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375031D3"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6C5D3CF8">
      <w:r w:rsidR="54EF11D9">
        <w:rPr/>
        <w:t>10</w:t>
      </w:r>
      <w:r w:rsidR="00867BDC">
        <w:rPr/>
        <w:t>/</w:t>
      </w:r>
      <w:r w:rsidR="5482EA4A">
        <w:rPr/>
        <w:t>2</w:t>
      </w:r>
      <w:r w:rsidR="0711BF62">
        <w:rPr/>
        <w:t>9</w:t>
      </w:r>
      <w:r w:rsidR="00867BDC">
        <w:rPr/>
        <w:t>/202</w:t>
      </w:r>
      <w:r w:rsidR="0E4A9AE1">
        <w:rPr/>
        <w:t>4</w:t>
      </w:r>
      <w:r w:rsidR="00867BDC">
        <w:rPr/>
        <w:t xml:space="preserve"> – </w:t>
      </w:r>
      <w:r w:rsidR="42529AC7">
        <w:rPr/>
        <w:t>1</w:t>
      </w:r>
      <w:r w:rsidR="657CE5E4">
        <w:rPr/>
        <w:t>1</w:t>
      </w:r>
      <w:r w:rsidR="00867BDC">
        <w:rPr/>
        <w:t>/</w:t>
      </w:r>
      <w:r w:rsidR="7AB0AEAF">
        <w:rPr/>
        <w:t>4</w:t>
      </w:r>
      <w:r w:rsidR="00867BDC">
        <w:rPr/>
        <w:t>/202</w:t>
      </w:r>
      <w:r w:rsidR="4F99DC7A">
        <w:rPr/>
        <w:t>4</w:t>
      </w:r>
    </w:p>
    <w:p w:rsidR="00867BDC" w:rsidP="00867BDC" w:rsidRDefault="00867BDC" w14:paraId="7063F9C9" w14:textId="77777777">
      <w:pPr>
        <w:pStyle w:val="Heading2"/>
      </w:pPr>
      <w:r>
        <w:t xml:space="preserve">Water Project Operational Intent for Week </w:t>
      </w:r>
    </w:p>
    <w:p w:rsidR="00867BDC" w:rsidP="375031D3" w:rsidRDefault="00867BDC" w14:paraId="46727D25" w14:textId="6DA61DFE">
      <w:pPr>
        <w:rPr>
          <w:highlight w:val="yellow"/>
        </w:rPr>
      </w:pPr>
      <w:r w:rsidR="00867BDC">
        <w:rPr/>
        <w:t xml:space="preserve">Both </w:t>
      </w:r>
      <w:r w:rsidR="60E55DB2">
        <w:rPr/>
        <w:t xml:space="preserve">(CVP and SWP) </w:t>
      </w:r>
      <w:r w:rsidR="00867BDC">
        <w:rPr/>
        <w:t>water project</w:t>
      </w:r>
      <w:r w:rsidR="7CBBD0A0">
        <w:rPr/>
        <w:t xml:space="preserve">s </w:t>
      </w:r>
      <w:r w:rsidR="42A7676E">
        <w:rPr/>
        <w:t xml:space="preserve">are </w:t>
      </w:r>
      <w:r w:rsidR="7CBBD0A0">
        <w:rPr/>
        <w:t xml:space="preserve">operating to </w:t>
      </w:r>
      <w:r w:rsidR="3898776C">
        <w:rPr/>
        <w:t xml:space="preserve">the </w:t>
      </w:r>
      <w:r w:rsidR="7CBBD0A0">
        <w:rPr/>
        <w:t>follow</w:t>
      </w:r>
      <w:r w:rsidR="7CBBD0A0">
        <w:rPr/>
        <w:t xml:space="preserve">ing </w:t>
      </w:r>
      <w:r w:rsidR="7CBBD0A0">
        <w:rPr/>
        <w:t>D-1641 standards</w:t>
      </w:r>
      <w:r w:rsidR="7CBBD0A0">
        <w:rPr/>
        <w:t>:</w:t>
      </w:r>
      <w:r w:rsidR="7CBBD0A0">
        <w:rPr/>
        <w:t xml:space="preserve"> 1) monthly average </w:t>
      </w:r>
      <w:r w:rsidR="7CBBD0A0">
        <w:rPr/>
        <w:t xml:space="preserve">Delta Outflow </w:t>
      </w:r>
      <w:r w:rsidR="3918E835">
        <w:rPr/>
        <w:t>(and Rio Vista flow)</w:t>
      </w:r>
      <w:r w:rsidR="3918E835">
        <w:rPr/>
        <w:t xml:space="preserve"> </w:t>
      </w:r>
      <w:r w:rsidR="7CBBD0A0">
        <w:rPr/>
        <w:t xml:space="preserve">not less than 4,000 </w:t>
      </w:r>
      <w:r w:rsidR="7CBBD0A0">
        <w:rPr/>
        <w:t>cfs</w:t>
      </w:r>
      <w:r w:rsidR="7CBBD0A0">
        <w:rPr/>
        <w:t xml:space="preserve"> </w:t>
      </w:r>
      <w:r w:rsidR="65D4583D">
        <w:rPr/>
        <w:t xml:space="preserve"> in October and 4,500 </w:t>
      </w:r>
      <w:r w:rsidR="65D4583D">
        <w:rPr/>
        <w:t>cfs</w:t>
      </w:r>
      <w:r w:rsidR="65D4583D">
        <w:rPr/>
        <w:t xml:space="preserve"> in November</w:t>
      </w:r>
      <w:r w:rsidR="418C197E">
        <w:rPr/>
        <w:t>, 2) E</w:t>
      </w:r>
      <w:r w:rsidR="418C197E">
        <w:rPr/>
        <w:t>/I ratio no greater than 0.65</w:t>
      </w:r>
      <w:r w:rsidR="3615C57E">
        <w:rPr/>
        <w:t>,</w:t>
      </w:r>
      <w:r w:rsidR="3615C57E">
        <w:rPr/>
        <w:t xml:space="preserve"> and 3) da</w:t>
      </w:r>
      <w:r w:rsidR="3615C57E">
        <w:rPr/>
        <w:t>ily Chlorides at Contra Costa Intake (at Rock Slough) no grea</w:t>
      </w:r>
      <w:r w:rsidR="54FA08EE">
        <w:rPr/>
        <w:t xml:space="preserve">ter than </w:t>
      </w:r>
      <w:r w:rsidR="54FA08EE">
        <w:rPr/>
        <w:t>250 mg</w:t>
      </w:r>
      <w:r w:rsidR="54FA08EE">
        <w:rPr/>
        <w:t>/l.</w:t>
      </w:r>
    </w:p>
    <w:p w:rsidR="00867BDC" w:rsidP="00867BDC" w:rsidRDefault="00867BDC" w14:paraId="3137C84A" w14:textId="77777777">
      <w:pPr>
        <w:pStyle w:val="Heading2"/>
      </w:pPr>
      <w:r>
        <w:t xml:space="preserve">Biological Context </w:t>
      </w:r>
    </w:p>
    <w:p w:rsidR="00867BDC" w:rsidP="00867BDC" w:rsidRDefault="5F000E07" w14:paraId="440B7C2D" w14:textId="68C6DEF3">
      <w:r>
        <w:t>N</w:t>
      </w:r>
      <w:r w:rsidR="00867BDC">
        <w:t>o ESA biological protections “controlling” water project operations</w:t>
      </w:r>
      <w:r w:rsidR="7E91AEDE">
        <w:t xml:space="preserve"> have been “triggered” at this time</w:t>
      </w:r>
      <w:r w:rsidR="00867BDC">
        <w:t xml:space="preserve">. </w:t>
      </w:r>
    </w:p>
    <w:p w:rsidR="00867BDC" w:rsidP="00867BDC" w:rsidRDefault="00867BDC" w14:paraId="07A79428" w14:textId="77777777">
      <w:pPr>
        <w:pStyle w:val="Heading2"/>
      </w:pPr>
      <w:r>
        <w:t xml:space="preserve">Forecasted Weather </w:t>
      </w:r>
    </w:p>
    <w:p w:rsidRPr="00B53A70" w:rsidR="00A74BD6" w:rsidP="00867BDC" w:rsidRDefault="60E3EB5C" w14:paraId="19C6D061" w14:textId="34091FB1">
      <w:r w:rsidR="67D56759">
        <w:rPr/>
        <w:t>Light rain and high elevation snow to start the week, tur</w:t>
      </w:r>
      <w:r w:rsidR="4B4E4BE5">
        <w:rPr/>
        <w:t>n</w:t>
      </w:r>
      <w:r w:rsidR="67D56759">
        <w:rPr/>
        <w:t>ing to windy conditions on Tuesday.</w:t>
      </w:r>
      <w:r w:rsidR="1EB752BD">
        <w:rPr/>
        <w:t xml:space="preserve"> Another weather system with showers, winds and high elevation snow</w:t>
      </w:r>
      <w:r w:rsidR="484B29A3">
        <w:rPr/>
        <w:t xml:space="preserve"> moving in late Wednesday through early Saturday.</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4251AF3C" w14:paraId="616813DD" w14:textId="77777777">
        <w:trPr>
          <w:trHeight w:val="300"/>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2C2C32" w:rsidR="00FA57CE" w:rsidP="1564CD35" w:rsidRDefault="00FA57CE" w14:paraId="33265A6F" w14:textId="27CBB504">
            <w:pPr>
              <w:pStyle w:val="vitableheadingsSegoeUISemibold12pt"/>
              <w:rPr>
                <w:rFonts w:ascii="Segoe UI" w:hAnsi="Segoe UI" w:eastAsia="Segoe UI" w:cs="Segoe UI"/>
                <w:sz w:val="20"/>
                <w:szCs w:val="20"/>
              </w:rPr>
            </w:pPr>
            <w:r w:rsidRPr="1564CD35" w:rsidR="00FA57CE">
              <w:rPr>
                <w:rFonts w:ascii="Segoe UI" w:hAnsi="Segoe UI" w:eastAsia="Segoe UI" w:cs="Segoe UI"/>
                <w:sz w:val="20"/>
                <w:szCs w:val="20"/>
              </w:rPr>
              <w:t>Related Environmental and Fish Conditions</w:t>
            </w:r>
          </w:p>
        </w:tc>
      </w:tr>
      <w:tr w:rsidR="00BF7FDC" w:rsidTr="4251AF3C" w14:paraId="2F98A182" w14:textId="77777777">
        <w:trPr>
          <w:trHeight w:val="300"/>
        </w:trPr>
        <w:tc>
          <w:tcPr>
            <w:tcW w:w="2337" w:type="dxa"/>
            <w:tcMar/>
          </w:tcPr>
          <w:p w:rsidR="00BF7FDC" w:rsidP="411E9AD5" w:rsidRDefault="6461B53F" w14:paraId="70CEE052" w14:textId="03135939">
            <w:pPr>
              <w:pStyle w:val="vitabletextSegoeUIRegular10"/>
            </w:pPr>
            <w:r>
              <w:t>Clear Creek</w:t>
            </w:r>
          </w:p>
        </w:tc>
        <w:tc>
          <w:tcPr>
            <w:tcW w:w="3418" w:type="dxa"/>
            <w:tcMar/>
          </w:tcPr>
          <w:p w:rsidRPr="00E83BF0" w:rsidR="00BF7FDC" w:rsidP="001E4C89" w:rsidRDefault="00BF7FDC" w14:paraId="18528819" w14:textId="713C1B9B">
            <w:pPr>
              <w:pStyle w:val="vitabletextbullet1"/>
              <w:rPr/>
            </w:pPr>
            <w:r w:rsidR="72BCEA94">
              <w:rPr/>
              <w:t xml:space="preserve">Current Release: </w:t>
            </w:r>
            <w:ins w:author="Yang, Tony" w:date="2024-11-05T16:36:48.18Z" w:id="391030408">
              <w:r w:rsidR="7D2AF714">
                <w:t>2</w:t>
              </w:r>
            </w:ins>
            <w:del w:author="Yang, Tony" w:date="2024-11-05T16:36:46.275Z" w:id="124502772">
              <w:r w:rsidDel="31EDC928">
                <w:delText>3</w:delText>
              </w:r>
            </w:del>
            <w:r w:rsidR="72BCEA94">
              <w:rPr/>
              <w:t xml:space="preserve">00 </w:t>
            </w:r>
            <w:r w:rsidR="72BCEA94">
              <w:rPr/>
              <w:t>cfs</w:t>
            </w:r>
            <w:r w:rsidR="72BCEA94">
              <w:rPr/>
              <w:t xml:space="preserve"> </w:t>
            </w:r>
          </w:p>
          <w:p w:rsidR="00BF7FDC" w:rsidP="001E4C89" w:rsidRDefault="00BF7FDC" w14:paraId="4B809E3A" w14:textId="23937A13">
            <w:pPr>
              <w:pStyle w:val="vitabletextbullet1"/>
              <w:rPr/>
            </w:pPr>
            <w:r w:rsidR="72BCEA94">
              <w:rPr/>
              <w:t xml:space="preserve">Anticipated Weekly Range of Releases: 200 </w:t>
            </w:r>
            <w:r w:rsidR="72BCEA94">
              <w:rPr/>
              <w:t>cfs</w:t>
            </w:r>
            <w:r w:rsidR="2E1FABCA">
              <w:rPr/>
              <w:t xml:space="preserve"> </w:t>
            </w:r>
            <w:del w:author="Yang, Tony" w:date="2024-11-05T16:36:50.46Z" w:id="2080930860">
              <w:r w:rsidDel="2E1FABCA">
                <w:delText xml:space="preserve">to 300 </w:delText>
              </w:r>
              <w:r w:rsidDel="2E1FABCA">
                <w:delText>cfs</w:delText>
              </w:r>
              <w:r w:rsidDel="2CBACEB9">
                <w:delText>.</w:delText>
              </w:r>
            </w:del>
          </w:p>
        </w:tc>
        <w:tc>
          <w:tcPr>
            <w:tcW w:w="3690" w:type="dxa"/>
            <w:tcMar/>
          </w:tcPr>
          <w:p w:rsidR="00BF7FDC" w:rsidP="1564CD35" w:rsidRDefault="6461B53F" w14:paraId="44EF4F6A" w14:textId="0D48E8C7">
            <w:pPr>
              <w:pStyle w:val="vitabletextbullet1"/>
              <w:rPr>
                <w:rFonts w:ascii="Segoe UI" w:hAnsi="Segoe UI" w:eastAsia="Segoe UI" w:cs="Segoe UI"/>
                <w:sz w:val="20"/>
                <w:szCs w:val="20"/>
              </w:rPr>
            </w:pPr>
            <w:r w:rsidRPr="375031D3" w:rsidR="15995C48">
              <w:rPr>
                <w:rFonts w:ascii="Segoe UI" w:hAnsi="Segoe UI" w:eastAsia="Segoe UI" w:cs="Segoe UI"/>
                <w:sz w:val="20"/>
                <w:szCs w:val="20"/>
              </w:rPr>
              <w:t>Fall</w:t>
            </w:r>
            <w:r w:rsidRPr="375031D3" w:rsidR="30696AD2">
              <w:rPr>
                <w:rFonts w:ascii="Segoe UI" w:hAnsi="Segoe UI" w:eastAsia="Segoe UI" w:cs="Segoe UI"/>
                <w:sz w:val="20"/>
                <w:szCs w:val="20"/>
              </w:rPr>
              <w:t>-</w:t>
            </w:r>
            <w:r w:rsidRPr="375031D3" w:rsidR="15995C48">
              <w:rPr>
                <w:rFonts w:ascii="Segoe UI" w:hAnsi="Segoe UI" w:eastAsia="Segoe UI" w:cs="Segoe UI"/>
                <w:sz w:val="20"/>
                <w:szCs w:val="20"/>
              </w:rPr>
              <w:t>run Chinook Salmon actively spawning and their eggs incubating</w:t>
            </w:r>
            <w:r w:rsidRPr="375031D3" w:rsidR="15995C48">
              <w:rPr>
                <w:rFonts w:ascii="Segoe UI" w:hAnsi="Segoe UI" w:eastAsia="Segoe UI" w:cs="Segoe UI"/>
                <w:sz w:val="20"/>
                <w:szCs w:val="20"/>
              </w:rPr>
              <w:t xml:space="preserve">.  </w:t>
            </w:r>
          </w:p>
          <w:p w:rsidR="00BF7FDC" w:rsidP="1564CD35" w:rsidRDefault="6461B53F" w14:paraId="631B9FE6" w14:textId="5D03E072">
            <w:pPr>
              <w:pStyle w:val="vitabletextbullet1"/>
              <w:rPr>
                <w:rFonts w:ascii="Segoe UI" w:hAnsi="Segoe UI" w:eastAsia="Segoe UI" w:cs="Segoe UI"/>
                <w:sz w:val="20"/>
                <w:szCs w:val="20"/>
              </w:rPr>
            </w:pPr>
            <w:r w:rsidRPr="4251AF3C" w:rsidR="15995C48">
              <w:rPr>
                <w:rFonts w:ascii="Segoe UI" w:hAnsi="Segoe UI" w:eastAsia="Segoe UI" w:cs="Segoe UI"/>
                <w:sz w:val="20"/>
                <w:szCs w:val="20"/>
              </w:rPr>
              <w:t>Spring</w:t>
            </w:r>
            <w:r w:rsidRPr="4251AF3C" w:rsidR="6F5B0AA0">
              <w:rPr>
                <w:rFonts w:ascii="Segoe UI" w:hAnsi="Segoe UI" w:eastAsia="Segoe UI" w:cs="Segoe UI"/>
                <w:sz w:val="20"/>
                <w:szCs w:val="20"/>
              </w:rPr>
              <w:t>-</w:t>
            </w:r>
            <w:r w:rsidRPr="4251AF3C" w:rsidR="15995C48">
              <w:rPr>
                <w:rFonts w:ascii="Segoe UI" w:hAnsi="Segoe UI" w:eastAsia="Segoe UI" w:cs="Segoe UI"/>
                <w:sz w:val="20"/>
                <w:szCs w:val="20"/>
              </w:rPr>
              <w:t>run Chinook Salmon eggs are incubating</w:t>
            </w:r>
            <w:ins w:author="Yang, Tony" w:date="2024-11-05T16:37:17.995Z" w:id="1807959087">
              <w:r w:rsidRPr="4251AF3C" w:rsidR="0A7C212D">
                <w:rPr>
                  <w:rFonts w:ascii="Segoe UI" w:hAnsi="Segoe UI" w:eastAsia="Segoe UI" w:cs="Segoe UI"/>
                  <w:sz w:val="20"/>
                  <w:szCs w:val="20"/>
                </w:rPr>
                <w:t xml:space="preserve"> and beginning to hatch</w:t>
              </w:r>
            </w:ins>
            <w:r w:rsidRPr="4251AF3C" w:rsidR="15995C48">
              <w:rPr>
                <w:rFonts w:ascii="Segoe UI" w:hAnsi="Segoe UI" w:eastAsia="Segoe UI" w:cs="Segoe UI"/>
                <w:sz w:val="20"/>
                <w:szCs w:val="20"/>
              </w:rPr>
              <w:t xml:space="preserve">. </w:t>
            </w:r>
          </w:p>
          <w:p w:rsidR="00BF7FDC" w:rsidP="1564CD35" w:rsidRDefault="6461B53F" w14:paraId="72371188" w14:textId="28F5F831">
            <w:pPr>
              <w:pStyle w:val="vitabletextbullet1"/>
              <w:rPr>
                <w:rFonts w:ascii="Segoe UI" w:hAnsi="Segoe UI" w:eastAsia="Segoe UI" w:cs="Segoe UI"/>
                <w:sz w:val="20"/>
                <w:szCs w:val="20"/>
              </w:rPr>
            </w:pPr>
            <w:r w:rsidRPr="1564CD35" w:rsidR="4F32AC5B">
              <w:rPr>
                <w:rFonts w:ascii="Segoe UI" w:hAnsi="Segoe UI" w:eastAsia="Segoe UI" w:cs="Segoe UI"/>
                <w:sz w:val="20"/>
                <w:szCs w:val="20"/>
              </w:rPr>
              <w:t>O. mykiss adults are migrating into the creek.</w:t>
            </w:r>
          </w:p>
          <w:p w:rsidR="00BF7FDC" w:rsidP="1564CD35" w:rsidRDefault="6461B53F" w14:paraId="44B35A36" w14:textId="21C64AC1">
            <w:pPr>
              <w:pStyle w:val="vitabletextbullet1"/>
              <w:rPr>
                <w:rFonts w:ascii="Segoe UI" w:hAnsi="Segoe UI" w:eastAsia="Segoe UI" w:cs="Segoe UI"/>
                <w:sz w:val="20"/>
                <w:szCs w:val="20"/>
              </w:rPr>
            </w:pPr>
            <w:r w:rsidRPr="4251AF3C" w:rsidR="15995C48">
              <w:rPr>
                <w:rFonts w:ascii="Segoe UI" w:hAnsi="Segoe UI" w:eastAsia="Segoe UI" w:cs="Segoe UI"/>
                <w:sz w:val="20"/>
                <w:szCs w:val="20"/>
              </w:rPr>
              <w:t xml:space="preserve">(Updated </w:t>
            </w:r>
            <w:ins w:author="Yang, Tony" w:date="2024-11-05T16:37:25.732Z" w:id="1154138810">
              <w:r w:rsidRPr="4251AF3C" w:rsidR="2BC44BDD">
                <w:rPr>
                  <w:rFonts w:ascii="Segoe UI" w:hAnsi="Segoe UI" w:eastAsia="Segoe UI" w:cs="Segoe UI"/>
                  <w:sz w:val="20"/>
                  <w:szCs w:val="20"/>
                </w:rPr>
                <w:t>11</w:t>
              </w:r>
            </w:ins>
            <w:del w:author="Yang, Tony" w:date="2024-11-05T16:37:24.603Z" w:id="1598819008">
              <w:r w:rsidRPr="4251AF3C" w:rsidDel="15995C48">
                <w:rPr>
                  <w:rFonts w:ascii="Segoe UI" w:hAnsi="Segoe UI" w:eastAsia="Segoe UI" w:cs="Segoe UI"/>
                  <w:sz w:val="20"/>
                  <w:szCs w:val="20"/>
                </w:rPr>
                <w:delText>10</w:delText>
              </w:r>
            </w:del>
            <w:r w:rsidRPr="4251AF3C" w:rsidR="15995C48">
              <w:rPr>
                <w:rFonts w:ascii="Segoe UI" w:hAnsi="Segoe UI" w:eastAsia="Segoe UI" w:cs="Segoe UI"/>
                <w:sz w:val="20"/>
                <w:szCs w:val="20"/>
              </w:rPr>
              <w:t>/</w:t>
            </w:r>
            <w:ins w:author="Yang, Tony" w:date="2024-11-05T16:37:32.224Z" w:id="368911926">
              <w:r w:rsidRPr="4251AF3C" w:rsidR="49520DFA">
                <w:rPr>
                  <w:rFonts w:ascii="Segoe UI" w:hAnsi="Segoe UI" w:eastAsia="Segoe UI" w:cs="Segoe UI"/>
                  <w:sz w:val="20"/>
                  <w:szCs w:val="20"/>
                </w:rPr>
                <w:t>05</w:t>
              </w:r>
            </w:ins>
            <w:del w:author="Yang, Tony" w:date="2024-11-05T16:37:27.722Z" w:id="373830734">
              <w:r w:rsidRPr="4251AF3C" w:rsidDel="15995C48">
                <w:rPr>
                  <w:rFonts w:ascii="Segoe UI" w:hAnsi="Segoe UI" w:eastAsia="Segoe UI" w:cs="Segoe UI"/>
                  <w:sz w:val="20"/>
                  <w:szCs w:val="20"/>
                </w:rPr>
                <w:delText>2</w:delText>
              </w:r>
              <w:r w:rsidRPr="4251AF3C" w:rsidDel="5DE868B9">
                <w:rPr>
                  <w:rFonts w:ascii="Segoe UI" w:hAnsi="Segoe UI" w:eastAsia="Segoe UI" w:cs="Segoe UI"/>
                  <w:sz w:val="20"/>
                  <w:szCs w:val="20"/>
                </w:rPr>
                <w:delText>8</w:delText>
              </w:r>
            </w:del>
            <w:r w:rsidRPr="4251AF3C" w:rsidR="15995C48">
              <w:rPr>
                <w:rFonts w:ascii="Segoe UI" w:hAnsi="Segoe UI" w:eastAsia="Segoe UI" w:cs="Segoe UI"/>
                <w:sz w:val="20"/>
                <w:szCs w:val="20"/>
              </w:rPr>
              <w:t>/2024)</w:t>
            </w:r>
          </w:p>
        </w:tc>
      </w:tr>
      <w:tr w:rsidR="00140746" w:rsidTr="4251AF3C" w14:paraId="79DE287E" w14:textId="77777777">
        <w:trPr>
          <w:trHeight w:val="300"/>
        </w:trPr>
        <w:tc>
          <w:tcPr>
            <w:tcW w:w="2337" w:type="dxa"/>
            <w:tcMar/>
          </w:tcPr>
          <w:p w:rsidRPr="00140746" w:rsidR="00140746" w:rsidP="411E9AD5" w:rsidRDefault="5AC0E295" w14:paraId="0D78D48B" w14:textId="18D2F06F">
            <w:pPr>
              <w:pStyle w:val="vitabletextbullet1"/>
              <w:numPr>
                <w:ilvl w:val="0"/>
                <w:numId w:val="0"/>
              </w:numPr>
            </w:pPr>
            <w:r>
              <w:t>Sacramento River</w:t>
            </w:r>
          </w:p>
        </w:tc>
        <w:tc>
          <w:tcPr>
            <w:tcW w:w="3418" w:type="dxa"/>
            <w:tcMar/>
          </w:tcPr>
          <w:p w:rsidRPr="00140746" w:rsidR="00140746" w:rsidP="001E4C89" w:rsidRDefault="00140746" w14:paraId="6F5E82E0" w14:textId="3BB4B511">
            <w:pPr>
              <w:pStyle w:val="vitabletextbullet1"/>
              <w:rPr/>
            </w:pPr>
            <w:r w:rsidR="0CD7830D">
              <w:rPr/>
              <w:t>Shasta Storage: 2.</w:t>
            </w:r>
            <w:r w:rsidR="32FAC71B">
              <w:rPr/>
              <w:t>6</w:t>
            </w:r>
            <w:r w:rsidR="3864B4AF">
              <w:rPr/>
              <w:t>16</w:t>
            </w:r>
            <w:r w:rsidR="0CD7830D">
              <w:rPr/>
              <w:t xml:space="preserve"> MAF  </w:t>
            </w:r>
          </w:p>
          <w:p w:rsidRPr="00140746" w:rsidR="00140746" w:rsidP="001E4C89" w:rsidRDefault="00140746" w14:paraId="17CFC031" w14:textId="39B9786B">
            <w:pPr>
              <w:pStyle w:val="vitabletextbullet1"/>
              <w:rPr/>
            </w:pPr>
            <w:r w:rsidR="6876540A">
              <w:rPr/>
              <w:t xml:space="preserve">Current Release: </w:t>
            </w:r>
            <w:r w:rsidR="324D47C4">
              <w:rPr/>
              <w:t>6</w:t>
            </w:r>
            <w:r w:rsidR="6876540A">
              <w:rPr/>
              <w:t>,</w:t>
            </w:r>
            <w:r w:rsidR="306C226A">
              <w:rPr/>
              <w:t>8</w:t>
            </w:r>
            <w:r w:rsidR="65F139A6">
              <w:rPr/>
              <w:t>0</w:t>
            </w:r>
            <w:r w:rsidR="6876540A">
              <w:rPr/>
              <w:t xml:space="preserve">0 </w:t>
            </w:r>
            <w:r w:rsidR="6876540A">
              <w:rPr/>
              <w:t>cfs</w:t>
            </w:r>
          </w:p>
          <w:p w:rsidRPr="00140746" w:rsidR="00140746" w:rsidP="001E4C89" w:rsidRDefault="00140746" w14:paraId="6F7E8394" w14:textId="57FDF593">
            <w:pPr>
              <w:pStyle w:val="vitabletextbullet1"/>
              <w:rPr/>
            </w:pPr>
            <w:r w:rsidR="6876540A">
              <w:rPr/>
              <w:t xml:space="preserve">Anticipated Weekly Range of Releases: </w:t>
            </w:r>
            <w:r w:rsidR="18F5A332">
              <w:rPr/>
              <w:t xml:space="preserve">4,500 </w:t>
            </w:r>
            <w:r w:rsidR="18F5A332">
              <w:rPr/>
              <w:t>cfs</w:t>
            </w:r>
            <w:r w:rsidR="18F5A332">
              <w:rPr/>
              <w:t xml:space="preserve"> to </w:t>
            </w:r>
            <w:r w:rsidR="6C158659">
              <w:rPr/>
              <w:t>6</w:t>
            </w:r>
            <w:r w:rsidR="6876540A">
              <w:rPr/>
              <w:t>,</w:t>
            </w:r>
            <w:r w:rsidR="421C0D55">
              <w:rPr/>
              <w:t>80</w:t>
            </w:r>
            <w:r w:rsidR="6876540A">
              <w:rPr/>
              <w:t xml:space="preserve">0 </w:t>
            </w:r>
            <w:r w:rsidR="6876540A">
              <w:rPr/>
              <w:t>cfs</w:t>
            </w:r>
            <w:r w:rsidR="6876540A">
              <w:rPr/>
              <w:t xml:space="preserve">. </w:t>
            </w:r>
          </w:p>
        </w:tc>
        <w:tc>
          <w:tcPr>
            <w:tcW w:w="3690" w:type="dxa"/>
            <w:tcMar/>
          </w:tcPr>
          <w:p w:rsidR="53084B1E" w:rsidP="1564CD35" w:rsidRDefault="53084B1E" w14:paraId="0D40FCF4" w14:textId="7409ED9E">
            <w:pPr>
              <w:pStyle w:val="vitabletextbullet1"/>
              <w:spacing w:line="259" w:lineRule="auto"/>
              <w:rPr>
                <w:rFonts w:ascii="Segoe UI" w:hAnsi="Segoe UI" w:eastAsia="Segoe UI" w:cs="Segoe UI"/>
                <w:sz w:val="20"/>
                <w:szCs w:val="20"/>
              </w:rPr>
            </w:pPr>
            <w:r w:rsidRPr="375031D3" w:rsidR="0AD88E09">
              <w:rPr>
                <w:rFonts w:ascii="Segoe UI" w:hAnsi="Segoe UI" w:eastAsia="Segoe UI" w:cs="Segoe UI"/>
                <w:sz w:val="20"/>
                <w:szCs w:val="20"/>
              </w:rPr>
              <w:t xml:space="preserve">Winter-run adult spawning is complete, winter-run </w:t>
            </w:r>
            <w:r w:rsidRPr="375031D3" w:rsidR="0AD88E09">
              <w:rPr>
                <w:rFonts w:ascii="Segoe UI" w:hAnsi="Segoe UI" w:eastAsia="Segoe UI" w:cs="Segoe UI"/>
                <w:sz w:val="20"/>
                <w:szCs w:val="20"/>
              </w:rPr>
              <w:t xml:space="preserve"> fry remain in gravel</w:t>
            </w:r>
          </w:p>
          <w:p w:rsidR="53084B1E" w:rsidP="1564CD35" w:rsidRDefault="53084B1E" w14:paraId="08EC4CD0" w14:textId="79B9865A">
            <w:pPr>
              <w:pStyle w:val="vitabletextbullet1"/>
              <w:spacing w:line="259" w:lineRule="auto"/>
              <w:rPr>
                <w:rFonts w:ascii="Segoe UI" w:hAnsi="Segoe UI" w:eastAsia="Segoe UI" w:cs="Segoe UI"/>
                <w:noProof w:val="0"/>
                <w:sz w:val="20"/>
                <w:szCs w:val="20"/>
                <w:lang w:val="en-US"/>
              </w:rPr>
            </w:pPr>
            <w:r w:rsidRPr="375031D3" w:rsidR="0AD88E09">
              <w:rPr>
                <w:rFonts w:ascii="Segoe UI" w:hAnsi="Segoe UI" w:eastAsia="Segoe UI" w:cs="Segoe UI"/>
                <w:noProof w:val="0"/>
                <w:sz w:val="20"/>
                <w:szCs w:val="20"/>
                <w:lang w:val="en-US"/>
              </w:rPr>
              <w:t xml:space="preserve">Spring-run adults </w:t>
            </w:r>
            <w:r w:rsidRPr="375031D3" w:rsidR="541A1650">
              <w:rPr>
                <w:rFonts w:ascii="Segoe UI" w:hAnsi="Segoe UI" w:eastAsia="Segoe UI" w:cs="Segoe UI"/>
                <w:noProof w:val="0"/>
                <w:sz w:val="20"/>
                <w:szCs w:val="20"/>
                <w:lang w:val="en-US"/>
              </w:rPr>
              <w:t>have</w:t>
            </w:r>
            <w:r w:rsidRPr="375031D3" w:rsidR="0AD88E09">
              <w:rPr>
                <w:rFonts w:ascii="Segoe UI" w:hAnsi="Segoe UI" w:eastAsia="Segoe UI" w:cs="Segoe UI"/>
                <w:noProof w:val="0"/>
                <w:sz w:val="20"/>
                <w:szCs w:val="20"/>
                <w:lang w:val="en-US"/>
              </w:rPr>
              <w:t>completing</w:t>
            </w:r>
            <w:r w:rsidRPr="375031D3" w:rsidR="0AD88E09">
              <w:rPr>
                <w:rFonts w:ascii="Segoe UI" w:hAnsi="Segoe UI" w:eastAsia="Segoe UI" w:cs="Segoe UI"/>
                <w:noProof w:val="0"/>
                <w:sz w:val="20"/>
                <w:szCs w:val="20"/>
                <w:lang w:val="en-US"/>
              </w:rPr>
              <w:t xml:space="preserve"> spawning, spring run eggs</w:t>
            </w:r>
            <w:r w:rsidRPr="375031D3" w:rsidR="629FD768">
              <w:rPr>
                <w:rFonts w:ascii="Segoe UI" w:hAnsi="Segoe UI" w:eastAsia="Segoe UI" w:cs="Segoe UI"/>
                <w:noProof w:val="0"/>
                <w:sz w:val="20"/>
                <w:szCs w:val="20"/>
                <w:lang w:val="en-US"/>
              </w:rPr>
              <w:t>/fry</w:t>
            </w:r>
            <w:r w:rsidRPr="375031D3" w:rsidR="0AD88E09">
              <w:rPr>
                <w:rFonts w:ascii="Segoe UI" w:hAnsi="Segoe UI" w:eastAsia="Segoe UI" w:cs="Segoe UI"/>
                <w:noProof w:val="0"/>
                <w:sz w:val="20"/>
                <w:szCs w:val="20"/>
                <w:lang w:val="en-US"/>
              </w:rPr>
              <w:t xml:space="preserve"> </w:t>
            </w:r>
            <w:r w:rsidRPr="375031D3" w:rsidR="0AD88E09">
              <w:rPr>
                <w:rFonts w:ascii="Segoe UI" w:hAnsi="Segoe UI" w:eastAsia="Segoe UI" w:cs="Segoe UI"/>
                <w:noProof w:val="0"/>
                <w:sz w:val="20"/>
                <w:szCs w:val="20"/>
                <w:lang w:val="en-US"/>
              </w:rPr>
              <w:t>remain</w:t>
            </w:r>
            <w:r w:rsidRPr="375031D3" w:rsidR="0AD88E09">
              <w:rPr>
                <w:rFonts w:ascii="Segoe UI" w:hAnsi="Segoe UI" w:eastAsia="Segoe UI" w:cs="Segoe UI"/>
                <w:noProof w:val="0"/>
                <w:sz w:val="20"/>
                <w:szCs w:val="20"/>
                <w:lang w:val="en-US"/>
              </w:rPr>
              <w:t xml:space="preserve"> in the gravel</w:t>
            </w:r>
          </w:p>
          <w:p w:rsidR="53084B1E" w:rsidP="1564CD35" w:rsidRDefault="53084B1E" w14:paraId="506C6465" w14:textId="346674C4">
            <w:pPr>
              <w:pStyle w:val="vitabletextbullet1"/>
              <w:spacing w:line="259" w:lineRule="auto"/>
              <w:rPr>
                <w:rFonts w:ascii="Segoe UI" w:hAnsi="Segoe UI" w:eastAsia="Segoe UI" w:cs="Segoe UI"/>
                <w:noProof w:val="0"/>
                <w:sz w:val="20"/>
                <w:szCs w:val="20"/>
                <w:lang w:val="en-US"/>
              </w:rPr>
            </w:pPr>
            <w:r w:rsidRPr="375031D3" w:rsidR="0AD88E09">
              <w:rPr>
                <w:rFonts w:ascii="Segoe UI" w:hAnsi="Segoe UI" w:eastAsia="Segoe UI" w:cs="Segoe UI"/>
                <w:noProof w:val="0"/>
                <w:sz w:val="20"/>
                <w:szCs w:val="20"/>
                <w:lang w:val="en-US"/>
              </w:rPr>
              <w:t xml:space="preserve">Fall-run adults are </w:t>
            </w:r>
            <w:r w:rsidRPr="375031D3" w:rsidR="0AD88E09">
              <w:rPr>
                <w:rFonts w:ascii="Segoe UI" w:hAnsi="Segoe UI" w:eastAsia="Segoe UI" w:cs="Segoe UI"/>
                <w:noProof w:val="0"/>
                <w:sz w:val="20"/>
                <w:szCs w:val="20"/>
                <w:lang w:val="en-US"/>
              </w:rPr>
              <w:t xml:space="preserve"> </w:t>
            </w:r>
            <w:r w:rsidRPr="375031D3" w:rsidR="0AD88E09">
              <w:rPr>
                <w:rFonts w:ascii="Segoe UI" w:hAnsi="Segoe UI" w:eastAsia="Segoe UI" w:cs="Segoe UI"/>
                <w:noProof w:val="0"/>
                <w:sz w:val="20"/>
                <w:szCs w:val="20"/>
                <w:lang w:val="en-US"/>
              </w:rPr>
              <w:t>actively spawning, fall-run eggs</w:t>
            </w:r>
            <w:r w:rsidRPr="375031D3" w:rsidR="1C078016">
              <w:rPr>
                <w:rFonts w:ascii="Segoe UI" w:hAnsi="Segoe UI" w:eastAsia="Segoe UI" w:cs="Segoe UI"/>
                <w:noProof w:val="0"/>
                <w:sz w:val="20"/>
                <w:szCs w:val="20"/>
                <w:lang w:val="en-US"/>
              </w:rPr>
              <w:t>/fry</w:t>
            </w:r>
            <w:r w:rsidRPr="375031D3" w:rsidR="0AD88E09">
              <w:rPr>
                <w:rFonts w:ascii="Segoe UI" w:hAnsi="Segoe UI" w:eastAsia="Segoe UI" w:cs="Segoe UI"/>
                <w:noProof w:val="0"/>
                <w:sz w:val="20"/>
                <w:szCs w:val="20"/>
                <w:lang w:val="en-US"/>
              </w:rPr>
              <w:t xml:space="preserve"> are in the gravel</w:t>
            </w:r>
          </w:p>
          <w:p w:rsidR="53084B1E" w:rsidP="1564CD35" w:rsidRDefault="53084B1E" w14:paraId="7C837D36" w14:textId="3A90122C">
            <w:pPr>
              <w:pStyle w:val="vitabletextbullet1"/>
              <w:spacing w:line="259" w:lineRule="auto"/>
              <w:rPr>
                <w:rFonts w:ascii="Segoe UI" w:hAnsi="Segoe UI" w:eastAsia="Segoe UI" w:cs="Segoe UI"/>
                <w:noProof w:val="0"/>
                <w:sz w:val="20"/>
                <w:szCs w:val="20"/>
                <w:lang w:val="en-US"/>
              </w:rPr>
            </w:pPr>
            <w:r w:rsidRPr="375031D3" w:rsidR="0AD88E09">
              <w:rPr>
                <w:rFonts w:ascii="Segoe UI" w:hAnsi="Segoe UI" w:eastAsia="Segoe UI" w:cs="Segoe UI"/>
                <w:noProof w:val="0"/>
                <w:sz w:val="20"/>
                <w:szCs w:val="20"/>
                <w:lang w:val="en-US"/>
              </w:rPr>
              <w:t xml:space="preserve">Late-fall adults </w:t>
            </w:r>
            <w:r w:rsidRPr="375031D3" w:rsidR="0AD88E09">
              <w:rPr>
                <w:rFonts w:ascii="Segoe UI" w:hAnsi="Segoe UI" w:eastAsia="Segoe UI" w:cs="Segoe UI"/>
                <w:noProof w:val="0"/>
                <w:sz w:val="20"/>
                <w:szCs w:val="20"/>
                <w:lang w:val="en-US"/>
              </w:rPr>
              <w:t xml:space="preserve">are </w:t>
            </w:r>
            <w:r w:rsidRPr="375031D3" w:rsidR="0AD88E09">
              <w:rPr>
                <w:rFonts w:ascii="Segoe UI" w:hAnsi="Segoe UI" w:eastAsia="Segoe UI" w:cs="Segoe UI"/>
                <w:noProof w:val="0"/>
                <w:sz w:val="20"/>
                <w:szCs w:val="20"/>
                <w:lang w:val="en-US"/>
              </w:rPr>
              <w:t xml:space="preserve"> migrating</w:t>
            </w:r>
            <w:r w:rsidRPr="375031D3" w:rsidR="0AD88E09">
              <w:rPr>
                <w:rFonts w:ascii="Segoe UI" w:hAnsi="Segoe UI" w:eastAsia="Segoe UI" w:cs="Segoe UI"/>
                <w:noProof w:val="0"/>
                <w:sz w:val="20"/>
                <w:szCs w:val="20"/>
                <w:lang w:val="en-US"/>
              </w:rPr>
              <w:t xml:space="preserve"> upstream from the ocean</w:t>
            </w:r>
            <w:r w:rsidRPr="375031D3" w:rsidR="6F211370">
              <w:rPr>
                <w:rFonts w:ascii="Segoe UI" w:hAnsi="Segoe UI" w:eastAsia="Segoe UI" w:cs="Segoe UI"/>
                <w:noProof w:val="0"/>
                <w:sz w:val="20"/>
                <w:szCs w:val="20"/>
                <w:lang w:val="en-US"/>
              </w:rPr>
              <w:t xml:space="preserve"> and holding in the watershed</w:t>
            </w:r>
          </w:p>
          <w:p w:rsidR="463DC961" w:rsidP="1564CD35" w:rsidRDefault="463DC961" w14:paraId="7432A8D5" w14:textId="58F87A52">
            <w:pPr>
              <w:pStyle w:val="vitabletextbullet1"/>
              <w:spacing w:line="259" w:lineRule="auto"/>
              <w:rPr>
                <w:rFonts w:ascii="Segoe UI" w:hAnsi="Segoe UI" w:eastAsia="Segoe UI" w:cs="Segoe UI"/>
                <w:sz w:val="20"/>
                <w:szCs w:val="20"/>
              </w:rPr>
            </w:pPr>
            <w:r w:rsidRPr="1564CD35" w:rsidR="463DC961">
              <w:rPr>
                <w:rFonts w:ascii="Segoe UI" w:hAnsi="Segoe UI" w:eastAsia="Segoe UI" w:cs="Segoe UI"/>
                <w:sz w:val="20"/>
                <w:szCs w:val="20"/>
              </w:rPr>
              <w:t>Winter</w:t>
            </w:r>
            <w:r w:rsidRPr="1564CD35" w:rsidR="75E782F9">
              <w:rPr>
                <w:rFonts w:ascii="Segoe UI" w:hAnsi="Segoe UI" w:eastAsia="Segoe UI" w:cs="Segoe UI"/>
                <w:sz w:val="20"/>
                <w:szCs w:val="20"/>
              </w:rPr>
              <w:t>-</w:t>
            </w:r>
            <w:r w:rsidRPr="1564CD35" w:rsidR="463DC961">
              <w:rPr>
                <w:rFonts w:ascii="Segoe UI" w:hAnsi="Segoe UI" w:eastAsia="Segoe UI" w:cs="Segoe UI"/>
                <w:sz w:val="20"/>
                <w:szCs w:val="20"/>
              </w:rPr>
              <w:t xml:space="preserve">run fry </w:t>
            </w:r>
            <w:r w:rsidRPr="1564CD35" w:rsidR="463DC961">
              <w:rPr>
                <w:rFonts w:ascii="Segoe UI" w:hAnsi="Segoe UI" w:eastAsia="Segoe UI" w:cs="Segoe UI"/>
                <w:sz w:val="20"/>
                <w:szCs w:val="20"/>
              </w:rPr>
              <w:t>are</w:t>
            </w:r>
            <w:r w:rsidRPr="1564CD35" w:rsidR="463DC961">
              <w:rPr>
                <w:rFonts w:ascii="Segoe UI" w:hAnsi="Segoe UI" w:eastAsia="Segoe UI" w:cs="Segoe UI"/>
                <w:sz w:val="20"/>
                <w:szCs w:val="20"/>
              </w:rPr>
              <w:t xml:space="preserve"> migrating past RBDD in relatively </w:t>
            </w:r>
            <w:r w:rsidRPr="1564CD35" w:rsidR="463DC961">
              <w:rPr>
                <w:rFonts w:ascii="Segoe UI" w:hAnsi="Segoe UI" w:eastAsia="Segoe UI" w:cs="Segoe UI"/>
                <w:sz w:val="20"/>
                <w:szCs w:val="20"/>
              </w:rPr>
              <w:t>low numbers</w:t>
            </w:r>
            <w:r w:rsidRPr="1564CD35" w:rsidR="463DC961">
              <w:rPr>
                <w:rFonts w:ascii="Segoe UI" w:hAnsi="Segoe UI" w:eastAsia="Segoe UI" w:cs="Segoe UI"/>
                <w:sz w:val="20"/>
                <w:szCs w:val="20"/>
              </w:rPr>
              <w:t xml:space="preserve"> considering this is the typical peak passage time period</w:t>
            </w:r>
            <w:r w:rsidRPr="1564CD35" w:rsidR="463DC961">
              <w:rPr>
                <w:rFonts w:ascii="Segoe UI" w:hAnsi="Segoe UI" w:eastAsia="Segoe UI" w:cs="Segoe UI"/>
                <w:sz w:val="20"/>
                <w:szCs w:val="20"/>
              </w:rPr>
              <w:t xml:space="preserve">.  </w:t>
            </w:r>
          </w:p>
          <w:p w:rsidR="463DC961" w:rsidP="1564CD35" w:rsidRDefault="463DC961" w14:paraId="2829F31E" w14:textId="7F1463E4">
            <w:pPr>
              <w:pStyle w:val="vitabletextbullet1"/>
              <w:spacing w:line="259" w:lineRule="auto"/>
              <w:rPr>
                <w:rFonts w:ascii="Segoe UI" w:hAnsi="Segoe UI" w:eastAsia="Segoe UI" w:cs="Segoe UI"/>
                <w:sz w:val="20"/>
                <w:szCs w:val="20"/>
              </w:rPr>
            </w:pPr>
            <w:r w:rsidRPr="1564CD35" w:rsidR="463DC961">
              <w:rPr>
                <w:rFonts w:ascii="Segoe UI" w:hAnsi="Segoe UI" w:eastAsia="Segoe UI" w:cs="Segoe UI"/>
                <w:sz w:val="20"/>
                <w:szCs w:val="20"/>
              </w:rPr>
              <w:t>Small numbers of late-fall pre-smolts,</w:t>
            </w:r>
            <w:r w:rsidRPr="1564CD35" w:rsidR="7969B69D">
              <w:rPr>
                <w:rFonts w:ascii="Segoe UI" w:hAnsi="Segoe UI" w:eastAsia="Segoe UI" w:cs="Segoe UI"/>
                <w:sz w:val="20"/>
                <w:szCs w:val="20"/>
              </w:rPr>
              <w:t xml:space="preserve"> late-fall</w:t>
            </w:r>
            <w:r w:rsidRPr="1564CD35" w:rsidR="463DC961">
              <w:rPr>
                <w:rFonts w:ascii="Segoe UI" w:hAnsi="Segoe UI" w:eastAsia="Segoe UI" w:cs="Segoe UI"/>
                <w:sz w:val="20"/>
                <w:szCs w:val="20"/>
              </w:rPr>
              <w:t xml:space="preserve"> </w:t>
            </w:r>
            <w:r w:rsidRPr="1564CD35" w:rsidR="2A7A8AE9">
              <w:rPr>
                <w:rFonts w:ascii="Segoe UI" w:hAnsi="Segoe UI" w:eastAsia="Segoe UI" w:cs="Segoe UI"/>
                <w:sz w:val="20"/>
                <w:szCs w:val="20"/>
              </w:rPr>
              <w:t xml:space="preserve">juveniles from last spring, </w:t>
            </w:r>
            <w:r w:rsidRPr="1564CD35" w:rsidR="256874E0">
              <w:rPr>
                <w:rFonts w:ascii="Segoe UI" w:hAnsi="Segoe UI" w:eastAsia="Segoe UI" w:cs="Segoe UI"/>
                <w:sz w:val="20"/>
                <w:szCs w:val="20"/>
              </w:rPr>
              <w:t xml:space="preserve">spring-run, </w:t>
            </w:r>
            <w:r w:rsidRPr="1564CD35" w:rsidR="463DC961">
              <w:rPr>
                <w:rFonts w:ascii="Segoe UI" w:hAnsi="Segoe UI" w:eastAsia="Segoe UI" w:cs="Segoe UI"/>
                <w:sz w:val="20"/>
                <w:szCs w:val="20"/>
              </w:rPr>
              <w:t>fall</w:t>
            </w:r>
            <w:r w:rsidRPr="1564CD35" w:rsidR="6B4CF98F">
              <w:rPr>
                <w:rFonts w:ascii="Segoe UI" w:hAnsi="Segoe UI" w:eastAsia="Segoe UI" w:cs="Segoe UI"/>
                <w:sz w:val="20"/>
                <w:szCs w:val="20"/>
              </w:rPr>
              <w:t>-</w:t>
            </w:r>
            <w:r w:rsidRPr="1564CD35" w:rsidR="463DC961">
              <w:rPr>
                <w:rFonts w:ascii="Segoe UI" w:hAnsi="Segoe UI" w:eastAsia="Segoe UI" w:cs="Segoe UI"/>
                <w:sz w:val="20"/>
                <w:szCs w:val="20"/>
              </w:rPr>
              <w:t>run smolts and O. Mykiss juveniles also passing RBDD at this time.</w:t>
            </w:r>
          </w:p>
          <w:p w:rsidRPr="00140746" w:rsidR="00140746" w:rsidP="1564CD35" w:rsidRDefault="5AC0E295" w14:paraId="5A7FF4C6" w14:textId="328D2710">
            <w:pPr>
              <w:pStyle w:val="vitabletextbullet1"/>
              <w:spacing w:line="259" w:lineRule="auto"/>
              <w:rPr>
                <w:rFonts w:ascii="Segoe UI" w:hAnsi="Segoe UI" w:eastAsia="Segoe UI" w:cs="Segoe UI"/>
                <w:sz w:val="20"/>
                <w:szCs w:val="20"/>
              </w:rPr>
            </w:pPr>
            <w:r w:rsidRPr="375031D3" w:rsidR="6CA999A5">
              <w:rPr>
                <w:rFonts w:ascii="Segoe UI" w:hAnsi="Segoe UI" w:eastAsia="Segoe UI" w:cs="Segoe UI"/>
                <w:sz w:val="20"/>
                <w:szCs w:val="20"/>
              </w:rPr>
              <w:t>(Updated 1</w:t>
            </w:r>
            <w:r w:rsidRPr="375031D3" w:rsidR="43694042">
              <w:rPr>
                <w:rFonts w:ascii="Segoe UI" w:hAnsi="Segoe UI" w:eastAsia="Segoe UI" w:cs="Segoe UI"/>
                <w:sz w:val="20"/>
                <w:szCs w:val="20"/>
              </w:rPr>
              <w:t>0/</w:t>
            </w:r>
            <w:r w:rsidRPr="375031D3" w:rsidR="2FC2C54D">
              <w:rPr>
                <w:rFonts w:ascii="Segoe UI" w:hAnsi="Segoe UI" w:eastAsia="Segoe UI" w:cs="Segoe UI"/>
                <w:sz w:val="20"/>
                <w:szCs w:val="20"/>
              </w:rPr>
              <w:t>2</w:t>
            </w:r>
            <w:r w:rsidRPr="375031D3" w:rsidR="3B79F32F">
              <w:rPr>
                <w:rFonts w:ascii="Segoe UI" w:hAnsi="Segoe UI" w:eastAsia="Segoe UI" w:cs="Segoe UI"/>
                <w:sz w:val="20"/>
                <w:szCs w:val="20"/>
              </w:rPr>
              <w:t>9</w:t>
            </w:r>
            <w:r w:rsidRPr="375031D3" w:rsidR="43694042">
              <w:rPr>
                <w:rFonts w:ascii="Segoe UI" w:hAnsi="Segoe UI" w:eastAsia="Segoe UI" w:cs="Segoe UI"/>
                <w:sz w:val="20"/>
                <w:szCs w:val="20"/>
              </w:rPr>
              <w:t>/2024</w:t>
            </w:r>
            <w:r w:rsidRPr="375031D3" w:rsidR="6CA999A5">
              <w:rPr>
                <w:rFonts w:ascii="Segoe UI" w:hAnsi="Segoe UI" w:eastAsia="Segoe UI" w:cs="Segoe UI"/>
                <w:sz w:val="20"/>
                <w:szCs w:val="20"/>
              </w:rPr>
              <w:t>)</w:t>
            </w:r>
          </w:p>
        </w:tc>
      </w:tr>
      <w:tr w:rsidR="000759A5" w:rsidTr="4251AF3C" w14:paraId="02E8DB39" w14:textId="77777777">
        <w:trPr>
          <w:trHeight w:val="300"/>
        </w:trPr>
        <w:tc>
          <w:tcPr>
            <w:tcW w:w="2337" w:type="dxa"/>
            <w:tcMar/>
          </w:tcPr>
          <w:p w:rsidR="000759A5" w:rsidP="411E9AD5" w:rsidRDefault="5963A8E9" w14:paraId="6AC77A85" w14:textId="2C91EAE2">
            <w:pPr>
              <w:pStyle w:val="vitabletextbullet1"/>
              <w:numPr>
                <w:ilvl w:val="0"/>
                <w:numId w:val="0"/>
              </w:numPr>
            </w:pPr>
            <w:r>
              <w:lastRenderedPageBreak/>
              <w:t xml:space="preserve">Feather River </w:t>
            </w:r>
          </w:p>
        </w:tc>
        <w:tc>
          <w:tcPr>
            <w:tcW w:w="3418" w:type="dxa"/>
            <w:tcMar/>
          </w:tcPr>
          <w:p w:rsidRPr="00E83BF0" w:rsidR="000759A5" w:rsidP="000759A5" w:rsidRDefault="000759A5" w14:paraId="74ECBA76" w14:textId="0ACDBEB3">
            <w:pPr>
              <w:pStyle w:val="vitabletextbullet1"/>
              <w:rPr>
                <w:rFonts w:eastAsia="Segoe UI"/>
              </w:rPr>
            </w:pPr>
            <w:r w:rsidRPr="4251AF3C" w:rsidR="233120C5">
              <w:rPr>
                <w:rFonts w:eastAsia="Segoe UI"/>
              </w:rPr>
              <w:t>Oroville Storage: 1.</w:t>
            </w:r>
            <w:r w:rsidRPr="4251AF3C" w:rsidR="71360144">
              <w:rPr>
                <w:rFonts w:eastAsia="Segoe UI"/>
              </w:rPr>
              <w:t>7</w:t>
            </w:r>
            <w:ins w:author="Yang, Tony" w:date="2024-11-05T00:02:46.839Z" w:id="1417607902">
              <w:r w:rsidRPr="4251AF3C" w:rsidR="5AA76707">
                <w:rPr>
                  <w:rFonts w:eastAsia="Segoe UI"/>
                </w:rPr>
                <w:t>04</w:t>
              </w:r>
            </w:ins>
            <w:del w:author="Yang, Tony" w:date="2024-11-05T00:02:45.661Z" w:id="1103703307">
              <w:r w:rsidRPr="4251AF3C" w:rsidDel="0FC66DFC">
                <w:rPr>
                  <w:rFonts w:eastAsia="Segoe UI"/>
                </w:rPr>
                <w:delText>27</w:delText>
              </w:r>
            </w:del>
            <w:r w:rsidRPr="4251AF3C" w:rsidR="233120C5">
              <w:rPr>
                <w:rFonts w:eastAsia="Segoe UI"/>
              </w:rPr>
              <w:t xml:space="preserve"> MAF</w:t>
            </w:r>
          </w:p>
          <w:p w:rsidRPr="00E83BF0" w:rsidR="000759A5" w:rsidP="000759A5" w:rsidRDefault="000759A5" w14:paraId="38BA4351" w14:textId="28FC7742">
            <w:pPr>
              <w:pStyle w:val="vitabletextbullet1"/>
              <w:rPr>
                <w:rFonts w:eastAsia="Segoe UI"/>
              </w:rPr>
            </w:pPr>
            <w:r w:rsidRPr="4251AF3C" w:rsidR="01A9F53F">
              <w:rPr>
                <w:rFonts w:eastAsia="Segoe UI"/>
              </w:rPr>
              <w:t xml:space="preserve">Current Release: </w:t>
            </w:r>
            <w:ins w:author="Yang, Tony" w:date="2024-11-05T00:02:57.971Z" w:id="43847302">
              <w:r w:rsidRPr="4251AF3C" w:rsidR="13458077">
                <w:rPr>
                  <w:rFonts w:eastAsia="Segoe UI"/>
                </w:rPr>
                <w:t>1,750</w:t>
              </w:r>
            </w:ins>
            <w:del w:author="Yang, Tony" w:date="2024-11-05T00:02:52.282Z" w:id="562403469">
              <w:r w:rsidRPr="4251AF3C" w:rsidDel="5CA4C6FA">
                <w:rPr>
                  <w:rFonts w:eastAsia="Segoe UI"/>
                </w:rPr>
                <w:delText>2</w:delText>
              </w:r>
              <w:r w:rsidRPr="4251AF3C" w:rsidDel="7CF8AEB2">
                <w:rPr>
                  <w:rFonts w:eastAsia="Segoe UI"/>
                </w:rPr>
                <w:delText>,</w:delText>
              </w:r>
              <w:r w:rsidRPr="4251AF3C" w:rsidDel="18CA1817">
                <w:rPr>
                  <w:rFonts w:eastAsia="Segoe UI"/>
                </w:rPr>
                <w:delText>2</w:delText>
              </w:r>
              <w:r w:rsidRPr="4251AF3C" w:rsidDel="023E41CB">
                <w:rPr>
                  <w:rFonts w:eastAsia="Segoe UI"/>
                </w:rPr>
                <w:delText>5</w:delText>
              </w:r>
              <w:r w:rsidRPr="4251AF3C" w:rsidDel="01A9F53F">
                <w:rPr>
                  <w:rFonts w:eastAsia="Segoe UI"/>
                </w:rPr>
                <w:delText>0</w:delText>
              </w:r>
            </w:del>
            <w:r w:rsidRPr="4251AF3C" w:rsidR="01A9F53F">
              <w:rPr>
                <w:rFonts w:eastAsia="Segoe UI"/>
              </w:rPr>
              <w:t xml:space="preserve"> </w:t>
            </w:r>
            <w:r w:rsidRPr="4251AF3C" w:rsidR="01A9F53F">
              <w:rPr>
                <w:rFonts w:eastAsia="Segoe UI"/>
              </w:rPr>
              <w:t>cfs</w:t>
            </w:r>
          </w:p>
          <w:p w:rsidRPr="00E83BF0" w:rsidR="000759A5" w:rsidP="000759A5" w:rsidRDefault="000759A5" w14:paraId="5CB55D68" w14:textId="39FA0DF0">
            <w:pPr>
              <w:pStyle w:val="vitabletextbullet1"/>
              <w:rPr>
                <w:rFonts w:eastAsia="Segoe UI"/>
              </w:rPr>
            </w:pPr>
            <w:r w:rsidRPr="4251AF3C" w:rsidR="233120C5">
              <w:rPr>
                <w:rFonts w:eastAsia="Segoe UI"/>
              </w:rPr>
              <w:t xml:space="preserve">Anticipated Weekly Range of Releases: </w:t>
            </w:r>
            <w:ins w:author="Yang, Tony" w:date="2024-11-05T00:03:17.763Z" w:id="1383576002">
              <w:r w:rsidRPr="4251AF3C" w:rsidR="36F0955C">
                <w:rPr>
                  <w:rFonts w:eastAsia="Segoe UI"/>
                </w:rPr>
                <w:t>maintain</w:t>
              </w:r>
              <w:r w:rsidRPr="4251AF3C" w:rsidR="36F0955C">
                <w:rPr>
                  <w:rFonts w:eastAsia="Segoe UI"/>
                </w:rPr>
                <w:t xml:space="preserve"> at </w:t>
              </w:r>
            </w:ins>
            <w:r w:rsidRPr="4251AF3C" w:rsidR="14ABEA6E">
              <w:rPr>
                <w:rFonts w:eastAsia="Segoe UI"/>
              </w:rPr>
              <w:t>1</w:t>
            </w:r>
            <w:r w:rsidRPr="4251AF3C" w:rsidR="5D474E28">
              <w:rPr>
                <w:rFonts w:eastAsia="Segoe UI"/>
              </w:rPr>
              <w:t>,</w:t>
            </w:r>
            <w:r w:rsidRPr="4251AF3C" w:rsidR="625FF407">
              <w:rPr>
                <w:rFonts w:eastAsia="Segoe UI"/>
              </w:rPr>
              <w:t>7</w:t>
            </w:r>
            <w:r w:rsidRPr="4251AF3C" w:rsidR="5D474E28">
              <w:rPr>
                <w:rFonts w:eastAsia="Segoe UI"/>
              </w:rPr>
              <w:t>50</w:t>
            </w:r>
            <w:r w:rsidRPr="4251AF3C" w:rsidR="5D474E28">
              <w:rPr>
                <w:rFonts w:eastAsia="Segoe UI"/>
              </w:rPr>
              <w:t xml:space="preserve"> </w:t>
            </w:r>
            <w:del w:author="Yang, Tony" w:date="2024-11-05T00:03:23.731Z" w:id="1643188953">
              <w:r w:rsidRPr="4251AF3C" w:rsidDel="5D474E28">
                <w:rPr>
                  <w:rFonts w:eastAsia="Segoe UI"/>
                </w:rPr>
                <w:delText xml:space="preserve">to </w:delText>
              </w:r>
              <w:r w:rsidRPr="4251AF3C" w:rsidDel="6799C861">
                <w:rPr>
                  <w:rFonts w:eastAsia="Segoe UI"/>
                </w:rPr>
                <w:delText>2,</w:delText>
              </w:r>
              <w:r w:rsidRPr="4251AF3C" w:rsidDel="36170CC9">
                <w:rPr>
                  <w:rFonts w:eastAsia="Segoe UI"/>
                </w:rPr>
                <w:delText>2</w:delText>
              </w:r>
              <w:r w:rsidRPr="4251AF3C" w:rsidDel="6799C861">
                <w:rPr>
                  <w:rFonts w:eastAsia="Segoe UI"/>
                </w:rPr>
                <w:delText>5</w:delText>
              </w:r>
              <w:r w:rsidRPr="4251AF3C" w:rsidDel="233120C5">
                <w:rPr>
                  <w:rFonts w:eastAsia="Segoe UI"/>
                </w:rPr>
                <w:delText xml:space="preserve">0 </w:delText>
              </w:r>
            </w:del>
            <w:r w:rsidRPr="4251AF3C" w:rsidR="233120C5">
              <w:rPr>
                <w:rFonts w:eastAsia="Segoe UI"/>
              </w:rPr>
              <w:t>cfs</w:t>
            </w:r>
          </w:p>
          <w:p w:rsidRPr="000759A5" w:rsidR="000759A5" w:rsidP="000759A5" w:rsidRDefault="000759A5" w14:paraId="01B421A7" w14:textId="670903E5">
            <w:pPr>
              <w:pStyle w:val="vitabletextbullet1"/>
              <w:rPr>
                <w:rFonts w:eastAsia="Segoe UI"/>
              </w:rPr>
            </w:pPr>
            <w:r w:rsidRPr="01AA8F80">
              <w:rPr>
                <w:rFonts w:eastAsia="Segoe UI"/>
              </w:rPr>
              <w:t>Daily temperature maximum: 5</w:t>
            </w:r>
            <w:r w:rsidRPr="01AA8F80" w:rsidR="219D0F58">
              <w:rPr>
                <w:rFonts w:eastAsia="Segoe UI"/>
              </w:rPr>
              <w:t>1 +/- 4 degrees F</w:t>
            </w:r>
            <w:r w:rsidRPr="01AA8F80">
              <w:rPr>
                <w:rFonts w:eastAsia="Segoe UI"/>
              </w:rPr>
              <w:t xml:space="preserve"> at Fish Hatchery</w:t>
            </w:r>
          </w:p>
        </w:tc>
        <w:tc>
          <w:tcPr>
            <w:tcW w:w="3690" w:type="dxa"/>
            <w:tcMar/>
          </w:tcPr>
          <w:p w:rsidR="083A40E4" w:rsidP="412939DB" w:rsidRDefault="083A40E4" w14:paraId="36256AB1" w14:textId="08DA4165">
            <w:pPr>
              <w:pStyle w:val="vitabletextbullet1"/>
              <w:spacing w:line="259" w:lineRule="auto"/>
              <w:rPr>
                <w:rFonts w:eastAsia="Segoe UI"/>
              </w:rPr>
            </w:pPr>
            <w:r w:rsidRPr="77700C5B" w:rsidR="083A40E4">
              <w:rPr>
                <w:rFonts w:eastAsia="Segoe UI"/>
              </w:rPr>
              <w:t xml:space="preserve">Spring-run Chinook </w:t>
            </w:r>
            <w:r w:rsidRPr="77700C5B" w:rsidR="31AA8D30">
              <w:rPr>
                <w:rFonts w:eastAsia="Segoe UI"/>
              </w:rPr>
              <w:t>spawning is complete,</w:t>
            </w:r>
            <w:r w:rsidRPr="77700C5B" w:rsidR="083A40E4">
              <w:rPr>
                <w:rFonts w:eastAsia="Segoe UI"/>
              </w:rPr>
              <w:t xml:space="preserve"> eggs are incubating in gravel</w:t>
            </w:r>
            <w:r w:rsidRPr="77700C5B" w:rsidR="2F9794F2">
              <w:rPr>
                <w:rFonts w:eastAsia="Segoe UI"/>
              </w:rPr>
              <w:t>.</w:t>
            </w:r>
          </w:p>
          <w:p w:rsidR="083A40E4" w:rsidP="4B782C27" w:rsidRDefault="083A40E4" w14:paraId="6CD77B2D" w14:textId="364F1283">
            <w:pPr>
              <w:pStyle w:val="vitabletextbullet1"/>
              <w:rPr/>
            </w:pPr>
            <w:r w:rsidR="083A40E4">
              <w:rPr/>
              <w:t>Fall-run Chinook salmon adults are migrating upstream</w:t>
            </w:r>
            <w:r w:rsidR="3E88D64B">
              <w:rPr/>
              <w:t xml:space="preserve"> </w:t>
            </w:r>
            <w:r w:rsidR="083A40E4">
              <w:rPr/>
              <w:t>and spawning</w:t>
            </w:r>
            <w:r w:rsidR="7D4BB4FB">
              <w:rPr/>
              <w:t>.</w:t>
            </w:r>
          </w:p>
          <w:p w:rsidR="083A40E4" w:rsidP="4B782C27" w:rsidRDefault="083A40E4" w14:paraId="7D1348A4" w14:textId="51695CD1">
            <w:pPr>
              <w:pStyle w:val="vitabletextbullet1"/>
            </w:pPr>
            <w:r>
              <w:t>Adult O. mykiss present and migrating upstream</w:t>
            </w:r>
            <w:r w:rsidR="23DBDFF5">
              <w:t>.</w:t>
            </w:r>
          </w:p>
          <w:p w:rsidR="000759A5" w:rsidP="411E9AD5" w:rsidRDefault="5963A8E9" w14:paraId="767BB558" w14:textId="5FC64C36">
            <w:pPr>
              <w:pStyle w:val="vitabletextbullet1"/>
              <w:rPr/>
            </w:pPr>
            <w:r w:rsidR="685055C1">
              <w:rPr/>
              <w:t xml:space="preserve">(Updated </w:t>
            </w:r>
            <w:ins w:author="Yang, Tony" w:date="2024-11-05T00:03:34.375Z" w:id="1847002033">
              <w:r w:rsidR="7107BD4D">
                <w:t>11</w:t>
              </w:r>
            </w:ins>
            <w:del w:author="Yang, Tony" w:date="2024-11-05T00:03:33.355Z" w:id="1534421912">
              <w:r w:rsidDel="1F09CD1A">
                <w:delText>10</w:delText>
              </w:r>
            </w:del>
            <w:r w:rsidR="1F09CD1A">
              <w:rPr/>
              <w:t>/</w:t>
            </w:r>
            <w:ins w:author="Yang, Tony" w:date="2024-11-05T00:03:38.614Z" w:id="306805584">
              <w:r w:rsidR="29068FDD">
                <w:t>04</w:t>
              </w:r>
            </w:ins>
            <w:del w:author="Yang, Tony" w:date="2024-11-05T00:03:37.516Z" w:id="2126453112">
              <w:r w:rsidDel="5D08A288">
                <w:delText>2</w:delText>
              </w:r>
              <w:r w:rsidDel="7B43304C">
                <w:delText>8</w:delText>
              </w:r>
            </w:del>
            <w:r w:rsidR="1F09CD1A">
              <w:rPr/>
              <w:t>/2024</w:t>
            </w:r>
            <w:r w:rsidR="685055C1">
              <w:rPr/>
              <w:t>)</w:t>
            </w:r>
          </w:p>
        </w:tc>
      </w:tr>
      <w:tr w:rsidR="003A7A14" w:rsidTr="4251AF3C" w14:paraId="3A611567" w14:textId="77777777">
        <w:trPr>
          <w:trHeight w:val="300"/>
        </w:trPr>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003A7A14" w14:paraId="0FE725C7" w14:textId="792EDA7C">
            <w:pPr>
              <w:pStyle w:val="vitabletextbullet1"/>
              <w:rPr>
                <w:rFonts w:eastAsia="Segoe UI"/>
              </w:rPr>
            </w:pPr>
            <w:r w:rsidRPr="375031D3" w:rsidR="5FBC4103">
              <w:rPr>
                <w:rFonts w:eastAsia="Segoe UI"/>
              </w:rPr>
              <w:t xml:space="preserve">Folsom Storage: </w:t>
            </w:r>
            <w:r w:rsidRPr="375031D3" w:rsidR="2FB6E4CA">
              <w:rPr>
                <w:rFonts w:eastAsia="Segoe UI"/>
              </w:rPr>
              <w:t>4</w:t>
            </w:r>
            <w:r w:rsidRPr="375031D3" w:rsidR="6BE38A4B">
              <w:rPr>
                <w:rFonts w:eastAsia="Segoe UI"/>
              </w:rPr>
              <w:t>09</w:t>
            </w:r>
            <w:r w:rsidRPr="375031D3" w:rsidR="5FBC4103">
              <w:rPr>
                <w:rFonts w:eastAsia="Segoe UI"/>
              </w:rPr>
              <w:t xml:space="preserve"> TAF</w:t>
            </w:r>
          </w:p>
          <w:p w:rsidR="00C72E28" w:rsidP="00C72E28" w:rsidRDefault="003A7A14" w14:paraId="718D07B5" w14:textId="5DC4AF67">
            <w:pPr>
              <w:pStyle w:val="vitabletextbullet1"/>
              <w:rPr>
                <w:rFonts w:eastAsia="Segoe UI"/>
              </w:rPr>
            </w:pPr>
            <w:r w:rsidRPr="375031D3" w:rsidR="08112093">
              <w:rPr>
                <w:rFonts w:eastAsia="Segoe UI"/>
              </w:rPr>
              <w:t>Current Release: 1</w:t>
            </w:r>
            <w:r w:rsidRPr="375031D3" w:rsidR="7551E52E">
              <w:rPr>
                <w:rFonts w:eastAsia="Segoe UI"/>
              </w:rPr>
              <w:t>,500</w:t>
            </w:r>
            <w:r w:rsidRPr="375031D3" w:rsidR="08112093">
              <w:rPr>
                <w:rFonts w:eastAsia="Segoe UI"/>
              </w:rPr>
              <w:t xml:space="preserve"> </w:t>
            </w:r>
            <w:r w:rsidRPr="375031D3" w:rsidR="08112093">
              <w:rPr>
                <w:rFonts w:eastAsia="Segoe UI"/>
              </w:rPr>
              <w:t>cf</w:t>
            </w:r>
            <w:r w:rsidRPr="375031D3" w:rsidR="6EF86202">
              <w:rPr>
                <w:rFonts w:eastAsia="Segoe UI"/>
              </w:rPr>
              <w:t>s</w:t>
            </w:r>
          </w:p>
          <w:p w:rsidRPr="00C72E28" w:rsidR="003A7A14" w:rsidP="00C72E28" w:rsidRDefault="003A7A14" w14:paraId="12F1113D" w14:textId="043D2C67">
            <w:pPr>
              <w:pStyle w:val="vitabletextbullet1"/>
              <w:rPr>
                <w:rFonts w:eastAsia="Segoe UI"/>
              </w:rPr>
            </w:pPr>
            <w:r w:rsidRPr="375031D3" w:rsidR="08112093">
              <w:rPr>
                <w:rFonts w:eastAsia="Segoe UI"/>
              </w:rPr>
              <w:t xml:space="preserve">Anticipated Weekly Range of Releases: </w:t>
            </w:r>
            <w:r w:rsidRPr="375031D3" w:rsidR="7D6DED4D">
              <w:rPr>
                <w:rFonts w:eastAsia="Segoe UI"/>
              </w:rPr>
              <w:t xml:space="preserve">1,500 </w:t>
            </w:r>
            <w:r w:rsidRPr="375031D3" w:rsidR="7D6DED4D">
              <w:rPr>
                <w:rFonts w:eastAsia="Segoe UI"/>
              </w:rPr>
              <w:t>cfs</w:t>
            </w:r>
            <w:r w:rsidRPr="375031D3" w:rsidR="349073B8">
              <w:rPr>
                <w:rFonts w:eastAsia="Segoe UI"/>
              </w:rPr>
              <w:t xml:space="preserve"> to 2,000 cfs</w:t>
            </w:r>
          </w:p>
        </w:tc>
        <w:tc>
          <w:tcPr>
            <w:tcW w:w="3690" w:type="dxa"/>
            <w:tcMar/>
          </w:tcPr>
          <w:p w:rsidR="086404CC" w:rsidP="375031D3" w:rsidRDefault="086404CC" w14:paraId="6D337008" w14:textId="5B15FE1E">
            <w:pPr>
              <w:pStyle w:val="ListParagraph"/>
              <w:numPr>
                <w:ilvl w:val="0"/>
                <w:numId w:val="19"/>
              </w:numPr>
              <w:spacing w:after="0" w:line="259" w:lineRule="auto"/>
              <w:ind w:hanging="210"/>
              <w:rPr>
                <w:sz w:val="20"/>
                <w:szCs w:val="20"/>
              </w:rPr>
            </w:pPr>
            <w:r w:rsidRPr="375031D3" w:rsidR="75AE110D">
              <w:rPr>
                <w:sz w:val="20"/>
                <w:szCs w:val="20"/>
              </w:rPr>
              <w:t xml:space="preserve"> Fall-run Chinook salmon adults are migrating upstream and spawning.</w:t>
            </w:r>
          </w:p>
          <w:p w:rsidRPr="00C72E28" w:rsidR="003A7A14" w:rsidP="411E9AD5" w:rsidRDefault="1EA97BBD" w14:paraId="452F15B8" w14:textId="41A6F45F">
            <w:pPr>
              <w:pStyle w:val="vitabletextbullet1"/>
            </w:pPr>
            <w:r>
              <w:t xml:space="preserve">(Updated </w:t>
            </w:r>
            <w:r w:rsidR="7C1A0365">
              <w:t>10/</w:t>
            </w:r>
            <w:r w:rsidR="2D0CA57B">
              <w:t>14</w:t>
            </w:r>
            <w:r w:rsidR="7C1A0365">
              <w:t>/2024</w:t>
            </w:r>
            <w:r>
              <w:t xml:space="preserve">)  </w:t>
            </w:r>
          </w:p>
        </w:tc>
      </w:tr>
      <w:tr w:rsidR="003A7A14" w:rsidTr="4251AF3C" w14:paraId="28F0C0B7" w14:textId="77777777">
        <w:trPr>
          <w:trHeight w:val="300"/>
        </w:trPr>
        <w:tc>
          <w:tcPr>
            <w:tcW w:w="2337" w:type="dxa"/>
            <w:tcMar/>
          </w:tcPr>
          <w:p w:rsidR="003A7A14" w:rsidP="003A7A14" w:rsidRDefault="003A7A14" w14:paraId="76288A93" w14:textId="252E4FFB">
            <w:pPr>
              <w:pStyle w:val="vitabletextSegoeUIRegular10"/>
            </w:pPr>
            <w:r w:rsidRPr="00E83BF0">
              <w:rPr>
                <w:szCs w:val="20"/>
              </w:rPr>
              <w:t xml:space="preserve">Stanislaus River </w:t>
            </w:r>
          </w:p>
        </w:tc>
        <w:tc>
          <w:tcPr>
            <w:tcW w:w="3418" w:type="dxa"/>
            <w:tcMar/>
          </w:tcPr>
          <w:p w:rsidRPr="00E83BF0" w:rsidR="003A7A14" w:rsidP="005B1334" w:rsidRDefault="003A7A14" w14:paraId="7CBF1963" w14:textId="10D57222">
            <w:pPr>
              <w:pStyle w:val="vitabletextbullet1"/>
              <w:rPr>
                <w:rFonts w:eastAsia="Segoe UI"/>
              </w:rPr>
            </w:pPr>
            <w:r w:rsidRPr="25D82551" w:rsidR="5FBC4103">
              <w:rPr>
                <w:rFonts w:eastAsia="Segoe UI"/>
              </w:rPr>
              <w:t xml:space="preserve">New Melones Storage: </w:t>
            </w:r>
            <w:r w:rsidRPr="25D82551" w:rsidR="0B485552">
              <w:rPr>
                <w:rFonts w:eastAsia="Segoe UI"/>
              </w:rPr>
              <w:t>1.</w:t>
            </w:r>
            <w:r w:rsidRPr="25D82551" w:rsidR="2CF33BE8">
              <w:rPr>
                <w:rFonts w:eastAsia="Segoe UI"/>
              </w:rPr>
              <w:t>79</w:t>
            </w:r>
            <w:ins w:author="Yang, Tony" w:date="2024-11-04T22:20:03.652Z" w:id="1051436963">
              <w:r w:rsidRPr="25D82551" w:rsidR="6E9A7F1C">
                <w:rPr>
                  <w:rFonts w:eastAsia="Segoe UI"/>
                </w:rPr>
                <w:t>6</w:t>
              </w:r>
            </w:ins>
            <w:del w:author="Yang, Tony" w:date="2024-11-04T22:20:02.671Z" w:id="544826906">
              <w:r w:rsidRPr="25D82551" w:rsidDel="2CF33BE8">
                <w:rPr>
                  <w:rFonts w:eastAsia="Segoe UI"/>
                </w:rPr>
                <w:delText>9</w:delText>
              </w:r>
            </w:del>
            <w:r w:rsidRPr="25D82551" w:rsidR="5FBC4103">
              <w:rPr>
                <w:rFonts w:eastAsia="Segoe UI"/>
              </w:rPr>
              <w:t xml:space="preserve"> </w:t>
            </w:r>
            <w:r w:rsidRPr="25D82551" w:rsidR="2E3E20CF">
              <w:rPr>
                <w:rFonts w:eastAsia="Segoe UI"/>
              </w:rPr>
              <w:t>M</w:t>
            </w:r>
            <w:r w:rsidRPr="25D82551" w:rsidR="5FBC4103">
              <w:rPr>
                <w:rFonts w:eastAsia="Segoe UI"/>
              </w:rPr>
              <w:t xml:space="preserve">AF  </w:t>
            </w:r>
          </w:p>
          <w:p w:rsidRPr="00E83BF0" w:rsidR="003A7A14" w:rsidP="005B1334" w:rsidRDefault="003A7A14" w14:paraId="4A3DD690" w14:textId="73891548">
            <w:pPr>
              <w:pStyle w:val="vitabletextbullet1"/>
              <w:rPr>
                <w:rFonts w:eastAsia="Segoe UI"/>
              </w:rPr>
            </w:pPr>
            <w:r w:rsidRPr="25D82551" w:rsidR="08112093">
              <w:rPr>
                <w:rFonts w:eastAsia="Segoe UI"/>
              </w:rPr>
              <w:t xml:space="preserve">Current Release: </w:t>
            </w:r>
            <w:ins w:author="Yang, Tony" w:date="2024-11-04T22:20:10.085Z" w:id="696465115">
              <w:r w:rsidRPr="25D82551" w:rsidR="67055615">
                <w:rPr>
                  <w:rFonts w:eastAsia="Segoe UI"/>
                </w:rPr>
                <w:t>6</w:t>
              </w:r>
            </w:ins>
            <w:del w:author="Yang, Tony" w:date="2024-11-04T22:20:09.411Z" w:id="2132933640">
              <w:r w:rsidRPr="25D82551" w:rsidDel="68CD6380">
                <w:rPr>
                  <w:rFonts w:eastAsia="Segoe UI"/>
                </w:rPr>
                <w:delText>3</w:delText>
              </w:r>
            </w:del>
            <w:r w:rsidRPr="25D82551" w:rsidR="68CD6380">
              <w:rPr>
                <w:rFonts w:eastAsia="Segoe UI"/>
              </w:rPr>
              <w:t>0</w:t>
            </w:r>
            <w:r w:rsidRPr="25D82551" w:rsidR="08112093">
              <w:rPr>
                <w:rFonts w:eastAsia="Segoe UI"/>
              </w:rPr>
              <w:t xml:space="preserve">0 </w:t>
            </w:r>
            <w:r w:rsidRPr="25D82551" w:rsidR="08112093">
              <w:rPr>
                <w:rFonts w:eastAsia="Segoe UI"/>
              </w:rPr>
              <w:t>cfs</w:t>
            </w:r>
          </w:p>
          <w:p w:rsidR="003A7A14" w:rsidP="375031D3" w:rsidRDefault="003A7A14" w14:paraId="0C590F62" w14:textId="0AB64E50">
            <w:pPr>
              <w:pStyle w:val="vitabletextbullet1"/>
              <w:rPr>
                <w:rFonts w:eastAsia="Segoe UI"/>
              </w:rPr>
            </w:pPr>
            <w:r w:rsidRPr="25D82551" w:rsidR="08112093">
              <w:rPr>
                <w:rFonts w:eastAsia="Segoe UI"/>
              </w:rPr>
              <w:t xml:space="preserve">Anticipated Range of Weekly Releases: </w:t>
            </w:r>
            <w:r w:rsidRPr="25D82551" w:rsidR="58A2FCCC">
              <w:rPr>
                <w:rFonts w:eastAsia="Segoe UI"/>
              </w:rPr>
              <w:t>2</w:t>
            </w:r>
            <w:ins w:author="Yang, Tony" w:date="2024-11-04T22:20:17.409Z" w:id="567631695">
              <w:r w:rsidRPr="25D82551" w:rsidR="10412A0C">
                <w:rPr>
                  <w:rFonts w:eastAsia="Segoe UI"/>
                </w:rPr>
                <w:t>0</w:t>
              </w:r>
            </w:ins>
            <w:del w:author="Yang, Tony" w:date="2024-11-04T22:20:16.716Z" w:id="664485440">
              <w:r w:rsidRPr="25D82551" w:rsidDel="58A2FCCC">
                <w:rPr>
                  <w:rFonts w:eastAsia="Segoe UI"/>
                </w:rPr>
                <w:delText>5</w:delText>
              </w:r>
            </w:del>
            <w:r w:rsidRPr="25D82551" w:rsidR="08112093">
              <w:rPr>
                <w:rFonts w:eastAsia="Segoe UI"/>
              </w:rPr>
              <w:t xml:space="preserve">0 </w:t>
            </w:r>
            <w:r w:rsidRPr="25D82551" w:rsidR="08112093">
              <w:rPr>
                <w:rFonts w:eastAsia="Segoe UI"/>
              </w:rPr>
              <w:t>cfs</w:t>
            </w:r>
            <w:r w:rsidRPr="25D82551" w:rsidR="08112093">
              <w:rPr>
                <w:rFonts w:eastAsia="Segoe UI"/>
              </w:rPr>
              <w:t xml:space="preserve"> </w:t>
            </w:r>
            <w:ins w:author="Yang, Tony" w:date="2024-11-04T22:20:58.823Z" w:id="1664805874">
              <w:r w:rsidRPr="25D82551" w:rsidR="51ACD763">
                <w:rPr>
                  <w:rFonts w:eastAsia="Segoe UI"/>
                </w:rPr>
                <w:t>after Nov 7.</w:t>
              </w:r>
            </w:ins>
            <w:del w:author="Yang, Tony" w:date="2024-11-04T22:20:25.978Z" w:id="357275487">
              <w:r w:rsidRPr="25D82551" w:rsidDel="08112093">
                <w:rPr>
                  <w:rFonts w:eastAsia="Segoe UI"/>
                </w:rPr>
                <w:delText xml:space="preserve">to </w:delText>
              </w:r>
              <w:r w:rsidRPr="25D82551" w:rsidDel="53A29DAA">
                <w:rPr>
                  <w:rFonts w:eastAsia="Segoe UI"/>
                </w:rPr>
                <w:delText>1</w:delText>
              </w:r>
              <w:r w:rsidRPr="25D82551" w:rsidDel="08112093">
                <w:rPr>
                  <w:rFonts w:eastAsia="Segoe UI"/>
                </w:rPr>
                <w:delText>,</w:delText>
              </w:r>
              <w:r w:rsidRPr="25D82551" w:rsidDel="3C3F97F7">
                <w:rPr>
                  <w:rFonts w:eastAsia="Segoe UI"/>
                </w:rPr>
                <w:delText>25</w:delText>
              </w:r>
              <w:r w:rsidRPr="25D82551" w:rsidDel="5CC78AEB">
                <w:rPr>
                  <w:rFonts w:eastAsia="Segoe UI"/>
                </w:rPr>
                <w:delText>0</w:delText>
              </w:r>
              <w:r w:rsidRPr="25D82551" w:rsidDel="08112093">
                <w:rPr>
                  <w:rFonts w:eastAsia="Segoe UI"/>
                </w:rPr>
                <w:delText xml:space="preserve"> </w:delText>
              </w:r>
              <w:r w:rsidRPr="25D82551" w:rsidDel="08112093">
                <w:rPr>
                  <w:rFonts w:eastAsia="Segoe UI"/>
                </w:rPr>
                <w:delText>cfs</w:delText>
              </w:r>
              <w:r w:rsidRPr="25D82551" w:rsidDel="7DED71BB">
                <w:rPr>
                  <w:rFonts w:eastAsia="Segoe UI"/>
                </w:rPr>
                <w:delText xml:space="preserve"> for Fall Pulse Flow</w:delText>
              </w:r>
            </w:del>
            <w:del w:author="Yang, Tony" w:date="2024-11-04T22:02:17.026Z" w:id="1865869855">
              <w:r w:rsidRPr="25D82551" w:rsidDel="003A7A14">
                <w:rPr>
                  <w:rFonts w:eastAsia="Segoe UI"/>
                </w:rPr>
                <w:delText>.</w:delText>
              </w:r>
            </w:del>
          </w:p>
        </w:tc>
        <w:tc>
          <w:tcPr>
            <w:tcW w:w="3690" w:type="dxa"/>
            <w:tcMar/>
          </w:tcPr>
          <w:p w:rsidRPr="005B1334" w:rsidR="003A7A14" w:rsidP="412939DB" w:rsidRDefault="7D19593B" w14:paraId="02525446" w14:textId="6C590C1E">
            <w:pPr>
              <w:pStyle w:val="ListParagraph"/>
              <w:numPr>
                <w:ilvl w:val="0"/>
                <w:numId w:val="19"/>
              </w:numPr>
              <w:spacing w:after="0"/>
              <w:ind w:hanging="210"/>
              <w:rPr>
                <w:sz w:val="20"/>
                <w:szCs w:val="20"/>
              </w:rPr>
            </w:pPr>
            <w:r w:rsidRPr="412939DB">
              <w:rPr>
                <w:rFonts w:eastAsia="Segoe UI"/>
                <w:color w:val="auto"/>
                <w:sz w:val="20"/>
                <w:szCs w:val="20"/>
              </w:rPr>
              <w:t xml:space="preserve">Juvenile and adult O. mykiss are present.  </w:t>
            </w:r>
          </w:p>
          <w:p w:rsidRPr="005B1334" w:rsidR="003A7A14" w:rsidP="412939DB" w:rsidRDefault="7D19593B" w14:paraId="13495095" w14:textId="189DD292">
            <w:pPr>
              <w:pStyle w:val="ListParagraph"/>
              <w:numPr>
                <w:ilvl w:val="0"/>
                <w:numId w:val="19"/>
              </w:numPr>
              <w:spacing w:after="0"/>
              <w:ind w:hanging="210"/>
              <w:rPr>
                <w:sz w:val="20"/>
                <w:szCs w:val="20"/>
              </w:rPr>
            </w:pPr>
            <w:r w:rsidRPr="25D82551" w:rsidR="308D295A">
              <w:rPr>
                <w:sz w:val="20"/>
                <w:szCs w:val="20"/>
              </w:rPr>
              <w:t xml:space="preserve">Adult fall-run Chinook </w:t>
            </w:r>
            <w:r w:rsidRPr="25D82551" w:rsidR="62005E0F">
              <w:rPr>
                <w:sz w:val="20"/>
                <w:szCs w:val="20"/>
              </w:rPr>
              <w:t>S</w:t>
            </w:r>
            <w:r w:rsidRPr="25D82551" w:rsidR="308D295A">
              <w:rPr>
                <w:sz w:val="20"/>
                <w:szCs w:val="20"/>
              </w:rPr>
              <w:t xml:space="preserve">almon </w:t>
            </w:r>
            <w:ins w:author="Yang, Tony" w:date="2024-11-04T22:20:47.724Z" w:id="359312326">
              <w:r w:rsidRPr="25D82551" w:rsidR="089E8CF2">
                <w:rPr>
                  <w:sz w:val="20"/>
                  <w:szCs w:val="20"/>
                </w:rPr>
                <w:t>are spawning.</w:t>
              </w:r>
            </w:ins>
            <w:del w:author="Yang, Tony" w:date="2024-11-04T22:20:39.117Z" w:id="2028149443">
              <w:r w:rsidRPr="25D82551" w:rsidDel="308D295A">
                <w:rPr>
                  <w:sz w:val="20"/>
                  <w:szCs w:val="20"/>
                </w:rPr>
                <w:delText>have begun upstream migratio</w:delText>
              </w:r>
              <w:r w:rsidRPr="25D82551" w:rsidDel="71C94991">
                <w:rPr>
                  <w:sz w:val="20"/>
                  <w:szCs w:val="20"/>
                </w:rPr>
                <w:delText>n</w:delText>
              </w:r>
              <w:r w:rsidRPr="25D82551" w:rsidDel="0DE33AF3">
                <w:rPr>
                  <w:sz w:val="20"/>
                  <w:szCs w:val="20"/>
                </w:rPr>
                <w:delText xml:space="preserve"> and </w:delText>
              </w:r>
              <w:r w:rsidRPr="25D82551" w:rsidDel="0DE33AF3">
                <w:rPr>
                  <w:sz w:val="20"/>
                  <w:szCs w:val="20"/>
                </w:rPr>
                <w:delText>beginning</w:delText>
              </w:r>
              <w:r w:rsidRPr="25D82551" w:rsidDel="0DE33AF3">
                <w:rPr>
                  <w:sz w:val="20"/>
                  <w:szCs w:val="20"/>
                </w:rPr>
                <w:delText xml:space="preserve"> to spawn.</w:delText>
              </w:r>
            </w:del>
          </w:p>
          <w:p w:rsidRPr="005B1334" w:rsidR="003A7A14" w:rsidP="412939DB" w:rsidRDefault="06B9D9F4" w14:paraId="3BB32BF3" w14:textId="647925E9">
            <w:pPr>
              <w:pStyle w:val="ListParagraph"/>
              <w:numPr>
                <w:ilvl w:val="0"/>
                <w:numId w:val="19"/>
              </w:numPr>
              <w:spacing w:after="0"/>
              <w:ind w:hanging="210"/>
              <w:rPr>
                <w:del w:author="Yang, Tony" w:date="2024-11-04T22:21:07.173Z" w16du:dateUtc="2024-11-04T22:21:07.173Z" w:id="1942621010"/>
                <w:sz w:val="20"/>
                <w:szCs w:val="20"/>
              </w:rPr>
            </w:pPr>
            <w:del w:author="Yang, Tony" w:date="2024-11-04T22:21:07.174Z" w:id="1297463118">
              <w:r w:rsidRPr="25D82551" w:rsidDel="06B9D9F4">
                <w:rPr>
                  <w:sz w:val="20"/>
                  <w:szCs w:val="20"/>
                </w:rPr>
                <w:delText>Redd</w:delText>
              </w:r>
              <w:r w:rsidRPr="25D82551" w:rsidDel="00153BAE">
                <w:rPr>
                  <w:sz w:val="20"/>
                  <w:szCs w:val="20"/>
                </w:rPr>
                <w:delText>s</w:delText>
              </w:r>
              <w:r w:rsidRPr="25D82551" w:rsidDel="06B9D9F4">
                <w:rPr>
                  <w:sz w:val="20"/>
                  <w:szCs w:val="20"/>
                </w:rPr>
                <w:delText xml:space="preserve"> are beginning to be</w:delText>
              </w:r>
              <w:r w:rsidRPr="25D82551" w:rsidDel="0D8155B4">
                <w:rPr>
                  <w:sz w:val="20"/>
                  <w:szCs w:val="20"/>
                </w:rPr>
                <w:delText xml:space="preserve"> </w:delText>
              </w:r>
              <w:r w:rsidRPr="25D82551" w:rsidDel="0E56F73E">
                <w:rPr>
                  <w:sz w:val="20"/>
                  <w:szCs w:val="20"/>
                </w:rPr>
                <w:delText>o</w:delText>
              </w:r>
              <w:r w:rsidRPr="25D82551" w:rsidDel="0D8155B4">
                <w:rPr>
                  <w:sz w:val="20"/>
                  <w:szCs w:val="20"/>
                </w:rPr>
                <w:delText>bserved</w:delText>
              </w:r>
              <w:r w:rsidRPr="25D82551" w:rsidDel="0D8155B4">
                <w:rPr>
                  <w:sz w:val="20"/>
                  <w:szCs w:val="20"/>
                </w:rPr>
                <w:delText xml:space="preserve"> in </w:delText>
              </w:r>
              <w:r w:rsidRPr="25D82551" w:rsidDel="0D8155B4">
                <w:rPr>
                  <w:sz w:val="20"/>
                  <w:szCs w:val="20"/>
                </w:rPr>
                <w:delText>river</w:delText>
              </w:r>
              <w:r w:rsidRPr="25D82551" w:rsidDel="11D086BE">
                <w:rPr>
                  <w:sz w:val="20"/>
                  <w:szCs w:val="20"/>
                </w:rPr>
                <w:delText>.</w:delText>
              </w:r>
            </w:del>
          </w:p>
          <w:p w:rsidRPr="005B1334" w:rsidR="003A7A14" w:rsidP="412939DB" w:rsidRDefault="1EA97BBD" w14:paraId="4FAFDE52" w14:textId="3DA0FAAD">
            <w:pPr>
              <w:pStyle w:val="ListParagraph"/>
              <w:numPr>
                <w:ilvl w:val="0"/>
                <w:numId w:val="19"/>
              </w:numPr>
              <w:spacing w:after="0"/>
              <w:ind w:hanging="210"/>
              <w:rPr>
                <w:sz w:val="20"/>
                <w:szCs w:val="20"/>
              </w:rPr>
            </w:pPr>
            <w:r w:rsidRPr="25D82551" w:rsidR="4E826525">
              <w:rPr>
                <w:sz w:val="20"/>
                <w:szCs w:val="20"/>
              </w:rPr>
              <w:t xml:space="preserve">(Updated </w:t>
            </w:r>
            <w:ins w:author="Yang, Tony" w:date="2024-11-04T22:21:26.52Z" w:id="525968334">
              <w:r w:rsidRPr="25D82551" w:rsidR="557263D0">
                <w:rPr>
                  <w:sz w:val="20"/>
                  <w:szCs w:val="20"/>
                </w:rPr>
                <w:t>11</w:t>
              </w:r>
            </w:ins>
            <w:del w:author="Yang, Tony" w:date="2024-11-04T22:21:25.476Z" w:id="947078053">
              <w:r w:rsidRPr="25D82551" w:rsidDel="4DE3998B">
                <w:rPr>
                  <w:sz w:val="20"/>
                  <w:szCs w:val="20"/>
                </w:rPr>
                <w:delText>10</w:delText>
              </w:r>
            </w:del>
            <w:r w:rsidRPr="25D82551" w:rsidR="4DE3998B">
              <w:rPr>
                <w:sz w:val="20"/>
                <w:szCs w:val="20"/>
              </w:rPr>
              <w:t>/</w:t>
            </w:r>
            <w:ins w:author="Yang, Tony" w:date="2024-11-04T22:21:32.386Z" w:id="1618668680">
              <w:r w:rsidRPr="25D82551" w:rsidR="3D8CE810">
                <w:rPr>
                  <w:sz w:val="20"/>
                  <w:szCs w:val="20"/>
                </w:rPr>
                <w:t>04</w:t>
              </w:r>
            </w:ins>
            <w:del w:author="Yang, Tony" w:date="2024-11-04T22:21:28.691Z" w:id="77810041">
              <w:r w:rsidRPr="25D82551" w:rsidDel="5AAA7B76">
                <w:rPr>
                  <w:sz w:val="20"/>
                  <w:szCs w:val="20"/>
                </w:rPr>
                <w:delText>29</w:delText>
              </w:r>
            </w:del>
            <w:r w:rsidRPr="25D82551" w:rsidR="4DE3998B">
              <w:rPr>
                <w:sz w:val="20"/>
                <w:szCs w:val="20"/>
              </w:rPr>
              <w:t>/2024</w:t>
            </w:r>
            <w:r w:rsidRPr="25D82551" w:rsidR="4E826525">
              <w:rPr>
                <w:sz w:val="20"/>
                <w:szCs w:val="20"/>
              </w:rPr>
              <w:t>)</w:t>
            </w:r>
          </w:p>
        </w:tc>
      </w:tr>
      <w:tr w:rsidR="003A7A14" w:rsidTr="4251AF3C" w14:paraId="3922E4A3" w14:textId="77777777">
        <w:trPr>
          <w:trHeight w:val="300"/>
        </w:trPr>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003A7A14" w14:paraId="633FFB14" w14:textId="008DD05C">
            <w:pPr>
              <w:pStyle w:val="vitabletextbullet1"/>
              <w:rPr>
                <w:rFonts w:eastAsia="Segoe UI"/>
              </w:rPr>
            </w:pPr>
            <w:r w:rsidRPr="375031D3" w:rsidR="5FBC4103">
              <w:rPr>
                <w:rFonts w:eastAsia="Segoe UI"/>
              </w:rPr>
              <w:t xml:space="preserve">Freeport: </w:t>
            </w:r>
            <w:r w:rsidRPr="375031D3" w:rsidR="0A5E8E09">
              <w:rPr>
                <w:rFonts w:eastAsia="Segoe UI"/>
              </w:rPr>
              <w:t>8</w:t>
            </w:r>
            <w:r w:rsidRPr="375031D3" w:rsidR="5FBC4103">
              <w:rPr>
                <w:rFonts w:eastAsia="Segoe UI"/>
              </w:rPr>
              <w:t>,</w:t>
            </w:r>
            <w:r w:rsidRPr="375031D3" w:rsidR="16D93217">
              <w:rPr>
                <w:rFonts w:eastAsia="Segoe UI"/>
              </w:rPr>
              <w:t>0</w:t>
            </w:r>
            <w:r w:rsidRPr="375031D3" w:rsidR="5FBC4103">
              <w:rPr>
                <w:rFonts w:eastAsia="Segoe UI"/>
              </w:rPr>
              <w:t xml:space="preserve">00 to </w:t>
            </w:r>
            <w:r w:rsidRPr="375031D3" w:rsidR="28DF9363">
              <w:rPr>
                <w:rFonts w:eastAsia="Segoe UI"/>
              </w:rPr>
              <w:t>9</w:t>
            </w:r>
            <w:r w:rsidRPr="375031D3" w:rsidR="5FBC4103">
              <w:rPr>
                <w:rFonts w:eastAsia="Segoe UI"/>
              </w:rPr>
              <w:t>,</w:t>
            </w:r>
            <w:r w:rsidRPr="375031D3" w:rsidR="6E894F19">
              <w:rPr>
                <w:rFonts w:eastAsia="Segoe UI"/>
              </w:rPr>
              <w:t>0</w:t>
            </w:r>
            <w:r w:rsidRPr="375031D3" w:rsidR="5FBC4103">
              <w:rPr>
                <w:rFonts w:eastAsia="Segoe UI"/>
              </w:rPr>
              <w:t xml:space="preserve">00 </w:t>
            </w:r>
            <w:r w:rsidRPr="375031D3" w:rsidR="5FBC4103">
              <w:rPr>
                <w:rFonts w:eastAsia="Segoe UI"/>
              </w:rPr>
              <w:t>cfs</w:t>
            </w:r>
            <w:r w:rsidRPr="375031D3" w:rsidR="5FBC4103">
              <w:rPr>
                <w:rFonts w:eastAsia="Segoe UI"/>
              </w:rPr>
              <w:t xml:space="preserve">   </w:t>
            </w:r>
          </w:p>
          <w:p w:rsidRPr="00E83BF0" w:rsidR="003A7A14" w:rsidP="005B1334" w:rsidRDefault="003A7A14" w14:paraId="28901824" w14:textId="798E43CB">
            <w:pPr>
              <w:pStyle w:val="vitabletextbullet1"/>
              <w:rPr>
                <w:rFonts w:eastAsia="Segoe UI"/>
              </w:rPr>
            </w:pPr>
            <w:r w:rsidRPr="375031D3" w:rsidR="5FBC4103">
              <w:rPr>
                <w:rFonts w:eastAsia="Segoe UI"/>
              </w:rPr>
              <w:t>Vernalis: 1</w:t>
            </w:r>
            <w:r w:rsidRPr="375031D3" w:rsidR="2C0DA8E0">
              <w:rPr>
                <w:rFonts w:eastAsia="Segoe UI"/>
              </w:rPr>
              <w:t>,</w:t>
            </w:r>
            <w:r w:rsidRPr="375031D3" w:rsidR="4328F2BA">
              <w:rPr>
                <w:rFonts w:eastAsia="Segoe UI"/>
              </w:rPr>
              <w:t>3</w:t>
            </w:r>
            <w:r w:rsidRPr="375031D3" w:rsidR="5FBC4103">
              <w:rPr>
                <w:rFonts w:eastAsia="Segoe UI"/>
              </w:rPr>
              <w:t xml:space="preserve">00 to </w:t>
            </w:r>
            <w:r w:rsidRPr="375031D3" w:rsidR="5DCA5A7F">
              <w:rPr>
                <w:rFonts w:eastAsia="Segoe UI"/>
              </w:rPr>
              <w:t>2,</w:t>
            </w:r>
            <w:r w:rsidRPr="375031D3" w:rsidR="5ACBBC2E">
              <w:rPr>
                <w:rFonts w:eastAsia="Segoe UI"/>
              </w:rPr>
              <w:t>7</w:t>
            </w:r>
            <w:r w:rsidRPr="375031D3" w:rsidR="5DCA5A7F">
              <w:rPr>
                <w:rFonts w:eastAsia="Segoe UI"/>
              </w:rPr>
              <w:t>0</w:t>
            </w:r>
            <w:r w:rsidRPr="375031D3" w:rsidR="5FBC4103">
              <w:rPr>
                <w:rFonts w:eastAsia="Segoe UI"/>
              </w:rPr>
              <w:t xml:space="preserve">0 </w:t>
            </w:r>
            <w:r w:rsidRPr="375031D3" w:rsidR="5FBC4103">
              <w:rPr>
                <w:rFonts w:eastAsia="Segoe UI"/>
              </w:rPr>
              <w:t>cfs</w:t>
            </w:r>
            <w:r w:rsidRPr="375031D3" w:rsidR="5FBC4103">
              <w:rPr>
                <w:rFonts w:eastAsia="Segoe UI"/>
              </w:rPr>
              <w:t xml:space="preserve">  </w:t>
            </w:r>
          </w:p>
          <w:p w:rsidRPr="00E83BF0" w:rsidR="003A7A14" w:rsidP="005B1334" w:rsidRDefault="003A7A14" w14:paraId="3AFAE9CE" w14:textId="38E113E3">
            <w:pPr>
              <w:pStyle w:val="vitabletextbullet1"/>
              <w:rPr>
                <w:rFonts w:eastAsia="Segoe UI"/>
              </w:rPr>
            </w:pPr>
            <w:r w:rsidRPr="375031D3" w:rsidR="5FBC4103">
              <w:rPr>
                <w:rFonts w:eastAsia="Segoe UI"/>
              </w:rPr>
              <w:t xml:space="preserve">Delta Outflow index: </w:t>
            </w:r>
            <w:r w:rsidRPr="375031D3" w:rsidR="502F4CB8">
              <w:rPr>
                <w:rFonts w:eastAsia="Segoe UI"/>
              </w:rPr>
              <w:t>3</w:t>
            </w:r>
            <w:r w:rsidRPr="375031D3" w:rsidR="5FBC4103">
              <w:rPr>
                <w:rFonts w:eastAsia="Segoe UI"/>
              </w:rPr>
              <w:t>,</w:t>
            </w:r>
            <w:r w:rsidRPr="375031D3" w:rsidR="44795449">
              <w:rPr>
                <w:rFonts w:eastAsia="Segoe UI"/>
              </w:rPr>
              <w:t>3</w:t>
            </w:r>
            <w:r w:rsidRPr="375031D3" w:rsidR="5FBC4103">
              <w:rPr>
                <w:rFonts w:eastAsia="Segoe UI"/>
              </w:rPr>
              <w:t xml:space="preserve">00 to </w:t>
            </w:r>
            <w:r w:rsidRPr="375031D3" w:rsidR="7C674D1E">
              <w:rPr>
                <w:rFonts w:eastAsia="Segoe UI"/>
              </w:rPr>
              <w:t>4</w:t>
            </w:r>
            <w:r w:rsidRPr="375031D3" w:rsidR="5FBC4103">
              <w:rPr>
                <w:rFonts w:eastAsia="Segoe UI"/>
              </w:rPr>
              <w:t>,</w:t>
            </w:r>
            <w:r w:rsidRPr="375031D3" w:rsidR="71DF569A">
              <w:rPr>
                <w:rFonts w:eastAsia="Segoe UI"/>
              </w:rPr>
              <w:t>5</w:t>
            </w:r>
            <w:r w:rsidRPr="375031D3" w:rsidR="5FBC4103">
              <w:rPr>
                <w:rFonts w:eastAsia="Segoe UI"/>
              </w:rPr>
              <w:t xml:space="preserve">00 </w:t>
            </w:r>
            <w:r w:rsidRPr="375031D3" w:rsidR="5FBC4103">
              <w:rPr>
                <w:rFonts w:eastAsia="Segoe UI"/>
              </w:rPr>
              <w:t>cfs</w:t>
            </w:r>
          </w:p>
          <w:p w:rsidRPr="00E83BF0" w:rsidR="003A7A14" w:rsidP="005B1334" w:rsidRDefault="003A7A14" w14:paraId="46E85DAD" w14:textId="61B123AE">
            <w:pPr>
              <w:pStyle w:val="vitabletextbullet1"/>
              <w:rPr>
                <w:rFonts w:eastAsia="Segoe UI"/>
              </w:rPr>
            </w:pPr>
            <w:r w:rsidRPr="375031D3" w:rsidR="5FBC4103">
              <w:rPr>
                <w:rFonts w:eastAsia="Segoe UI"/>
              </w:rPr>
              <w:t xml:space="preserve">Combined Exports: </w:t>
            </w:r>
            <w:r w:rsidRPr="375031D3" w:rsidR="5B0ED52B">
              <w:rPr>
                <w:rFonts w:eastAsia="Segoe UI"/>
              </w:rPr>
              <w:t>4</w:t>
            </w:r>
            <w:r w:rsidRPr="375031D3" w:rsidR="5FBC4103">
              <w:rPr>
                <w:rFonts w:eastAsia="Segoe UI"/>
              </w:rPr>
              <w:t>,</w:t>
            </w:r>
            <w:r w:rsidRPr="375031D3" w:rsidR="0F2028D3">
              <w:rPr>
                <w:rFonts w:eastAsia="Segoe UI"/>
              </w:rPr>
              <w:t>5</w:t>
            </w:r>
            <w:r w:rsidRPr="375031D3" w:rsidR="5FBC4103">
              <w:rPr>
                <w:rFonts w:eastAsia="Segoe UI"/>
              </w:rPr>
              <w:t xml:space="preserve">00 to </w:t>
            </w:r>
            <w:r w:rsidRPr="375031D3" w:rsidR="00190D71">
              <w:rPr>
                <w:rFonts w:eastAsia="Segoe UI"/>
              </w:rPr>
              <w:t>6</w:t>
            </w:r>
            <w:r w:rsidRPr="375031D3" w:rsidR="5FBC4103">
              <w:rPr>
                <w:rFonts w:eastAsia="Segoe UI"/>
              </w:rPr>
              <w:t>,</w:t>
            </w:r>
            <w:r w:rsidRPr="375031D3" w:rsidR="414DA94C">
              <w:rPr>
                <w:rFonts w:eastAsia="Segoe UI"/>
              </w:rPr>
              <w:t>8</w:t>
            </w:r>
            <w:r w:rsidRPr="375031D3" w:rsidR="5FBC4103">
              <w:rPr>
                <w:rFonts w:eastAsia="Segoe UI"/>
              </w:rPr>
              <w:t xml:space="preserve">00 </w:t>
            </w:r>
            <w:r w:rsidRPr="375031D3" w:rsidR="5FBC4103">
              <w:rPr>
                <w:rFonts w:eastAsia="Segoe UI"/>
              </w:rPr>
              <w:t>cfs</w:t>
            </w:r>
          </w:p>
          <w:p w:rsidRPr="00E83BF0" w:rsidR="003A7A14" w:rsidP="005B1334" w:rsidRDefault="003A7A14" w14:paraId="5B5E8785" w14:textId="45A9FD93">
            <w:pPr>
              <w:pStyle w:val="vitabletextbullet1"/>
              <w:rPr>
                <w:rFonts w:eastAsia="Segoe UI"/>
              </w:rPr>
            </w:pPr>
            <w:r w:rsidRPr="375031D3" w:rsidR="5FBC4103">
              <w:rPr>
                <w:rFonts w:eastAsia="Segoe UI"/>
              </w:rPr>
              <w:t xml:space="preserve">JPP: </w:t>
            </w:r>
            <w:r w:rsidRPr="375031D3" w:rsidR="1563508D">
              <w:rPr>
                <w:rFonts w:eastAsia="Segoe UI"/>
              </w:rPr>
              <w:t>1</w:t>
            </w:r>
            <w:r w:rsidRPr="375031D3" w:rsidR="23C7E11E">
              <w:rPr>
                <w:rFonts w:eastAsia="Segoe UI"/>
              </w:rPr>
              <w:t>,</w:t>
            </w:r>
            <w:r w:rsidRPr="375031D3" w:rsidR="517235D1">
              <w:rPr>
                <w:rFonts w:eastAsia="Segoe UI"/>
              </w:rPr>
              <w:t>8</w:t>
            </w:r>
            <w:r w:rsidRPr="375031D3" w:rsidR="23C7E11E">
              <w:rPr>
                <w:rFonts w:eastAsia="Segoe UI"/>
              </w:rPr>
              <w:t xml:space="preserve">00 </w:t>
            </w:r>
            <w:r w:rsidRPr="375031D3" w:rsidR="5FBC4103">
              <w:rPr>
                <w:rFonts w:eastAsia="Segoe UI"/>
              </w:rPr>
              <w:t>cfs</w:t>
            </w:r>
            <w:r w:rsidRPr="375031D3" w:rsidR="400F7278">
              <w:rPr>
                <w:rFonts w:eastAsia="Segoe UI"/>
              </w:rPr>
              <w:t xml:space="preserve"> to 3,500 cfs</w:t>
            </w:r>
            <w:r w:rsidRPr="375031D3" w:rsidR="5FBC4103">
              <w:rPr>
                <w:rFonts w:eastAsia="Segoe UI"/>
              </w:rPr>
              <w:t xml:space="preserve"> </w:t>
            </w:r>
          </w:p>
          <w:p w:rsidRPr="00E83BF0" w:rsidR="003A7A14" w:rsidP="005B1334" w:rsidRDefault="003A7A14" w14:paraId="5481D2B4" w14:textId="2EC02BBF">
            <w:pPr>
              <w:pStyle w:val="vitabletextbullet1"/>
              <w:rPr>
                <w:rFonts w:eastAsia="Segoe UI"/>
              </w:rPr>
            </w:pPr>
            <w:r w:rsidRPr="375031D3" w:rsidR="5FBC4103">
              <w:rPr>
                <w:rFonts w:eastAsia="Segoe UI"/>
              </w:rPr>
              <w:t xml:space="preserve">CCF: </w:t>
            </w:r>
            <w:r w:rsidRPr="375031D3" w:rsidR="45F21A77">
              <w:rPr>
                <w:rFonts w:eastAsia="Segoe UI"/>
              </w:rPr>
              <w:t>1</w:t>
            </w:r>
            <w:r w:rsidRPr="375031D3" w:rsidR="3454DDE1">
              <w:rPr>
                <w:rFonts w:eastAsia="Segoe UI"/>
              </w:rPr>
              <w:t>,00</w:t>
            </w:r>
            <w:r w:rsidRPr="375031D3" w:rsidR="5FBC4103">
              <w:rPr>
                <w:rFonts w:eastAsia="Segoe UI"/>
              </w:rPr>
              <w:t xml:space="preserve">0 </w:t>
            </w:r>
            <w:r w:rsidRPr="375031D3" w:rsidR="5FBC4103">
              <w:rPr>
                <w:rFonts w:eastAsia="Segoe UI"/>
              </w:rPr>
              <w:t>cfs</w:t>
            </w:r>
            <w:r w:rsidRPr="375031D3" w:rsidR="5FBC4103">
              <w:rPr>
                <w:rFonts w:eastAsia="Segoe UI"/>
              </w:rPr>
              <w:t xml:space="preserve"> to </w:t>
            </w:r>
            <w:r w:rsidRPr="375031D3" w:rsidR="0547FE7C">
              <w:rPr>
                <w:rFonts w:eastAsia="Segoe UI"/>
              </w:rPr>
              <w:t>5</w:t>
            </w:r>
            <w:r w:rsidRPr="375031D3" w:rsidR="5FBC4103">
              <w:rPr>
                <w:rFonts w:eastAsia="Segoe UI"/>
              </w:rPr>
              <w:t>,</w:t>
            </w:r>
            <w:r w:rsidRPr="375031D3" w:rsidR="7BEB81D8">
              <w:rPr>
                <w:rFonts w:eastAsia="Segoe UI"/>
              </w:rPr>
              <w:t>0</w:t>
            </w:r>
            <w:r w:rsidRPr="375031D3" w:rsidR="5FBC4103">
              <w:rPr>
                <w:rFonts w:eastAsia="Segoe UI"/>
              </w:rPr>
              <w:t xml:space="preserve">00 </w:t>
            </w:r>
            <w:r w:rsidRPr="375031D3" w:rsidR="5FBC4103">
              <w:rPr>
                <w:rFonts w:eastAsia="Segoe UI"/>
              </w:rPr>
              <w:t>cfs</w:t>
            </w:r>
            <w:r w:rsidRPr="375031D3" w:rsidR="5FBC4103">
              <w:rPr>
                <w:rFonts w:eastAsia="Segoe UI"/>
              </w:rPr>
              <w:t xml:space="preserve">   </w:t>
            </w:r>
          </w:p>
          <w:p w:rsidRPr="00E83BF0" w:rsidR="003A7A14" w:rsidP="005B1334" w:rsidRDefault="003A7A14" w14:paraId="137D37FB" w14:textId="6484D983">
            <w:pPr>
              <w:pStyle w:val="vitabletextbullet1"/>
              <w:rPr>
                <w:rFonts w:eastAsia="Segoe UI"/>
              </w:rPr>
            </w:pPr>
            <w:r w:rsidRPr="375031D3" w:rsidR="5FBC4103">
              <w:rPr>
                <w:rFonts w:eastAsia="Segoe UI"/>
              </w:rPr>
              <w:t>Expected Daily OMR Index Values: -</w:t>
            </w:r>
            <w:r w:rsidRPr="375031D3" w:rsidR="3FE51D97">
              <w:rPr>
                <w:rFonts w:eastAsia="Segoe UI"/>
              </w:rPr>
              <w:t>3</w:t>
            </w:r>
            <w:r w:rsidRPr="375031D3" w:rsidR="5FBC4103">
              <w:rPr>
                <w:rFonts w:eastAsia="Segoe UI"/>
              </w:rPr>
              <w:t>,</w:t>
            </w:r>
            <w:r w:rsidRPr="375031D3" w:rsidR="61488DDD">
              <w:rPr>
                <w:rFonts w:eastAsia="Segoe UI"/>
              </w:rPr>
              <w:t>5</w:t>
            </w:r>
            <w:r w:rsidRPr="375031D3" w:rsidR="5FBC4103">
              <w:rPr>
                <w:rFonts w:eastAsia="Segoe UI"/>
              </w:rPr>
              <w:t>00 to -</w:t>
            </w:r>
            <w:r w:rsidRPr="375031D3" w:rsidR="55C72AD3">
              <w:rPr>
                <w:rFonts w:eastAsia="Segoe UI"/>
              </w:rPr>
              <w:t>5</w:t>
            </w:r>
            <w:r w:rsidRPr="375031D3" w:rsidR="5FBC4103">
              <w:rPr>
                <w:rFonts w:eastAsia="Segoe UI"/>
              </w:rPr>
              <w:t>,</w:t>
            </w:r>
            <w:r w:rsidRPr="375031D3" w:rsidR="33253ECF">
              <w:rPr>
                <w:rFonts w:eastAsia="Segoe UI"/>
              </w:rPr>
              <w:t>7</w:t>
            </w:r>
            <w:r w:rsidRPr="375031D3" w:rsidR="5FBC4103">
              <w:rPr>
                <w:rFonts w:eastAsia="Segoe UI"/>
              </w:rPr>
              <w:t xml:space="preserve">00 </w:t>
            </w:r>
            <w:r w:rsidRPr="375031D3" w:rsidR="5FBC4103">
              <w:rPr>
                <w:rFonts w:eastAsia="Segoe UI"/>
              </w:rPr>
              <w:t>cfs</w:t>
            </w:r>
          </w:p>
          <w:p w:rsidR="003A7A14" w:rsidP="01AA8F80" w:rsidRDefault="003A7A14" w14:paraId="655FAA47" w14:textId="7D1BEC93">
            <w:pPr>
              <w:pStyle w:val="vitabletextbullet1"/>
              <w:rPr>
                <w:rFonts w:eastAsia="Segoe UI"/>
              </w:rPr>
            </w:pPr>
            <w:r w:rsidRPr="2AD418AC">
              <w:rPr>
                <w:rFonts w:eastAsia="Segoe UI"/>
              </w:rPr>
              <w:t xml:space="preserve">DCC Gates: </w:t>
            </w:r>
            <w:r w:rsidRPr="2AD418AC" w:rsidR="1B9F29CE">
              <w:rPr>
                <w:rFonts w:eastAsia="Segoe UI"/>
              </w:rPr>
              <w:t>Opened on 10/11</w:t>
            </w:r>
            <w:r w:rsidRPr="2AD418AC">
              <w:rPr>
                <w:rFonts w:eastAsia="Segoe UI"/>
              </w:rPr>
              <w:t>.</w:t>
            </w:r>
          </w:p>
          <w:p w:rsidR="003A7A14" w:rsidP="01AA8F80" w:rsidRDefault="5683F321" w14:paraId="4A3642EC" w14:textId="708B95C6">
            <w:pPr>
              <w:pStyle w:val="vitabletextbullet1"/>
              <w:rPr>
                <w:rFonts w:eastAsia="Segoe UI"/>
              </w:rPr>
            </w:pPr>
            <w:r w:rsidRPr="2AD418AC">
              <w:rPr>
                <w:rFonts w:eastAsia="Segoe UI"/>
              </w:rPr>
              <w:t xml:space="preserve">X2 </w:t>
            </w:r>
            <w:r w:rsidRPr="2AD418AC" w:rsidR="32709B26">
              <w:rPr>
                <w:rFonts w:eastAsia="Segoe UI"/>
              </w:rPr>
              <w:t>&gt;</w:t>
            </w:r>
            <w:r w:rsidRPr="2AD418AC">
              <w:rPr>
                <w:rFonts w:eastAsia="Segoe UI"/>
              </w:rPr>
              <w:t xml:space="preserve"> 8</w:t>
            </w:r>
            <w:r w:rsidRPr="2AD418AC" w:rsidR="2065B2D4">
              <w:rPr>
                <w:rFonts w:eastAsia="Segoe UI"/>
              </w:rPr>
              <w:t>1</w:t>
            </w:r>
            <w:r w:rsidRPr="2AD418AC">
              <w:rPr>
                <w:rFonts w:eastAsia="Segoe UI"/>
              </w:rPr>
              <w:t xml:space="preserve"> km</w:t>
            </w:r>
          </w:p>
          <w:p w:rsidR="003A7A14" w:rsidP="01AA8F80" w:rsidRDefault="5683F321" w14:paraId="5D3DC130" w14:textId="5B50984B">
            <w:pPr>
              <w:pStyle w:val="vitabletextbullet1"/>
              <w:rPr>
                <w:rFonts w:eastAsia="Segoe UI"/>
              </w:rPr>
            </w:pPr>
            <w:r w:rsidRPr="375031D3" w:rsidR="60EAED1D">
              <w:rPr>
                <w:rFonts w:eastAsia="Segoe UI"/>
              </w:rPr>
              <w:t>Tides: Transition fro</w:t>
            </w:r>
            <w:r w:rsidRPr="375031D3" w:rsidR="767C25E0">
              <w:rPr>
                <w:rFonts w:eastAsia="Segoe UI"/>
              </w:rPr>
              <w:t>m</w:t>
            </w:r>
            <w:r w:rsidRPr="375031D3" w:rsidR="60EAED1D">
              <w:rPr>
                <w:rFonts w:eastAsia="Segoe UI"/>
              </w:rPr>
              <w:t xml:space="preserve"> </w:t>
            </w:r>
            <w:r w:rsidRPr="375031D3" w:rsidR="5511978D">
              <w:rPr>
                <w:rFonts w:eastAsia="Segoe UI"/>
              </w:rPr>
              <w:t>Neap</w:t>
            </w:r>
            <w:r w:rsidRPr="375031D3" w:rsidR="60EAED1D">
              <w:rPr>
                <w:rFonts w:eastAsia="Segoe UI"/>
              </w:rPr>
              <w:t xml:space="preserve"> </w:t>
            </w:r>
            <w:r w:rsidRPr="375031D3" w:rsidR="60EAED1D">
              <w:rPr>
                <w:rFonts w:eastAsia="Segoe UI"/>
              </w:rPr>
              <w:t xml:space="preserve">to </w:t>
            </w:r>
            <w:r w:rsidRPr="375031D3" w:rsidR="29192B34">
              <w:rPr>
                <w:rFonts w:eastAsia="Segoe UI"/>
              </w:rPr>
              <w:t>Spring</w:t>
            </w:r>
            <w:r w:rsidRPr="375031D3" w:rsidR="60EAED1D">
              <w:rPr>
                <w:rFonts w:eastAsia="Segoe UI"/>
              </w:rPr>
              <w:t xml:space="preserve">; </w:t>
            </w:r>
            <w:r w:rsidRPr="375031D3" w:rsidR="2413D7C6">
              <w:rPr>
                <w:rFonts w:eastAsia="Segoe UI"/>
              </w:rPr>
              <w:t>F</w:t>
            </w:r>
            <w:r w:rsidRPr="375031D3" w:rsidR="0DA25666">
              <w:rPr>
                <w:rFonts w:eastAsia="Segoe UI"/>
              </w:rPr>
              <w:t>irst</w:t>
            </w:r>
            <w:r w:rsidRPr="375031D3" w:rsidR="60EAED1D">
              <w:rPr>
                <w:rFonts w:eastAsia="Segoe UI"/>
              </w:rPr>
              <w:t xml:space="preserve"> </w:t>
            </w:r>
            <w:r w:rsidRPr="375031D3" w:rsidR="11E81684">
              <w:rPr>
                <w:rFonts w:eastAsia="Segoe UI"/>
              </w:rPr>
              <w:t xml:space="preserve">Quarter </w:t>
            </w:r>
            <w:r w:rsidRPr="375031D3" w:rsidR="60EAED1D">
              <w:rPr>
                <w:rFonts w:eastAsia="Segoe UI"/>
              </w:rPr>
              <w:t>Moon on 1</w:t>
            </w:r>
            <w:r w:rsidRPr="375031D3" w:rsidR="4159743D">
              <w:rPr>
                <w:rFonts w:eastAsia="Segoe UI"/>
              </w:rPr>
              <w:t>1</w:t>
            </w:r>
            <w:r w:rsidRPr="375031D3" w:rsidR="60EAED1D">
              <w:rPr>
                <w:rFonts w:eastAsia="Segoe UI"/>
              </w:rPr>
              <w:t>/</w:t>
            </w:r>
            <w:r w:rsidRPr="375031D3" w:rsidR="4A8EC41F">
              <w:rPr>
                <w:rFonts w:eastAsia="Segoe UI"/>
              </w:rPr>
              <w:t>8</w:t>
            </w:r>
            <w:r w:rsidRPr="375031D3" w:rsidR="60EAED1D">
              <w:rPr>
                <w:rFonts w:eastAsia="Segoe UI"/>
              </w:rPr>
              <w:t>.</w:t>
            </w:r>
          </w:p>
        </w:tc>
        <w:tc>
          <w:tcPr>
            <w:tcW w:w="3690" w:type="dxa"/>
            <w:tcMar/>
          </w:tcPr>
          <w:p w:rsidR="003A7A14" w:rsidP="411E9AD5" w:rsidRDefault="0A68CEAB" w14:paraId="09B3BE20" w14:textId="7CA1298E">
            <w:pPr>
              <w:pStyle w:val="ListParagraph"/>
              <w:numPr>
                <w:ilvl w:val="0"/>
                <w:numId w:val="19"/>
              </w:numPr>
              <w:spacing w:after="0" w:line="259" w:lineRule="auto"/>
              <w:ind w:hanging="210"/>
              <w:rPr>
                <w:rFonts w:eastAsia="Segoe UI"/>
                <w:color w:val="auto"/>
                <w:sz w:val="20"/>
                <w:szCs w:val="20"/>
              </w:rPr>
            </w:pPr>
            <w:r w:rsidRPr="411E9AD5">
              <w:rPr>
                <w:rFonts w:eastAsia="Segoe UI"/>
                <w:color w:val="auto"/>
                <w:sz w:val="20"/>
                <w:szCs w:val="20"/>
              </w:rPr>
              <w:t>No update</w:t>
            </w:r>
          </w:p>
          <w:p w:rsidR="003A7A14" w:rsidP="411E9AD5" w:rsidRDefault="1EA97BBD" w14:paraId="252936AA" w14:textId="0167E680">
            <w:pPr>
              <w:pStyle w:val="ListParagraph"/>
              <w:numPr>
                <w:ilvl w:val="0"/>
                <w:numId w:val="19"/>
              </w:numPr>
              <w:spacing w:after="0" w:line="259" w:lineRule="auto"/>
              <w:ind w:hanging="210"/>
              <w:rPr>
                <w:rFonts w:eastAsia="Segoe UI"/>
                <w:sz w:val="20"/>
                <w:szCs w:val="20"/>
              </w:rPr>
            </w:pPr>
            <w:r w:rsidRPr="411E9AD5">
              <w:rPr>
                <w:rFonts w:eastAsia="Segoe UI"/>
                <w:sz w:val="20"/>
                <w:szCs w:val="20"/>
              </w:rPr>
              <w:t xml:space="preserve">(Updated </w:t>
            </w:r>
            <w:r w:rsidRPr="411E9AD5" w:rsidR="62BC65FA">
              <w:rPr>
                <w:sz w:val="20"/>
                <w:szCs w:val="20"/>
              </w:rPr>
              <w:t>10/8/2024</w:t>
            </w:r>
            <w:r w:rsidRPr="411E9AD5">
              <w:rPr>
                <w:rFonts w:eastAsia="Segoe UI"/>
                <w:sz w:val="20"/>
                <w:szCs w:val="20"/>
              </w:rPr>
              <w:t>)</w:t>
            </w:r>
          </w:p>
        </w:tc>
      </w:tr>
    </w:tbl>
    <w:p w:rsidR="375031D3" w:rsidRDefault="375031D3" w14:paraId="39CA2213" w14:textId="08CFCCBE"/>
    <w:p w:rsidR="00C1084C" w:rsidP="00C1084C" w:rsidRDefault="00C1084C" w14:paraId="6F808AA8" w14:textId="18C25955">
      <w:r w:rsidR="00C1084C">
        <w:rPr/>
        <w:t>T</w:t>
      </w:r>
      <w:r w:rsidR="00C1084C">
        <w:rPr/>
        <w:t>able 2a-b</w:t>
      </w:r>
      <w:r w:rsidR="00C1084C">
        <w:rPr/>
        <w:t>: WY 202</w:t>
      </w:r>
      <w:r w:rsidR="222959F1">
        <w:rPr/>
        <w:t>5</w:t>
      </w:r>
      <w:r w:rsidR="00C1084C">
        <w:rPr/>
        <w:t xml:space="preserve"> relevant Fish and Environmental Criteria and Status in 2019 Reclamation LTO Action Cumulative loss for the duration of </w:t>
      </w:r>
      <w:r w:rsidR="00C1084C">
        <w:rPr/>
        <w:t>2019 Biological Opinion</w:t>
      </w:r>
      <w:r w:rsidR="00C1084C">
        <w:rPr/>
        <w:t xml:space="preserve"> began upon signature of ROD, 2/19/2020.</w:t>
      </w:r>
    </w:p>
    <w:p w:rsidR="0001386D" w:rsidP="086404CC" w:rsidRDefault="00C1084C" w14:paraId="31C23871" w14:textId="17BA21F4">
      <w:pPr>
        <w:pStyle w:val="vitabletitleSegoeUI12"/>
        <w:keepNext w:val="1"/>
        <w:keepLines w:val="1"/>
      </w:pPr>
      <w:r w:rsidR="00C1084C">
        <w:rPr/>
        <w:t>Table 2a:</w:t>
      </w:r>
      <w:r w:rsidR="00C1084C">
        <w:rPr/>
        <w:t xml:space="preserve"> WY 202</w:t>
      </w:r>
      <w:r w:rsidR="1E49B67F">
        <w:rPr/>
        <w:t>5</w:t>
      </w:r>
      <w:r w:rsidR="00C1084C">
        <w:rP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375031D3"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375031D3" w14:paraId="41D5EAE9" w14:textId="77777777">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Mar/>
          </w:tcPr>
          <w:p w:rsidRPr="00E83BF0" w:rsidR="006A489C" w:rsidP="006A489C" w:rsidRDefault="006A489C" w14:paraId="4B4F518E" w14:textId="3C178F26">
            <w:pPr>
              <w:pStyle w:val="vitabletextSegoeUIRegular10"/>
            </w:pPr>
            <w:r>
              <w:t>WY 202</w:t>
            </w:r>
            <w:r w:rsidR="22737316">
              <w:t>5</w:t>
            </w:r>
            <w:r>
              <w:t xml:space="preserve"> salvage = 0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4EE3F17E" w:rsidP="375031D3" w:rsidRDefault="4EE3F17E" w14:paraId="25D5904F" w14:textId="07555BFB">
            <w:pPr>
              <w:pStyle w:val="vitabletextSegoeUIRegular10"/>
              <w:suppressLineNumbers w:val="0"/>
              <w:bidi w:val="0"/>
              <w:spacing w:before="0" w:beforeAutospacing="off" w:after="0" w:afterAutospacing="off" w:line="259" w:lineRule="auto"/>
              <w:ind w:left="0" w:right="0"/>
              <w:jc w:val="left"/>
            </w:pPr>
            <w:r w:rsidR="4EE3F17E">
              <w:rPr/>
              <w:t>10/28/2024</w:t>
            </w:r>
          </w:p>
          <w:p w:rsidRPr="00E83BF0" w:rsidR="006A489C" w:rsidP="006A489C" w:rsidRDefault="006A489C" w14:paraId="268B1CA0" w14:textId="27DE2447">
            <w:pPr>
              <w:pStyle w:val="vitabletextSegoeUIRegular10"/>
            </w:pPr>
            <w:r>
              <w:t xml:space="preserve"> </w:t>
            </w:r>
          </w:p>
        </w:tc>
      </w:tr>
      <w:tr w:rsidR="008E7C2D" w:rsidTr="375031D3" w14:paraId="70C69646" w14:textId="77777777">
        <w:tc>
          <w:tcPr>
            <w:tcW w:w="1825" w:type="dxa"/>
            <w:tcMar/>
          </w:tcPr>
          <w:p w:rsidRPr="00E83BF0" w:rsidR="008E7C2D" w:rsidP="008E7C2D" w:rsidRDefault="008E7C2D" w14:paraId="46A1BCBE" w14:textId="77777777">
            <w:pPr>
              <w:pStyle w:val="vitabletextSegoeUIRegular10"/>
            </w:pPr>
            <w:r w:rsidR="1963EEAE">
              <w:rPr/>
              <w:t>Natural winter-run Chinook Salmon</w:t>
            </w:r>
            <w:r w:rsidR="1963EEAE">
              <w:rPr/>
              <w:t xml:space="preserve"> </w:t>
            </w:r>
          </w:p>
        </w:tc>
        <w:tc>
          <w:tcPr>
            <w:tcW w:w="1812" w:type="dxa"/>
            <w:tcMar/>
          </w:tcPr>
          <w:p w:rsidRPr="00E83BF0" w:rsidR="008E7C2D" w:rsidP="008E7C2D" w:rsidRDefault="008E7C2D" w14:paraId="45D2A588" w14:textId="47E23456">
            <w:pPr>
              <w:pStyle w:val="vitabletextSegoeUIRegular10"/>
            </w:pPr>
            <w:r w:rsidR="1963EEAE">
              <w:rPr/>
              <w:t>WY 2025 loss = TBD *</w:t>
            </w:r>
          </w:p>
          <w:p w:rsidRPr="00E83BF0" w:rsidR="008E7C2D" w:rsidP="375031D3" w:rsidRDefault="008E7C2D" w14:paraId="3D252A73" w14:textId="77777777">
            <w:pPr>
              <w:pStyle w:val="vitabletextSegoeUIRegular10"/>
              <w:rPr>
                <w:color w:val="000000" w:themeColor="text1" w:themeTint="FF" w:themeShade="FF"/>
              </w:rPr>
            </w:pPr>
            <w:r w:rsidRPr="375031D3" w:rsidR="1963EEAE">
              <w:rPr>
                <w:color w:val="000000"/>
                <w:bdr w:val="none" w:color="auto" w:sz="0" w:space="0" w:frame="1"/>
              </w:rPr>
              <w:t>(50% of 1.17% of JPE) </w:t>
            </w:r>
          </w:p>
        </w:tc>
        <w:tc>
          <w:tcPr>
            <w:tcW w:w="2139" w:type="dxa"/>
            <w:shd w:val="clear" w:color="auto" w:fill="auto"/>
            <w:tcMar/>
          </w:tcPr>
          <w:p w:rsidRPr="00E83BF0" w:rsidR="008E7C2D" w:rsidP="008E7C2D" w:rsidRDefault="008E7C2D" w14:paraId="55DA41A9" w14:textId="478AD871">
            <w:pPr>
              <w:pStyle w:val="vitabletextSegoeUIRegular10"/>
            </w:pPr>
            <w:r w:rsidR="1963EEAE">
              <w:rPr/>
              <w:t>WY 2025 loss = 0</w:t>
            </w:r>
          </w:p>
        </w:tc>
        <w:tc>
          <w:tcPr>
            <w:tcW w:w="2039" w:type="dxa"/>
            <w:tcMar/>
          </w:tcPr>
          <w:p w:rsidRPr="00E83BF0" w:rsidR="008E7C2D" w:rsidP="008E7C2D" w:rsidRDefault="008E7C2D" w14:paraId="3115DFF7" w14:textId="0ECC7935">
            <w:pPr>
              <w:pStyle w:val="vitabletextSegoeUIRegular10"/>
              <w:spacing w:line="259" w:lineRule="auto"/>
            </w:pPr>
            <w:r>
              <w:t>No change expected</w:t>
            </w:r>
          </w:p>
        </w:tc>
        <w:tc>
          <w:tcPr>
            <w:tcW w:w="1630" w:type="dxa"/>
            <w:tcMar/>
          </w:tcPr>
          <w:p w:rsidR="2E1DA33B" w:rsidP="375031D3" w:rsidRDefault="2E1DA33B" w14:paraId="1A6727E3" w14:textId="07555BFB">
            <w:pPr>
              <w:pStyle w:val="vitabletextSegoeUIRegular10"/>
              <w:suppressLineNumbers w:val="0"/>
              <w:bidi w:val="0"/>
              <w:spacing w:before="0" w:beforeAutospacing="off" w:after="0" w:afterAutospacing="off" w:line="259" w:lineRule="auto"/>
              <w:ind w:left="0" w:right="0"/>
              <w:jc w:val="left"/>
            </w:pPr>
            <w:r w:rsidR="2E1DA33B">
              <w:rPr/>
              <w:t>10/28/2024</w:t>
            </w:r>
          </w:p>
          <w:p w:rsidR="375031D3" w:rsidP="375031D3" w:rsidRDefault="375031D3" w14:paraId="176AD72E" w14:textId="22F1BE43">
            <w:pPr>
              <w:pStyle w:val="vitabletextSegoeUIRegular10"/>
            </w:pPr>
          </w:p>
          <w:p w:rsidR="50F6BFA9" w:rsidP="50F6BFA9" w:rsidRDefault="50F6BFA9" w14:paraId="1FF80D52" w14:textId="2387D490">
            <w:pPr>
              <w:pStyle w:val="vitabletextSegoeUIRegular10"/>
            </w:pPr>
          </w:p>
          <w:p w:rsidRPr="00E83BF0" w:rsidR="008E7C2D" w:rsidP="008E7C2D" w:rsidRDefault="008E7C2D" w14:paraId="2F3DCBF7" w14:textId="7BD03C02">
            <w:pPr>
              <w:pStyle w:val="vitabletextSegoeUIRegular10"/>
            </w:pPr>
            <w:r>
              <w:t xml:space="preserve"> </w:t>
            </w:r>
          </w:p>
        </w:tc>
      </w:tr>
      <w:tr w:rsidR="008E7C2D" w:rsidTr="375031D3" w14:paraId="0EAC6E9A" w14:textId="77777777">
        <w:tc>
          <w:tcPr>
            <w:tcW w:w="1825" w:type="dxa"/>
            <w:tcMar/>
          </w:tcPr>
          <w:p w:rsidRPr="00E83BF0" w:rsidR="008E7C2D" w:rsidP="008E7C2D" w:rsidRDefault="008E7C2D" w14:paraId="0D7FE994" w14:textId="77777777">
            <w:pPr>
              <w:pStyle w:val="vitabletextSegoeUIRegular10"/>
            </w:pPr>
            <w:r w:rsidR="1963EEAE">
              <w:rPr/>
              <w:t>Natural Steelhead</w:t>
            </w:r>
            <w:r w:rsidR="1963EEAE">
              <w:rPr/>
              <w:t xml:space="preserve">  </w:t>
            </w:r>
          </w:p>
        </w:tc>
        <w:tc>
          <w:tcPr>
            <w:tcW w:w="1812" w:type="dxa"/>
            <w:tcMar/>
          </w:tcPr>
          <w:p w:rsidRPr="00E83BF0" w:rsidR="008E7C2D" w:rsidP="008E7C2D" w:rsidRDefault="008E7C2D" w14:paraId="7F3086D6" w14:textId="77777777">
            <w:pPr>
              <w:pStyle w:val="vitabletextSegoeUIRegular10"/>
            </w:pPr>
            <w:r w:rsidR="1963EEAE">
              <w:rPr/>
              <w:t>Dec 1 – Mar 31 = 707 (50% of 1,414)</w:t>
            </w:r>
            <w:r w:rsidR="1963EEAE">
              <w:rPr/>
              <w:t xml:space="preserve"> </w:t>
            </w:r>
          </w:p>
          <w:p w:rsidRPr="00E83BF0" w:rsidR="008E7C2D" w:rsidP="008E7C2D" w:rsidRDefault="008E7C2D" w14:paraId="03B1C92A" w14:textId="77777777">
            <w:pPr>
              <w:pStyle w:val="vitabletextSegoeUIRegular10"/>
            </w:pPr>
          </w:p>
          <w:p w:rsidRPr="00E83BF0" w:rsidR="008E7C2D" w:rsidP="008E7C2D" w:rsidRDefault="008E7C2D" w14:paraId="567F08D4" w14:textId="77777777">
            <w:pPr>
              <w:pStyle w:val="vitabletextSegoeUIRegular10"/>
            </w:pPr>
            <w:r w:rsidR="1963EEAE">
              <w:rPr/>
              <w:t>Apr 1 – June 15 = 776 (50% of 1,552)</w:t>
            </w:r>
            <w:r w:rsidR="1963EEAE">
              <w:rPr/>
              <w:t xml:space="preserve"> </w:t>
            </w:r>
          </w:p>
        </w:tc>
        <w:tc>
          <w:tcPr>
            <w:tcW w:w="2139" w:type="dxa"/>
            <w:tcMar/>
          </w:tcPr>
          <w:p w:rsidRPr="00E83BF0" w:rsidR="008E7C2D" w:rsidP="008E7C2D" w:rsidRDefault="008E7C2D" w14:paraId="62828C2C" w14:textId="7242CB47">
            <w:pPr>
              <w:pStyle w:val="vitabletextSegoeUIRegular10"/>
            </w:pPr>
            <w:r w:rsidR="1963EEAE">
              <w:rPr/>
              <w:t>WY 2025 loss = 0</w:t>
            </w:r>
          </w:p>
          <w:p w:rsidRPr="00E83BF0" w:rsidR="008E7C2D" w:rsidP="008E7C2D" w:rsidRDefault="008E7C2D" w14:paraId="4548680C" w14:textId="5109C454">
            <w:pPr>
              <w:pStyle w:val="vitabletextSegoeUIRegular10"/>
            </w:pPr>
            <w:r w:rsidR="1963EEAE">
              <w:rPr/>
              <w:t>Dec 1 – Mar 31 = 0 (0%)</w:t>
            </w:r>
          </w:p>
          <w:p w:rsidRPr="00E83BF0" w:rsidR="008E7C2D" w:rsidP="008E7C2D" w:rsidRDefault="008E7C2D" w14:paraId="05CC7C10" w14:textId="77777777">
            <w:pPr>
              <w:pStyle w:val="vitabletextSegoeUIRegular10"/>
            </w:pPr>
            <w:r w:rsidR="1963EEAE">
              <w:rPr/>
              <w:t>Apr 1 – June 15 = 0 (0%)</w:t>
            </w:r>
          </w:p>
        </w:tc>
        <w:tc>
          <w:tcPr>
            <w:tcW w:w="2039" w:type="dxa"/>
            <w:tcMar/>
          </w:tcPr>
          <w:p w:rsidR="008E7C2D" w:rsidP="008E7C2D" w:rsidRDefault="008E7C2D" w14:paraId="57E1BECA" w14:textId="0ECC7935">
            <w:pPr>
              <w:pStyle w:val="vitabletextSegoeUIRegular10"/>
              <w:spacing w:line="259" w:lineRule="auto"/>
            </w:pPr>
            <w:r>
              <w:t>No change expected</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Mar/>
          </w:tcPr>
          <w:p w:rsidR="5256C2E0" w:rsidP="375031D3" w:rsidRDefault="5256C2E0" w14:paraId="74EB95D7" w14:textId="07555BFB">
            <w:pPr>
              <w:pStyle w:val="vitabletextSegoeUIRegular10"/>
              <w:suppressLineNumbers w:val="0"/>
              <w:bidi w:val="0"/>
              <w:spacing w:before="0" w:beforeAutospacing="off" w:after="0" w:afterAutospacing="off" w:line="259" w:lineRule="auto"/>
              <w:ind w:left="0" w:right="0"/>
              <w:jc w:val="left"/>
            </w:pPr>
            <w:r w:rsidR="5256C2E0">
              <w:rPr/>
              <w:t>10/28/2024</w:t>
            </w:r>
          </w:p>
          <w:p w:rsidR="375031D3" w:rsidP="375031D3" w:rsidRDefault="375031D3" w14:paraId="1FD5B9E9" w14:textId="0A488A90">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008E7C2D" w:rsidTr="375031D3" w14:paraId="017A38E5" w14:textId="77777777">
        <w:tc>
          <w:tcPr>
            <w:tcW w:w="1825" w:type="dxa"/>
            <w:tcMar/>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Mar/>
          </w:tcPr>
          <w:p w:rsidRPr="00E83BF0" w:rsidR="008E7C2D" w:rsidP="008E7C2D" w:rsidRDefault="008E7C2D" w14:paraId="2CD117CD" w14:textId="417313AE">
            <w:pPr>
              <w:pStyle w:val="vitabletextSegoeUIRegular10"/>
            </w:pPr>
            <w:r>
              <w:t>WY 2025 loss = TBD* (50% of 0.12% of JPE)</w:t>
            </w:r>
          </w:p>
        </w:tc>
        <w:tc>
          <w:tcPr>
            <w:tcW w:w="2139" w:type="dxa"/>
            <w:tcMar/>
          </w:tcPr>
          <w:p w:rsidRPr="00E83BF0" w:rsidR="008E7C2D" w:rsidP="008E7C2D" w:rsidRDefault="008E7C2D" w14:paraId="6C8AEB5C" w14:textId="36873927">
            <w:pPr>
              <w:pStyle w:val="vitabletextSegoeUIRegular10"/>
            </w:pPr>
            <w:r>
              <w:t>WY 2025 loss = 0 (0%)</w:t>
            </w:r>
          </w:p>
        </w:tc>
        <w:tc>
          <w:tcPr>
            <w:tcW w:w="2039" w:type="dxa"/>
            <w:tcMar/>
          </w:tcPr>
          <w:p w:rsidRPr="00E83BF0" w:rsidR="008E7C2D" w:rsidP="008E7C2D" w:rsidRDefault="008E7C2D" w14:paraId="28742B19" w14:textId="77777777">
            <w:pPr>
              <w:pStyle w:val="vitabletextSegoeUIRegular10"/>
            </w:pPr>
            <w:r w:rsidRPr="00E83BF0">
              <w:t xml:space="preserve">No change expected </w:t>
            </w:r>
          </w:p>
        </w:tc>
        <w:tc>
          <w:tcPr>
            <w:tcW w:w="1630" w:type="dxa"/>
            <w:tcMar/>
          </w:tcPr>
          <w:p w:rsidR="79466158" w:rsidP="375031D3" w:rsidRDefault="79466158" w14:paraId="113D2894" w14:textId="07555BFB">
            <w:pPr>
              <w:pStyle w:val="vitabletextSegoeUIRegular10"/>
              <w:suppressLineNumbers w:val="0"/>
              <w:bidi w:val="0"/>
              <w:spacing w:before="0" w:beforeAutospacing="off" w:after="0" w:afterAutospacing="off" w:line="259" w:lineRule="auto"/>
              <w:ind w:left="0" w:right="0"/>
              <w:jc w:val="left"/>
            </w:pPr>
            <w:r w:rsidR="79466158">
              <w:rPr/>
              <w:t>10/28/2024</w:t>
            </w:r>
          </w:p>
          <w:p w:rsidR="375031D3" w:rsidP="375031D3" w:rsidRDefault="375031D3"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375031D3" w14:paraId="65211E47" w14:textId="77777777">
        <w:tc>
          <w:tcPr>
            <w:tcW w:w="1825" w:type="dxa"/>
            <w:tcMar/>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Mar/>
          </w:tcPr>
          <w:p w:rsidRPr="00E83BF0" w:rsidR="008E7C2D" w:rsidP="008E7C2D" w:rsidRDefault="008E7C2D" w14:paraId="30A9BC82" w14:textId="2369AB93">
            <w:pPr>
              <w:pStyle w:val="vitabletextSegoeUIRegular10"/>
            </w:pPr>
            <w:r>
              <w:t>WY 2025 loss = TBD *</w:t>
            </w:r>
          </w:p>
          <w:p w:rsidRPr="00E83BF0" w:rsidR="008E7C2D" w:rsidP="008E7C2D" w:rsidRDefault="008E7C2D" w14:paraId="7AB1912D" w14:textId="77777777">
            <w:pPr>
              <w:pStyle w:val="vitabletextSegoeUIRegular10"/>
            </w:pPr>
            <w:r w:rsidRPr="00E83BF0">
              <w:t xml:space="preserve">(50% of 0.12% of JPE) </w:t>
            </w:r>
          </w:p>
        </w:tc>
        <w:tc>
          <w:tcPr>
            <w:tcW w:w="2139" w:type="dxa"/>
            <w:tcMar/>
          </w:tcPr>
          <w:p w:rsidRPr="00E83BF0" w:rsidR="008E7C2D" w:rsidP="008E7C2D" w:rsidRDefault="008E7C2D" w14:paraId="091B7645" w14:textId="0F1A286F">
            <w:pPr>
              <w:pStyle w:val="vitabletextSegoeUIRegular10"/>
            </w:pPr>
            <w:r>
              <w:t xml:space="preserve">WY 2025 loss = 0 (0%) </w:t>
            </w:r>
          </w:p>
        </w:tc>
        <w:tc>
          <w:tcPr>
            <w:tcW w:w="2039" w:type="dxa"/>
            <w:tcMar/>
          </w:tcPr>
          <w:p w:rsidRPr="00E83BF0" w:rsidR="008E7C2D" w:rsidP="008E7C2D" w:rsidRDefault="008E7C2D" w14:paraId="7D94DF8C" w14:textId="77777777">
            <w:pPr>
              <w:pStyle w:val="vitabletextSegoeUIRegular10"/>
            </w:pPr>
            <w:r w:rsidRPr="00E83BF0">
              <w:t xml:space="preserve">No change expected </w:t>
            </w:r>
          </w:p>
        </w:tc>
        <w:tc>
          <w:tcPr>
            <w:tcW w:w="1630" w:type="dxa"/>
            <w:tcMar/>
          </w:tcPr>
          <w:p w:rsidR="4F1725FC" w:rsidP="375031D3" w:rsidRDefault="4F1725FC" w14:paraId="71120F7B" w14:textId="07555BFB">
            <w:pPr>
              <w:pStyle w:val="vitabletextSegoeUIRegular10"/>
              <w:suppressLineNumbers w:val="0"/>
              <w:bidi w:val="0"/>
              <w:spacing w:before="0" w:beforeAutospacing="off" w:after="0" w:afterAutospacing="off" w:line="259" w:lineRule="auto"/>
              <w:ind w:left="0" w:right="0"/>
              <w:jc w:val="left"/>
            </w:pPr>
            <w:r w:rsidR="4F1725FC">
              <w:rPr/>
              <w:t>10/28/2024</w:t>
            </w:r>
          </w:p>
          <w:p w:rsidR="375031D3" w:rsidP="375031D3" w:rsidRDefault="375031D3"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375031D3" w14:paraId="7AEEFFE8" w14:textId="77777777">
        <w:tc>
          <w:tcPr>
            <w:tcW w:w="1825" w:type="dxa"/>
            <w:tcMar/>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Mar/>
          </w:tcPr>
          <w:p w:rsidRPr="00E83BF0" w:rsidR="008E7C2D" w:rsidP="008E7C2D" w:rsidRDefault="008E7C2D" w14:paraId="307DF4AE" w14:textId="77777777">
            <w:pPr>
              <w:pStyle w:val="vitabletextSegoeUIRegular10"/>
            </w:pPr>
            <w:r w:rsidRPr="00E83BF0">
              <w:t>&gt; 0.5% of each release group</w:t>
            </w:r>
          </w:p>
          <w:p w:rsidRPr="00E83BF0" w:rsidR="008E7C2D" w:rsidP="008E7C2D" w:rsidRDefault="008E7C2D" w14:paraId="6B209552" w14:textId="77777777">
            <w:pPr>
              <w:pStyle w:val="vitabletextSegoeUIRegular10"/>
            </w:pPr>
            <w:r w:rsidRPr="00E83BF0">
              <w:t xml:space="preserve"> </w:t>
            </w:r>
          </w:p>
        </w:tc>
        <w:tc>
          <w:tcPr>
            <w:tcW w:w="2139" w:type="dxa"/>
            <w:tcMar/>
          </w:tcPr>
          <w:p w:rsidRPr="00E83BF0" w:rsidR="008E7C2D" w:rsidP="008E7C2D" w:rsidRDefault="008E7C2D" w14:paraId="5C0D4A06" w14:textId="1917A0A8">
            <w:pPr>
              <w:pStyle w:val="vitabletextSegoeUIRegular10"/>
            </w:pPr>
            <w:r>
              <w:t>WY 2025 loss = 0 (0%)*</w:t>
            </w: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Mar/>
          </w:tcPr>
          <w:p w:rsidRPr="00E83BF0" w:rsidR="008E7C2D" w:rsidP="008E7C2D" w:rsidRDefault="008E7C2D" w14:paraId="44D9F448" w14:textId="77777777">
            <w:pPr>
              <w:pStyle w:val="vitabletextSegoeUIRegular10"/>
            </w:pPr>
            <w:r w:rsidRPr="00E83BF0">
              <w:t xml:space="preserve">No change expected </w:t>
            </w:r>
          </w:p>
        </w:tc>
        <w:tc>
          <w:tcPr>
            <w:tcW w:w="1630" w:type="dxa"/>
            <w:tcMar/>
          </w:tcPr>
          <w:p w:rsidR="159A2BA6" w:rsidP="375031D3" w:rsidRDefault="159A2BA6" w14:paraId="6827ECFA" w14:textId="07555BFB">
            <w:pPr>
              <w:pStyle w:val="vitabletextSegoeUIRegular10"/>
              <w:suppressLineNumbers w:val="0"/>
              <w:bidi w:val="0"/>
              <w:spacing w:before="0" w:beforeAutospacing="off" w:after="0" w:afterAutospacing="off" w:line="259" w:lineRule="auto"/>
              <w:ind w:left="0" w:right="0"/>
              <w:jc w:val="left"/>
            </w:pPr>
            <w:r w:rsidR="159A2BA6">
              <w:rPr/>
              <w:t>10/28/2024</w:t>
            </w:r>
          </w:p>
          <w:p w:rsidR="375031D3" w:rsidP="375031D3" w:rsidRDefault="375031D3"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375031D3" w14:paraId="3DBF3597" w14:textId="77777777">
        <w:tc>
          <w:tcPr>
            <w:tcW w:w="1825" w:type="dxa"/>
            <w:tcMar/>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Mar/>
          </w:tcPr>
          <w:p w:rsidR="008E7C2D" w:rsidP="008E7C2D" w:rsidRDefault="008E7C2D" w14:paraId="7C7D0D71" w14:textId="1D09E67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After Dec. 1:</w:t>
            </w:r>
          </w:p>
          <w:p w:rsidR="008E7C2D" w:rsidP="008E7C2D" w:rsidRDefault="008E7C2D" w14:paraId="73741E3F" w14:textId="22EF9255">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Running 3-day avg. flows at Freeport &gt;25,000 cfs</w:t>
            </w:r>
            <w:r>
              <w:br/>
            </w:r>
          </w:p>
          <w:p w:rsidR="008E7C2D" w:rsidP="008E7C2D" w:rsidRDefault="008E7C2D" w14:paraId="1943EE20" w14:textId="63D6249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Running 3-day avg. turbidity at </w:t>
            </w:r>
            <w:r w:rsidRPr="16DAAFC1">
              <w:rPr>
                <w:rStyle w:val="normaltextrun"/>
                <w:rFonts w:eastAsia="Segoe UI"/>
                <w:color w:val="000000" w:themeColor="text1"/>
                <w:sz w:val="20"/>
                <w:szCs w:val="20"/>
              </w:rPr>
              <w:lastRenderedPageBreak/>
              <w:t>Freeport =&gt;50 FNU</w:t>
            </w:r>
          </w:p>
        </w:tc>
        <w:tc>
          <w:tcPr>
            <w:tcW w:w="2139" w:type="dxa"/>
            <w:tcMar/>
          </w:tcPr>
          <w:p w:rsidR="008E7C2D" w:rsidP="008E7C2D" w:rsidRDefault="008E7C2D" w14:paraId="34F66F3C" w14:textId="780A3EF0">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lastRenderedPageBreak/>
              <w:t xml:space="preserve">Freeport 3-day avg. </w:t>
            </w:r>
          </w:p>
          <w:p w:rsidR="008E7C2D" w:rsidP="008E7C2D" w:rsidRDefault="008E7C2D" w14:paraId="1662BF66" w14:textId="40FD3C5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Flow = Not relevant</w:t>
            </w:r>
          </w:p>
          <w:p w:rsidR="008E7C2D" w:rsidP="008E7C2D" w:rsidRDefault="008E7C2D" w14:paraId="7E40D998" w14:textId="72C98536">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Turbidity = Not relevant</w:t>
            </w:r>
          </w:p>
        </w:tc>
        <w:tc>
          <w:tcPr>
            <w:tcW w:w="2039" w:type="dxa"/>
            <w:tcMar/>
          </w:tcPr>
          <w:p w:rsidR="008E7C2D" w:rsidP="008E7C2D" w:rsidRDefault="008E7C2D" w14:paraId="54BA1C3F" w14:textId="30505C6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Mar/>
          </w:tcPr>
          <w:p w:rsidR="4BE5C276" w:rsidP="375031D3" w:rsidRDefault="4BE5C276" w14:paraId="7ED6AAB8" w14:textId="07555BFB">
            <w:pPr>
              <w:pStyle w:val="vitabletextSegoeUIRegular10"/>
              <w:suppressLineNumbers w:val="0"/>
              <w:bidi w:val="0"/>
              <w:spacing w:before="0" w:beforeAutospacing="off" w:after="0" w:afterAutospacing="off" w:line="259" w:lineRule="auto"/>
              <w:ind w:left="0" w:right="0"/>
              <w:jc w:val="left"/>
            </w:pPr>
            <w:r w:rsidR="4BE5C276">
              <w:rPr/>
              <w:t>10/28/2024</w:t>
            </w:r>
          </w:p>
          <w:p w:rsidR="375031D3" w:rsidP="375031D3" w:rsidRDefault="375031D3" w14:paraId="0F1348DC" w14:textId="131ECCAD">
            <w:pPr>
              <w:pStyle w:val="vitabletextSegoeUIRegular10"/>
            </w:pP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8E7C2D" w:rsidTr="375031D3" w14:paraId="44746F3B" w14:textId="77777777">
        <w:tc>
          <w:tcPr>
            <w:tcW w:w="1825" w:type="dxa"/>
            <w:tcMar/>
          </w:tcPr>
          <w:p w:rsidR="008E7C2D" w:rsidP="008E7C2D" w:rsidRDefault="008E7C2D" w14:paraId="6DAE3ABE" w14:textId="44417EBF">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Mar/>
          </w:tcPr>
          <w:p w:rsidR="008E7C2D" w:rsidP="008E7C2D" w:rsidRDefault="008E7C2D" w14:paraId="1764072A" w14:textId="5BAEED91">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Turbidity at OBI=&gt;12 FNU  </w:t>
            </w:r>
          </w:p>
        </w:tc>
        <w:tc>
          <w:tcPr>
            <w:tcW w:w="2139" w:type="dxa"/>
            <w:tcMar/>
          </w:tcPr>
          <w:p w:rsidR="008E7C2D" w:rsidP="008E7C2D" w:rsidRDefault="008E7C2D" w14:paraId="73561730" w14:textId="744EE5C0">
            <w:pPr>
              <w:pStyle w:val="VITableTextSegoeUIRegular8"/>
              <w:rPr>
                <w:rFonts w:eastAsia="Segoe UI"/>
                <w:color w:val="000000" w:themeColor="text1"/>
                <w:sz w:val="20"/>
                <w:szCs w:val="20"/>
              </w:rPr>
            </w:pPr>
            <w:r w:rsidRPr="16DAAFC1">
              <w:rPr>
                <w:rFonts w:eastAsia="Segoe UI"/>
                <w:color w:val="000000" w:themeColor="text1"/>
                <w:sz w:val="20"/>
                <w:szCs w:val="20"/>
              </w:rPr>
              <w:t>OBI Daily Average = Not relevant</w:t>
            </w:r>
          </w:p>
        </w:tc>
        <w:tc>
          <w:tcPr>
            <w:tcW w:w="2039" w:type="dxa"/>
            <w:tcMar/>
          </w:tcPr>
          <w:p w:rsidR="008E7C2D" w:rsidP="008E7C2D" w:rsidRDefault="008E7C2D" w14:paraId="5824B65B" w14:textId="03FAE319">
            <w:pPr>
              <w:pStyle w:val="VITableTextSegoeUIRegular8"/>
              <w:spacing w:line="259" w:lineRule="auto"/>
              <w:rPr>
                <w:rFonts w:eastAsia="Segoe UI"/>
                <w:color w:val="000000" w:themeColor="text1"/>
                <w:sz w:val="20"/>
                <w:szCs w:val="20"/>
              </w:rPr>
            </w:pPr>
            <w:r w:rsidRPr="16DAAFC1">
              <w:rPr>
                <w:rFonts w:eastAsia="Segoe UI"/>
                <w:color w:val="000000" w:themeColor="text1"/>
                <w:sz w:val="20"/>
                <w:szCs w:val="20"/>
              </w:rPr>
              <w:t>Not relevant</w:t>
            </w:r>
          </w:p>
        </w:tc>
        <w:tc>
          <w:tcPr>
            <w:tcW w:w="1630" w:type="dxa"/>
            <w:tcMar/>
          </w:tcPr>
          <w:p w:rsidRPr="00E83BF0" w:rsidR="008E7C2D" w:rsidP="375031D3" w:rsidRDefault="1DCFB688" w14:paraId="32539834" w14:textId="07555BFB">
            <w:pPr>
              <w:pStyle w:val="vitabletextSegoeUIRegular10"/>
              <w:suppressLineNumbers w:val="0"/>
              <w:bidi w:val="0"/>
              <w:spacing w:before="0" w:beforeAutospacing="off" w:after="0" w:afterAutospacing="off" w:line="259" w:lineRule="auto"/>
              <w:ind w:left="0" w:right="0"/>
              <w:jc w:val="left"/>
            </w:pPr>
            <w:r w:rsidR="34CD9D79">
              <w:rPr/>
              <w:t>10/28/2024</w:t>
            </w:r>
          </w:p>
          <w:p w:rsidRPr="00E83BF0" w:rsidR="008E7C2D" w:rsidP="008E7C2D" w:rsidRDefault="1DCFB688" w14:paraId="122F87AB" w14:textId="30A7A643">
            <w:pPr>
              <w:pStyle w:val="vitabletextSegoeUIRegular10"/>
            </w:pPr>
          </w:p>
        </w:tc>
      </w:tr>
      <w:tr w:rsidR="008E7C2D" w:rsidTr="375031D3" w14:paraId="3588377A" w14:textId="77777777">
        <w:tc>
          <w:tcPr>
            <w:tcW w:w="1825" w:type="dxa"/>
            <w:tcMar/>
          </w:tcPr>
          <w:p w:rsidR="008E7C2D" w:rsidP="008E7C2D" w:rsidRDefault="008E7C2D" w14:paraId="68C83CC8" w14:textId="047CF23A">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 </w:t>
            </w:r>
          </w:p>
        </w:tc>
        <w:tc>
          <w:tcPr>
            <w:tcW w:w="1812" w:type="dxa"/>
            <w:tcMar/>
          </w:tcPr>
          <w:p w:rsidR="008E7C2D" w:rsidP="008E7C2D" w:rsidRDefault="008E7C2D" w14:paraId="7519B219" w14:textId="2BFA6F0C">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Daily avg. Temperature at CCF &gt; 25°C for three consecutive days </w:t>
            </w:r>
          </w:p>
        </w:tc>
        <w:tc>
          <w:tcPr>
            <w:tcW w:w="2139" w:type="dxa"/>
            <w:tcMar/>
          </w:tcPr>
          <w:p w:rsidR="008E7C2D" w:rsidP="008E7C2D" w:rsidRDefault="008E7C2D" w14:paraId="656AE405" w14:textId="13637CA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 xml:space="preserve">CCF daily avg. Temperature = Not relevant </w:t>
            </w:r>
          </w:p>
        </w:tc>
        <w:tc>
          <w:tcPr>
            <w:tcW w:w="2039" w:type="dxa"/>
            <w:tcMar/>
          </w:tcPr>
          <w:p w:rsidR="008E7C2D" w:rsidP="008E7C2D" w:rsidRDefault="008E7C2D" w14:paraId="225F903E" w14:textId="2BC0C57B">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Not relevant</w:t>
            </w:r>
          </w:p>
        </w:tc>
        <w:tc>
          <w:tcPr>
            <w:tcW w:w="1630" w:type="dxa"/>
            <w:tcMar/>
          </w:tcPr>
          <w:p w:rsidR="4F93C5E8" w:rsidP="375031D3" w:rsidRDefault="4F93C5E8" w14:paraId="440C0B21" w14:textId="07555BFB">
            <w:pPr>
              <w:pStyle w:val="vitabletextSegoeUIRegular10"/>
              <w:suppressLineNumbers w:val="0"/>
              <w:bidi w:val="0"/>
              <w:spacing w:before="0" w:beforeAutospacing="off" w:after="0" w:afterAutospacing="off" w:line="259" w:lineRule="auto"/>
              <w:ind w:left="0" w:right="0"/>
              <w:jc w:val="left"/>
            </w:pPr>
            <w:r w:rsidR="4F93C5E8">
              <w:rPr/>
              <w:t>10/28/2024</w:t>
            </w:r>
          </w:p>
          <w:p w:rsidR="375031D3" w:rsidP="375031D3" w:rsidRDefault="375031D3" w14:paraId="1E2D2AD6" w14:textId="4401BD4B">
            <w:pPr>
              <w:pStyle w:val="vitabletextSegoeUIRegular10"/>
            </w:pPr>
          </w:p>
          <w:p w:rsidRPr="00E83BF0" w:rsidR="008E7C2D" w:rsidP="008E7C2D" w:rsidRDefault="008E7C2D" w14:paraId="7DFCF41D" w14:textId="5EB029CB">
            <w:pPr>
              <w:pStyle w:val="vitabletextSegoeUIRegular10"/>
            </w:pPr>
          </w:p>
          <w:p w:rsidRPr="00E83BF0" w:rsidR="008E7C2D" w:rsidP="008E7C2D" w:rsidRDefault="1DCFB688" w14:paraId="203BE9E2" w14:textId="01F526B1">
            <w:pPr>
              <w:pStyle w:val="vitabletextSegoeUIRegular10"/>
            </w:pPr>
            <w:r>
              <w:t xml:space="preserve"> </w:t>
            </w:r>
          </w:p>
        </w:tc>
      </w:tr>
    </w:tbl>
    <w:p w:rsidRPr="0061739F" w:rsidR="00276BBA" w:rsidP="00276BBA" w:rsidRDefault="00276BBA" w14:paraId="6FF9513A" w14:textId="77777777">
      <w:pPr>
        <w:pStyle w:val="vitabletitleaftertable"/>
      </w:pPr>
      <w:r w:rsidR="00276BBA">
        <w:rPr/>
        <w:t>Table 2b. 10-Year Salmonid Cumulative Loss</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245"/>
        <w:gridCol w:w="2477"/>
        <w:gridCol w:w="2563"/>
        <w:gridCol w:w="2160"/>
      </w:tblGrid>
      <w:tr w:rsidR="00276BBA" w:rsidTr="375031D3" w14:paraId="30C335C8" w14:textId="77777777">
        <w:trPr>
          <w:tblHeader/>
        </w:trPr>
        <w:tc>
          <w:tcPr>
            <w:tcW w:w="2245" w:type="dxa"/>
            <w:tcMar/>
            <w:vAlign w:val="bottom"/>
          </w:tcPr>
          <w:p w:rsidRPr="00EA6D0B" w:rsidR="00276BBA" w:rsidP="00276BBA" w:rsidRDefault="00276BBA" w14:paraId="4AAE08B1" w14:textId="77777777">
            <w:pPr>
              <w:pStyle w:val="vitableheadingsSegoeUISemibold12pt"/>
            </w:pPr>
            <w:r w:rsidR="00276BBA">
              <w:rPr/>
              <w:t>Species/run</w:t>
            </w:r>
          </w:p>
        </w:tc>
        <w:tc>
          <w:tcPr>
            <w:tcW w:w="2477" w:type="dxa"/>
            <w:tcMar/>
            <w:vAlign w:val="bottom"/>
          </w:tcPr>
          <w:p w:rsidR="00276BBA" w:rsidP="00276BBA" w:rsidRDefault="00276BBA" w14:paraId="11905A6D" w14:textId="77777777">
            <w:pPr>
              <w:pStyle w:val="vitableheadingsSegoeUISemibold12pt"/>
            </w:pPr>
            <w:r w:rsidR="00276BBA">
              <w:rPr/>
              <w:t>Threshold</w:t>
            </w:r>
          </w:p>
        </w:tc>
        <w:tc>
          <w:tcPr>
            <w:tcW w:w="2563" w:type="dxa"/>
            <w:tcMar/>
            <w:vAlign w:val="bottom"/>
          </w:tcPr>
          <w:p w:rsidR="00276BBA" w:rsidP="00276BBA" w:rsidRDefault="00276BBA" w14:paraId="69E9BF31" w14:textId="77777777">
            <w:pPr>
              <w:pStyle w:val="vitableheadingsSegoeUISemibold12pt"/>
            </w:pPr>
            <w:r w:rsidR="00276BBA">
              <w:rPr/>
              <w:t>Current Status</w:t>
            </w:r>
          </w:p>
        </w:tc>
        <w:tc>
          <w:tcPr>
            <w:tcW w:w="2160" w:type="dxa"/>
            <w:tcMar/>
            <w:vAlign w:val="bottom"/>
          </w:tcPr>
          <w:p w:rsidRPr="004A385C" w:rsidR="00276BBA" w:rsidP="00276BBA" w:rsidRDefault="00276BBA" w14:paraId="4758B276" w14:textId="77777777">
            <w:pPr>
              <w:pStyle w:val="vitableheadingsSegoeUISemibold12pt"/>
            </w:pPr>
            <w:r w:rsidR="00276BBA">
              <w:rPr/>
              <w:t>Updated</w:t>
            </w:r>
          </w:p>
        </w:tc>
      </w:tr>
      <w:tr w:rsidR="008E7C2D" w:rsidTr="375031D3" w14:paraId="739BE319" w14:textId="77777777">
        <w:tc>
          <w:tcPr>
            <w:tcW w:w="2245" w:type="dxa"/>
            <w:tcMar/>
          </w:tcPr>
          <w:p w:rsidRPr="00B85DEF" w:rsidR="008E7C2D" w:rsidP="008E7C2D" w:rsidRDefault="008E7C2D" w14:paraId="4BF2F61F" w14:textId="77777777">
            <w:pPr>
              <w:pStyle w:val="vitabletextSegoeUIRegular10"/>
            </w:pPr>
            <w:r w:rsidR="1963EEAE">
              <w:rPr/>
              <w:t>Natural winter-run Chinook salmon</w:t>
            </w:r>
            <w:r w:rsidR="1963EEAE">
              <w:rPr/>
              <w:t xml:space="preserve"> </w:t>
            </w:r>
          </w:p>
        </w:tc>
        <w:tc>
          <w:tcPr>
            <w:tcW w:w="2477" w:type="dxa"/>
            <w:tcMar/>
          </w:tcPr>
          <w:p w:rsidRPr="00B85DEF" w:rsidR="008E7C2D" w:rsidP="008E7C2D" w:rsidRDefault="008E7C2D" w14:paraId="42D8F381" w14:textId="77777777">
            <w:pPr>
              <w:pStyle w:val="vitabletextSegoeUIRegular10"/>
            </w:pPr>
            <w:r w:rsidR="1963EEAE">
              <w:rPr/>
              <w:t>Loss = 8,738</w:t>
            </w:r>
            <w:r w:rsidR="1963EEAE">
              <w:rPr/>
              <w:t xml:space="preserve"> </w:t>
            </w:r>
          </w:p>
        </w:tc>
        <w:tc>
          <w:tcPr>
            <w:tcW w:w="2563" w:type="dxa"/>
            <w:tcMar/>
          </w:tcPr>
          <w:p w:rsidRPr="00B85DEF" w:rsidR="008E7C2D" w:rsidP="008E7C2D" w:rsidRDefault="008E7C2D" w14:paraId="18027974" w14:textId="77777777">
            <w:pPr>
              <w:pStyle w:val="vitabletextSegoeUIRegular10"/>
            </w:pPr>
            <w:r w:rsidR="1963EEAE">
              <w:rPr/>
              <w:t xml:space="preserve">Cumulative loss = </w:t>
            </w:r>
          </w:p>
          <w:p w:rsidRPr="00B85DEF" w:rsidR="008E7C2D" w:rsidP="008E7C2D" w:rsidRDefault="008E7C2D" w14:paraId="5FB589BC" w14:textId="6EDB3438">
            <w:pPr>
              <w:pStyle w:val="vitabletextSegoeUIRegular10"/>
              <w:spacing w:line="259" w:lineRule="auto"/>
            </w:pPr>
            <w:r w:rsidR="1963EEAE">
              <w:rPr/>
              <w:t xml:space="preserve">4575.3 (52.36%) </w:t>
            </w:r>
          </w:p>
        </w:tc>
        <w:tc>
          <w:tcPr>
            <w:tcW w:w="2160" w:type="dxa"/>
            <w:tcMar/>
          </w:tcPr>
          <w:p w:rsidR="25BEE6EA" w:rsidP="375031D3" w:rsidRDefault="25BEE6EA" w14:paraId="76A5F55C" w14:textId="633D7D0D">
            <w:pPr>
              <w:pStyle w:val="vitabletextSegoeUIRegular10"/>
              <w:suppressLineNumbers w:val="0"/>
              <w:bidi w:val="0"/>
              <w:spacing w:before="0" w:beforeAutospacing="off" w:after="0" w:afterAutospacing="off" w:line="259" w:lineRule="auto"/>
              <w:ind w:left="0" w:right="0"/>
              <w:jc w:val="left"/>
            </w:pPr>
            <w:r w:rsidR="25BEE6EA">
              <w:rPr/>
              <w:t>10/28/2024</w:t>
            </w:r>
          </w:p>
          <w:p w:rsidRPr="00B85DEF" w:rsidR="008E7C2D" w:rsidP="008E7C2D" w:rsidRDefault="1DCFB688" w14:paraId="5271D241" w14:textId="6910707B">
            <w:pPr>
              <w:pStyle w:val="vitabletextSegoeUIRegular10"/>
            </w:pPr>
            <w:r w:rsidR="3224B57F">
              <w:rPr/>
              <w:t xml:space="preserve"> </w:t>
            </w:r>
          </w:p>
        </w:tc>
      </w:tr>
      <w:tr w:rsidR="008E7C2D" w:rsidTr="375031D3" w14:paraId="4249AFD8" w14:textId="77777777">
        <w:tc>
          <w:tcPr>
            <w:tcW w:w="2245" w:type="dxa"/>
            <w:tcMar/>
          </w:tcPr>
          <w:p w:rsidRPr="00B85DEF" w:rsidR="008E7C2D" w:rsidP="008E7C2D" w:rsidRDefault="008E7C2D" w14:paraId="3E642DF8" w14:textId="77777777">
            <w:pPr>
              <w:pStyle w:val="vitabletextSegoeUIRegular10"/>
            </w:pPr>
            <w:r w:rsidR="1963EEAE">
              <w:rPr/>
              <w:t>Hatchery winter-run Chinook salmon</w:t>
            </w:r>
            <w:r w:rsidR="1963EEAE">
              <w:rPr/>
              <w:t xml:space="preserve"> </w:t>
            </w:r>
          </w:p>
        </w:tc>
        <w:tc>
          <w:tcPr>
            <w:tcW w:w="2477" w:type="dxa"/>
            <w:tcMar/>
          </w:tcPr>
          <w:p w:rsidRPr="00B85DEF" w:rsidR="008E7C2D" w:rsidP="008E7C2D" w:rsidRDefault="008E7C2D" w14:paraId="24444E8C" w14:textId="77777777">
            <w:pPr>
              <w:pStyle w:val="vitabletextSegoeUIRegular10"/>
            </w:pPr>
            <w:r w:rsidR="1963EEAE">
              <w:rPr/>
              <w:t>Loss = 5,356</w:t>
            </w:r>
            <w:r w:rsidR="1963EEAE">
              <w:rPr/>
              <w:t xml:space="preserve"> </w:t>
            </w:r>
          </w:p>
        </w:tc>
        <w:tc>
          <w:tcPr>
            <w:tcW w:w="2563" w:type="dxa"/>
            <w:tcMar/>
          </w:tcPr>
          <w:p w:rsidRPr="00B85DEF" w:rsidR="008E7C2D" w:rsidP="008E7C2D" w:rsidRDefault="008E7C2D" w14:paraId="6B862753" w14:textId="77777777">
            <w:pPr>
              <w:pStyle w:val="vitabletextSegoeUIRegular10"/>
            </w:pPr>
            <w:r w:rsidR="1963EEAE">
              <w:rPr/>
              <w:t xml:space="preserve">Cumulative loss = </w:t>
            </w:r>
          </w:p>
          <w:p w:rsidRPr="00B85DEF" w:rsidR="008E7C2D" w:rsidP="008E7C2D" w:rsidRDefault="008E7C2D" w14:paraId="149F8C86" w14:textId="05CB429D">
            <w:pPr>
              <w:pStyle w:val="vitabletextSegoeUIRegular10"/>
            </w:pPr>
            <w:r w:rsidR="1963EEAE">
              <w:rPr/>
              <w:t xml:space="preserve">11.04 (0.21%) </w:t>
            </w:r>
          </w:p>
        </w:tc>
        <w:tc>
          <w:tcPr>
            <w:tcW w:w="2160" w:type="dxa"/>
            <w:tcMar/>
          </w:tcPr>
          <w:p w:rsidR="76917EA3" w:rsidP="375031D3" w:rsidRDefault="76917EA3" w14:paraId="044A1FC7" w14:textId="0E40F78A">
            <w:pPr>
              <w:pStyle w:val="vitabletextSegoeUIRegular10"/>
              <w:suppressLineNumbers w:val="0"/>
              <w:bidi w:val="0"/>
              <w:spacing w:before="0" w:beforeAutospacing="off" w:after="0" w:afterAutospacing="off" w:line="259" w:lineRule="auto"/>
              <w:ind w:left="0" w:right="0"/>
              <w:jc w:val="left"/>
            </w:pPr>
            <w:r w:rsidR="76917EA3">
              <w:rPr/>
              <w:t>10/28/2024</w:t>
            </w:r>
          </w:p>
          <w:p w:rsidRPr="00B85DEF" w:rsidR="008E7C2D" w:rsidP="008E7C2D" w:rsidRDefault="1DCFB688" w14:paraId="47DE9D69" w14:textId="089DEB29">
            <w:pPr>
              <w:pStyle w:val="vitabletextSegoeUIRegular10"/>
            </w:pPr>
            <w:r w:rsidR="3224B57F">
              <w:rPr/>
              <w:t xml:space="preserve"> </w:t>
            </w:r>
          </w:p>
        </w:tc>
      </w:tr>
      <w:tr w:rsidR="008E7C2D" w:rsidTr="375031D3" w14:paraId="54D0F7ED" w14:textId="77777777">
        <w:tc>
          <w:tcPr>
            <w:tcW w:w="2245" w:type="dxa"/>
            <w:tcMar/>
          </w:tcPr>
          <w:p w:rsidRPr="00B85DEF" w:rsidR="008E7C2D" w:rsidP="008E7C2D" w:rsidRDefault="008E7C2D" w14:paraId="1FEBBE1F" w14:textId="77777777">
            <w:pPr>
              <w:pStyle w:val="vitabletextSegoeUIRegular10"/>
            </w:pPr>
            <w:r w:rsidR="1963EEAE">
              <w:rPr/>
              <w:t>Natural steelhead</w:t>
            </w:r>
            <w:r w:rsidR="1963EEAE">
              <w:rPr/>
              <w:t xml:space="preserve"> </w:t>
            </w:r>
          </w:p>
        </w:tc>
        <w:tc>
          <w:tcPr>
            <w:tcW w:w="2477" w:type="dxa"/>
            <w:tcMar/>
          </w:tcPr>
          <w:p w:rsidRPr="00B85DEF" w:rsidR="008E7C2D" w:rsidP="008E7C2D" w:rsidRDefault="008E7C2D" w14:paraId="31E97E22" w14:textId="77777777">
            <w:pPr>
              <w:pStyle w:val="vitabletextSegoeUIRegular10"/>
            </w:pPr>
            <w:r w:rsidR="1963EEAE">
              <w:rPr/>
              <w:t>Loss = 6,038 (Dec 1 – Mar 31) Loss = 5,826 (Apr 1 – June 15)</w:t>
            </w:r>
            <w:r w:rsidR="1963EEAE">
              <w:rPr/>
              <w:t xml:space="preserve"> </w:t>
            </w:r>
          </w:p>
        </w:tc>
        <w:tc>
          <w:tcPr>
            <w:tcW w:w="2563" w:type="dxa"/>
            <w:tcMar/>
          </w:tcPr>
          <w:p w:rsidRPr="00B85DEF" w:rsidR="008E7C2D" w:rsidP="008E7C2D" w:rsidRDefault="008E7C2D" w14:paraId="6598B424" w14:textId="77777777">
            <w:pPr>
              <w:pStyle w:val="vitabletextSegoeUIRegular10"/>
              <w:rPr>
                <w:lang w:val="es-ES"/>
              </w:rPr>
            </w:pPr>
            <w:r w:rsidRPr="00B85DEF">
              <w:rPr>
                <w:lang w:val="es-ES"/>
              </w:rPr>
              <w:t xml:space="preserve">Cumulative loss = </w:t>
            </w:r>
          </w:p>
          <w:p w:rsidRPr="00B85DEF" w:rsidR="008E7C2D" w:rsidP="008E7C2D" w:rsidRDefault="008E7C2D" w14:paraId="2E43C875" w14:textId="6E0A6AEB">
            <w:pPr>
              <w:pStyle w:val="vitabletextSegoeUIRegular10"/>
              <w:rPr>
                <w:lang w:val="es-ES"/>
              </w:rPr>
            </w:pPr>
            <w:r w:rsidRPr="16DAAFC1">
              <w:rPr>
                <w:lang w:val="es-ES"/>
              </w:rPr>
              <w:t xml:space="preserve">4951.27 (82%, Dec 1 – Mar 31) </w:t>
            </w:r>
          </w:p>
          <w:p w:rsidRPr="00B85DEF" w:rsidR="008E7C2D" w:rsidP="008E7C2D" w:rsidRDefault="008E7C2D" w14:paraId="796E023F" w14:textId="29982539">
            <w:pPr>
              <w:pStyle w:val="vitabletextSegoeUIRegular10"/>
              <w:rPr>
                <w:lang w:val="es-ES"/>
              </w:rPr>
            </w:pPr>
            <w:r w:rsidRPr="16DAAFC1">
              <w:rPr>
                <w:lang w:val="es-ES"/>
              </w:rPr>
              <w:t xml:space="preserve">2923.28 (50.2%, Apr 1 – June 15) </w:t>
            </w:r>
          </w:p>
        </w:tc>
        <w:tc>
          <w:tcPr>
            <w:tcW w:w="2160" w:type="dxa"/>
            <w:tcMar/>
          </w:tcPr>
          <w:p w:rsidR="6362B15E" w:rsidP="375031D3" w:rsidRDefault="6362B15E" w14:paraId="478592DF" w14:textId="07555BFB">
            <w:pPr>
              <w:pStyle w:val="vitabletextSegoeUIRegular10"/>
              <w:suppressLineNumbers w:val="0"/>
              <w:bidi w:val="0"/>
              <w:spacing w:before="0" w:beforeAutospacing="off" w:after="0" w:afterAutospacing="off" w:line="259" w:lineRule="auto"/>
              <w:ind w:left="0" w:right="0"/>
              <w:jc w:val="left"/>
            </w:pPr>
            <w:r w:rsidR="6362B15E">
              <w:rPr/>
              <w:t>10/28/2024</w:t>
            </w:r>
          </w:p>
          <w:p w:rsidR="375031D3" w:rsidP="375031D3" w:rsidRDefault="375031D3" w14:paraId="3D393B11" w14:textId="3093959D">
            <w:pPr>
              <w:pStyle w:val="vitabletextSegoeUIRegular10"/>
            </w:pPr>
          </w:p>
          <w:p w:rsidRPr="00B85DEF" w:rsidR="008E7C2D" w:rsidP="008E7C2D" w:rsidRDefault="1DCFB688" w14:paraId="0C59319C" w14:textId="73C0F32F">
            <w:pPr>
              <w:pStyle w:val="vitabletextSegoeUIRegular10"/>
            </w:pPr>
            <w:r>
              <w:t xml:space="preserve"> </w:t>
            </w:r>
          </w:p>
        </w:tc>
      </w:tr>
    </w:tbl>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0EECF70B">
      <w:pPr>
        <w:pStyle w:val="vifootnotes"/>
        <w:keepNext/>
        <w:spacing w:after="120"/>
      </w:pPr>
      <w:r>
        <w:t xml:space="preserve">* </w:t>
      </w:r>
      <w:r w:rsidR="5E1B4735">
        <w:t>No draft WR JPE for WY 2025</w:t>
      </w:r>
      <w:r>
        <w:t>. Final JPE letter is expected in January.</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094"/>
        <w:gridCol w:w="1259"/>
        <w:gridCol w:w="1052"/>
        <w:gridCol w:w="1432"/>
        <w:gridCol w:w="1162"/>
        <w:gridCol w:w="1045"/>
        <w:gridCol w:w="1139"/>
        <w:gridCol w:w="1262"/>
      </w:tblGrid>
      <w:tr w:rsidR="004A1E25" w:rsidTr="375031D3" w14:paraId="7A0495C2" w14:textId="77777777">
        <w:trPr>
          <w:tblHeader/>
        </w:trPr>
        <w:tc>
          <w:tcPr>
            <w:tcW w:w="1094" w:type="dxa"/>
            <w:tcMar/>
            <w:vAlign w:val="bottom"/>
          </w:tcPr>
          <w:p w:rsidRPr="00227C7A" w:rsidR="004A1E25" w:rsidP="004A1E25" w:rsidRDefault="004A1E25" w14:paraId="16AC993D" w14:textId="77777777">
            <w:pPr>
              <w:pStyle w:val="vitableheadingsSegoeUISemibold12pt"/>
              <w:keepNext/>
            </w:pPr>
            <w:r w:rsidRPr="00227C7A">
              <w:t>Action</w:t>
            </w:r>
          </w:p>
        </w:tc>
        <w:tc>
          <w:tcPr>
            <w:tcW w:w="1259" w:type="dxa"/>
            <w:tcMar/>
            <w:vAlign w:val="bottom"/>
          </w:tcPr>
          <w:p w:rsidRPr="00227C7A" w:rsidR="004A1E25" w:rsidP="004A1E25" w:rsidRDefault="004A1E25" w14:paraId="767F6F68" w14:textId="77777777">
            <w:pPr>
              <w:pStyle w:val="vitableheadingsSegoeUISemibold12pt"/>
              <w:keepNext/>
            </w:pPr>
            <w:r w:rsidRPr="00227C7A">
              <w:t>Timeframe</w:t>
            </w:r>
          </w:p>
        </w:tc>
        <w:tc>
          <w:tcPr>
            <w:tcW w:w="1052"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162"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1045"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13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375031D3" w14:paraId="046B2299" w14:textId="77777777">
        <w:trPr>
          <w:trHeight w:val="1198"/>
        </w:trPr>
        <w:tc>
          <w:tcPr>
            <w:tcW w:w="1094" w:type="dxa"/>
            <w:tcMar/>
          </w:tcPr>
          <w:p w:rsidRPr="00227C7A" w:rsidR="004A1E25" w:rsidP="004A1E25" w:rsidRDefault="004A1E25" w14:paraId="1CF22299" w14:textId="77777777">
            <w:pPr>
              <w:pStyle w:val="vitabletextSegoeUIRegular10"/>
            </w:pPr>
            <w:r w:rsidRPr="00227C7A">
              <w:t xml:space="preserve">OMR Mgmt. </w:t>
            </w:r>
          </w:p>
          <w:p w:rsidRPr="00227C7A" w:rsidR="004A1E25" w:rsidP="004A1E25" w:rsidRDefault="004A1E25" w14:paraId="10260972" w14:textId="77777777">
            <w:pPr>
              <w:pStyle w:val="vitabletextSegoeUIRegular10"/>
            </w:pPr>
            <w:r w:rsidRPr="00227C7A">
              <w:t xml:space="preserve">triggered (8.3.2) </w:t>
            </w:r>
          </w:p>
        </w:tc>
        <w:tc>
          <w:tcPr>
            <w:tcW w:w="1259"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5E0129A8" w14:textId="77777777">
            <w:pPr>
              <w:pStyle w:val="vitabletextSegoeUIRegular10"/>
            </w:pPr>
            <w:r w:rsidRPr="00227C7A">
              <w:rPr>
                <w:i/>
                <w:iCs/>
              </w:rPr>
              <w:t xml:space="preserve">(when ≥ 5% of spring-run </w:t>
            </w:r>
            <w:r w:rsidRPr="00227C7A">
              <w:rPr>
                <w:i/>
                <w:iCs/>
              </w:rPr>
              <w:lastRenderedPageBreak/>
              <w:t xml:space="preserve">or winter- run in </w:t>
            </w:r>
          </w:p>
          <w:p w:rsidRPr="00227C7A" w:rsidR="004A1E25" w:rsidP="004A1E25" w:rsidRDefault="004A1E25" w14:paraId="6DA801D2" w14:textId="77777777">
            <w:pPr>
              <w:pStyle w:val="vitabletextSegoeUIRegular10"/>
            </w:pPr>
            <w:r w:rsidRPr="00227C7A">
              <w:rPr>
                <w:i/>
                <w:iCs/>
              </w:rPr>
              <w:t xml:space="preserve">Delta) </w:t>
            </w:r>
          </w:p>
        </w:tc>
        <w:tc>
          <w:tcPr>
            <w:tcW w:w="1052" w:type="dxa"/>
            <w:tcMar/>
          </w:tcPr>
          <w:p w:rsidRPr="00227C7A" w:rsidR="004A1E25" w:rsidP="004A1E25" w:rsidRDefault="004A1E25" w14:paraId="615AD5CA" w14:textId="77777777">
            <w:pPr>
              <w:pStyle w:val="vitabletextSegoeUIRegular10"/>
            </w:pPr>
            <w:r w:rsidRPr="00227C7A">
              <w:lastRenderedPageBreak/>
              <w:t xml:space="preserve">Not in effect </w:t>
            </w:r>
          </w:p>
        </w:tc>
        <w:tc>
          <w:tcPr>
            <w:tcW w:w="1432" w:type="dxa"/>
            <w:tcMar/>
          </w:tcPr>
          <w:p w:rsidRPr="00227C7A" w:rsidR="004A1E25" w:rsidP="004A1E25" w:rsidRDefault="004A1E25" w14:paraId="74C89400" w14:textId="77777777">
            <w:pPr>
              <w:pStyle w:val="vitabletextSegoeUIRegular10"/>
            </w:pPr>
            <w:r w:rsidRPr="00227C7A">
              <w:t>-5% of the</w:t>
            </w:r>
          </w:p>
          <w:p w:rsidRPr="00227C7A" w:rsidR="004A1E25" w:rsidP="004A1E25" w:rsidRDefault="004A1E25" w14:paraId="4DE2BA3D" w14:textId="77777777">
            <w:pPr>
              <w:pStyle w:val="vitabletextSegoeUIRegular10"/>
            </w:pPr>
            <w:r w:rsidRPr="00227C7A">
              <w:t>Winter-run or Spring-run population in</w:t>
            </w:r>
          </w:p>
          <w:p w:rsidRPr="00227C7A" w:rsidR="004A1E25" w:rsidP="004A1E25" w:rsidRDefault="004A1E25" w14:paraId="0E0F81EB" w14:textId="77777777">
            <w:pPr>
              <w:pStyle w:val="vitabletextSegoeUIRegular10"/>
            </w:pPr>
            <w:r w:rsidRPr="00227C7A">
              <w:lastRenderedPageBreak/>
              <w:t>Delta</w:t>
            </w:r>
          </w:p>
        </w:tc>
        <w:tc>
          <w:tcPr>
            <w:tcW w:w="1162" w:type="dxa"/>
            <w:tcMar/>
          </w:tcPr>
          <w:p w:rsidRPr="00227C7A" w:rsidR="004A1E25" w:rsidP="004A1E25" w:rsidRDefault="004A1E25" w14:paraId="03F7B9FD" w14:textId="77777777">
            <w:pPr>
              <w:pStyle w:val="vitabletextSegoeUIRegular10"/>
            </w:pPr>
            <w:r w:rsidRPr="00227C7A">
              <w:lastRenderedPageBreak/>
              <w:t xml:space="preserve">N/A </w:t>
            </w:r>
          </w:p>
        </w:tc>
        <w:tc>
          <w:tcPr>
            <w:tcW w:w="1045" w:type="dxa"/>
            <w:tcMar/>
          </w:tcPr>
          <w:p w:rsidRPr="00227C7A" w:rsidR="004A1E25" w:rsidP="004A1E25" w:rsidRDefault="004A1E25" w14:paraId="51A6D96E" w14:textId="77777777">
            <w:pPr>
              <w:pStyle w:val="vitabletextSegoeUIRegular10"/>
            </w:pPr>
            <w:r w:rsidRPr="00227C7A">
              <w:t xml:space="preserve">N/A </w:t>
            </w:r>
          </w:p>
        </w:tc>
        <w:tc>
          <w:tcPr>
            <w:tcW w:w="1139" w:type="dxa"/>
            <w:tcMar/>
          </w:tcPr>
          <w:p w:rsidRPr="00227C7A" w:rsidR="004A1E25" w:rsidP="004A1E25" w:rsidRDefault="344062E8" w14:paraId="08F0257C" w14:textId="18654D0B">
            <w:pPr>
              <w:pStyle w:val="vitabletextSegoeUIRegular10"/>
            </w:pPr>
            <w:r>
              <w:t>1</w:t>
            </w:r>
            <w:r w:rsidR="0BE69663">
              <w:t>0</w:t>
            </w:r>
            <w:r>
              <w:t>/</w:t>
            </w:r>
            <w:r w:rsidR="61C9DE8C">
              <w:t>7</w:t>
            </w:r>
            <w:r>
              <w:t>/2</w:t>
            </w:r>
            <w:r w:rsidR="3388DA10">
              <w:t>4</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375031D3" w14:paraId="4FB8E52A" w14:textId="77777777">
        <w:tc>
          <w:tcPr>
            <w:tcW w:w="1094" w:type="dxa"/>
            <w:tcMar/>
          </w:tcPr>
          <w:p w:rsidRPr="00227C7A" w:rsidR="004A1E25" w:rsidP="004A1E25" w:rsidRDefault="004A1E25" w14:paraId="1D1AFB5C" w14:textId="77777777">
            <w:pPr>
              <w:pStyle w:val="vitabletextSegoeUIRegular10"/>
            </w:pPr>
            <w:r w:rsidRPr="00227C7A">
              <w:t xml:space="preserve">Winter-run yearly loss </w:t>
            </w:r>
          </w:p>
          <w:p w:rsidRPr="00227C7A" w:rsidR="004A1E25" w:rsidP="004A1E25" w:rsidRDefault="004A1E25" w14:paraId="2F29BF9B" w14:textId="77777777">
            <w:pPr>
              <w:pStyle w:val="vitabletextSegoeUIRegular10"/>
            </w:pPr>
            <w:r w:rsidRPr="00227C7A">
              <w:t xml:space="preserve">(8.6.1) </w:t>
            </w:r>
          </w:p>
        </w:tc>
        <w:tc>
          <w:tcPr>
            <w:tcW w:w="1259" w:type="dxa"/>
            <w:tcMar/>
          </w:tcPr>
          <w:p w:rsidRPr="00227C7A" w:rsidR="004A1E25" w:rsidP="004A1E25" w:rsidRDefault="004A1E25" w14:paraId="6FA86636" w14:textId="77777777">
            <w:pPr>
              <w:pStyle w:val="vitabletextSegoeUIRegular10"/>
            </w:pPr>
            <w:r w:rsidRPr="00227C7A">
              <w:t xml:space="preserve">Nov. 1 - Jun. 30 </w:t>
            </w:r>
          </w:p>
        </w:tc>
        <w:tc>
          <w:tcPr>
            <w:tcW w:w="1052" w:type="dxa"/>
            <w:tcMar/>
          </w:tcPr>
          <w:p w:rsidRPr="00227C7A" w:rsidR="004A1E25" w:rsidP="004A1E25" w:rsidRDefault="3E723360" w14:paraId="2A661BB5" w14:textId="60C8A193">
            <w:pPr>
              <w:pStyle w:val="vitabletextSegoeUIRegular10"/>
            </w:pPr>
            <w:r>
              <w:t>Not i</w:t>
            </w:r>
            <w:r w:rsidR="344062E8">
              <w:t>n effect</w:t>
            </w:r>
          </w:p>
        </w:tc>
        <w:tc>
          <w:tcPr>
            <w:tcW w:w="1432" w:type="dxa"/>
            <w:tcMar/>
          </w:tcPr>
          <w:p w:rsidRPr="00227C7A" w:rsidR="004A1E25" w:rsidP="004A1E25" w:rsidRDefault="004A1E25" w14:paraId="2A41AC6C" w14:textId="77777777">
            <w:pPr>
              <w:pStyle w:val="vitabletextSegoeUIRegular10"/>
            </w:pPr>
            <w:r w:rsidRPr="00227C7A">
              <w:t>TBD (based on JPE)*</w:t>
            </w:r>
          </w:p>
        </w:tc>
        <w:tc>
          <w:tcPr>
            <w:tcW w:w="1162" w:type="dxa"/>
            <w:tcMar/>
          </w:tcPr>
          <w:p w:rsidRPr="00227C7A" w:rsidR="004A1E25" w:rsidP="004A1E25" w:rsidRDefault="70B5C88A" w14:paraId="34807185" w14:textId="1CF57107">
            <w:pPr>
              <w:pStyle w:val="vitabletextSegoeUIRegular10"/>
            </w:pPr>
            <w:r>
              <w:t>N/A</w:t>
            </w:r>
          </w:p>
        </w:tc>
        <w:tc>
          <w:tcPr>
            <w:tcW w:w="1045" w:type="dxa"/>
            <w:tcMar/>
          </w:tcPr>
          <w:p w:rsidRPr="00227C7A" w:rsidR="004A1E25" w:rsidP="004A1E25" w:rsidRDefault="70B5C88A" w14:paraId="3E8FBD54" w14:textId="503C6D73">
            <w:pPr>
              <w:pStyle w:val="vitabletextSegoeUIRegular10"/>
            </w:pPr>
            <w:r>
              <w:t>N/A</w:t>
            </w:r>
          </w:p>
          <w:p w:rsidRPr="00227C7A" w:rsidR="004A1E25" w:rsidP="004A1E25" w:rsidRDefault="004A1E25" w14:paraId="2B5F1A55" w14:textId="77777777">
            <w:pPr>
              <w:pStyle w:val="vitabletextSegoeUIRegular10"/>
            </w:pPr>
          </w:p>
        </w:tc>
        <w:tc>
          <w:tcPr>
            <w:tcW w:w="1139" w:type="dxa"/>
            <w:tcMar/>
          </w:tcPr>
          <w:p w:rsidRPr="00227C7A" w:rsidR="004A1E25" w:rsidP="004A1E25" w:rsidRDefault="344062E8" w14:paraId="7A81E80C" w14:textId="386CB22E">
            <w:pPr>
              <w:pStyle w:val="vitabletextSegoeUIRegular10"/>
            </w:pPr>
            <w:r>
              <w:t>1</w:t>
            </w:r>
            <w:r w:rsidR="4958E657">
              <w:t>0</w:t>
            </w:r>
            <w:r>
              <w:t>/7/2</w:t>
            </w:r>
            <w:r w:rsidR="50A60C93">
              <w:t>4</w:t>
            </w:r>
          </w:p>
        </w:tc>
        <w:tc>
          <w:tcPr>
            <w:tcW w:w="1262" w:type="dxa"/>
            <w:tcMar/>
          </w:tcPr>
          <w:p w:rsidRPr="00227C7A" w:rsidR="004A1E25" w:rsidP="004A1E25" w:rsidRDefault="50A60C93" w14:paraId="64B004E6" w14:textId="026396AC">
            <w:pPr>
              <w:pStyle w:val="vitabletextSegoeUIRegular10"/>
            </w:pPr>
            <w:r>
              <w:t>N/A</w:t>
            </w:r>
          </w:p>
        </w:tc>
      </w:tr>
      <w:tr w:rsidR="004A1E25" w:rsidTr="375031D3" w14:paraId="60B0FA48" w14:textId="77777777">
        <w:tc>
          <w:tcPr>
            <w:tcW w:w="1094" w:type="dxa"/>
            <w:tcMar/>
          </w:tcPr>
          <w:p w:rsidRPr="00227C7A" w:rsidR="004A1E25" w:rsidP="004A1E25" w:rsidRDefault="004A1E25" w14:paraId="033C4E88" w14:textId="77777777">
            <w:pPr>
              <w:pStyle w:val="vitabletextSegoeUIRegular10"/>
            </w:pPr>
            <w:r w:rsidRPr="00227C7A">
              <w:t xml:space="preserve">Winter-run discrete daily loss (8.6.2) </w:t>
            </w:r>
          </w:p>
        </w:tc>
        <w:tc>
          <w:tcPr>
            <w:tcW w:w="1259" w:type="dxa"/>
            <w:tcMar/>
          </w:tcPr>
          <w:p w:rsidRPr="00227C7A" w:rsidR="004A1E25" w:rsidP="004A1E25" w:rsidRDefault="004A1E25" w14:paraId="3B9D7BD1" w14:textId="77777777">
            <w:pPr>
              <w:pStyle w:val="vitabletextSegoeUIRegular10"/>
            </w:pPr>
            <w:r w:rsidRPr="00227C7A">
              <w:t xml:space="preserve">Nov. 1 - Dec. 31 </w:t>
            </w:r>
          </w:p>
        </w:tc>
        <w:tc>
          <w:tcPr>
            <w:tcW w:w="1052" w:type="dxa"/>
            <w:tcMar/>
          </w:tcPr>
          <w:p w:rsidRPr="00227C7A" w:rsidR="004A1E25" w:rsidP="004A1E25" w:rsidRDefault="004A1E25" w14:paraId="23A3D48D" w14:textId="77777777">
            <w:pPr>
              <w:pStyle w:val="vitabletextSegoeUIRegular10"/>
            </w:pPr>
            <w:r w:rsidRPr="00227C7A">
              <w:t xml:space="preserve">Not in effect </w:t>
            </w:r>
          </w:p>
        </w:tc>
        <w:tc>
          <w:tcPr>
            <w:tcW w:w="1432" w:type="dxa"/>
            <w:tcMar/>
          </w:tcPr>
          <w:p w:rsidRPr="00227C7A" w:rsidR="004A1E25" w:rsidP="004A1E25" w:rsidRDefault="004A1E25" w14:paraId="5F1DE49C" w14:textId="1A01B8EE">
            <w:pPr>
              <w:pStyle w:val="vitabletextSegoeUIRegular10"/>
            </w:pPr>
            <w:r w:rsidR="74DE7B0D">
              <w:rPr/>
              <w:t>1</w:t>
            </w:r>
            <w:r w:rsidR="0666EF00">
              <w:rPr/>
              <w:t>1</w:t>
            </w:r>
            <w:r w:rsidR="74DE7B0D">
              <w:rPr/>
              <w:t>/1-1</w:t>
            </w:r>
            <w:r w:rsidR="6DA8E5BD">
              <w:rPr/>
              <w:t>1</w:t>
            </w:r>
            <w:r w:rsidR="74DE7B0D">
              <w:rPr/>
              <w:t>/3</w:t>
            </w:r>
            <w:r w:rsidR="427565B9">
              <w:rPr/>
              <w:t>0</w:t>
            </w:r>
            <w:r w:rsidR="74DE7B0D">
              <w:rPr/>
              <w:t xml:space="preserve">: loss of 6/day unclipped older juv. </w:t>
            </w:r>
            <w:r w:rsidR="0FC63D6B">
              <w:rPr/>
              <w:t>Chinook Salmon</w:t>
            </w:r>
          </w:p>
        </w:tc>
        <w:tc>
          <w:tcPr>
            <w:tcW w:w="1162" w:type="dxa"/>
            <w:tcMar/>
          </w:tcPr>
          <w:p w:rsidRPr="00227C7A" w:rsidR="004A1E25" w:rsidP="004A1E25" w:rsidRDefault="08A089AD" w14:paraId="18D82824" w14:textId="5A4F6656">
            <w:pPr>
              <w:pStyle w:val="vitabletextSegoeUIRegular10"/>
            </w:pPr>
            <w:r>
              <w:t>N/A</w:t>
            </w:r>
          </w:p>
        </w:tc>
        <w:tc>
          <w:tcPr>
            <w:tcW w:w="1045" w:type="dxa"/>
            <w:tcMar/>
          </w:tcPr>
          <w:p w:rsidRPr="00227C7A" w:rsidR="004A1E25" w:rsidP="004A1E25" w:rsidRDefault="08A089AD" w14:paraId="37889D08" w14:textId="5C67263C">
            <w:pPr>
              <w:pStyle w:val="vitabletextSegoeUIRegular10"/>
            </w:pPr>
            <w:r>
              <w:t>N/A</w:t>
            </w:r>
          </w:p>
        </w:tc>
        <w:tc>
          <w:tcPr>
            <w:tcW w:w="1139" w:type="dxa"/>
            <w:tcMar/>
          </w:tcPr>
          <w:p w:rsidRPr="00227C7A" w:rsidR="004A1E25" w:rsidP="004A1E25" w:rsidRDefault="344062E8" w14:paraId="0EFD1F57" w14:textId="0E627738">
            <w:pPr>
              <w:pStyle w:val="vitabletextSegoeUIRegular10"/>
            </w:pPr>
            <w:r w:rsidR="6F72477C">
              <w:rPr/>
              <w:t>1</w:t>
            </w:r>
            <w:r w:rsidR="3DC406E9">
              <w:rPr/>
              <w:t>0</w:t>
            </w:r>
            <w:r w:rsidR="6F72477C">
              <w:rPr/>
              <w:t>/</w:t>
            </w:r>
            <w:r w:rsidR="4051946E">
              <w:rPr/>
              <w:t>28</w:t>
            </w:r>
            <w:r w:rsidR="6F72477C">
              <w:rPr/>
              <w:t>/2</w:t>
            </w:r>
            <w:r w:rsidR="36D04084">
              <w:rPr/>
              <w:t>4</w:t>
            </w:r>
          </w:p>
        </w:tc>
        <w:tc>
          <w:tcPr>
            <w:tcW w:w="1262" w:type="dxa"/>
            <w:tcMar/>
          </w:tcPr>
          <w:p w:rsidRPr="00227C7A" w:rsidR="004A1E25" w:rsidP="004A1E25" w:rsidRDefault="0AFFAB7F" w14:paraId="0B4E94D9" w14:textId="6D767B64">
            <w:pPr>
              <w:pStyle w:val="vitabletextSegoeUIRegular10"/>
            </w:pPr>
            <w:r>
              <w:t>N/A</w:t>
            </w:r>
          </w:p>
        </w:tc>
      </w:tr>
      <w:tr w:rsidR="004A1E25" w:rsidTr="375031D3" w14:paraId="52F57754" w14:textId="77777777">
        <w:tc>
          <w:tcPr>
            <w:tcW w:w="1094" w:type="dxa"/>
            <w:tcMar/>
          </w:tcPr>
          <w:p w:rsidRPr="00227C7A" w:rsidR="004A1E25" w:rsidP="004A1E25" w:rsidRDefault="004A1E25" w14:paraId="007E97DE" w14:textId="77777777">
            <w:pPr>
              <w:pStyle w:val="vitabletextSegoeUIRegular10"/>
              <w:rPr>
                <w:bCs/>
              </w:rPr>
            </w:pPr>
            <w:r w:rsidRPr="00227C7A">
              <w:rPr>
                <w:bCs/>
              </w:rPr>
              <w:t xml:space="preserve">Mid and late season Winter-run daily loss threshold (8.6.3) </w:t>
            </w:r>
          </w:p>
        </w:tc>
        <w:tc>
          <w:tcPr>
            <w:tcW w:w="1259" w:type="dxa"/>
            <w:tcMar/>
          </w:tcPr>
          <w:p w:rsidRPr="00227C7A" w:rsidR="004A1E25" w:rsidP="004A1E25" w:rsidRDefault="004A1E25" w14:paraId="1394CEDB" w14:textId="77777777">
            <w:pPr>
              <w:pStyle w:val="vitabletextSegoeUIRegular10"/>
              <w:rPr>
                <w:bCs/>
              </w:rPr>
            </w:pPr>
            <w:r w:rsidRPr="00227C7A">
              <w:rPr>
                <w:bCs/>
              </w:rPr>
              <w:t xml:space="preserve">Jan 1 – May 31 </w:t>
            </w:r>
          </w:p>
        </w:tc>
        <w:tc>
          <w:tcPr>
            <w:tcW w:w="1052" w:type="dxa"/>
            <w:tcMar/>
          </w:tcPr>
          <w:p w:rsidRPr="00227C7A" w:rsidR="004A1E25" w:rsidP="004A1E25" w:rsidRDefault="35D3B29D" w14:paraId="4ED06BAB" w14:textId="64D56AE4">
            <w:pPr>
              <w:pStyle w:val="vitabletextSegoeUIRegular10"/>
            </w:pPr>
            <w:r>
              <w:t>Not i</w:t>
            </w:r>
            <w:r w:rsidR="344062E8">
              <w:t>n effect</w:t>
            </w:r>
          </w:p>
        </w:tc>
        <w:tc>
          <w:tcPr>
            <w:tcW w:w="1432" w:type="dxa"/>
            <w:tcMar/>
          </w:tcPr>
          <w:p w:rsidRPr="00227C7A" w:rsidR="004A1E25" w:rsidP="01AA8F80" w:rsidRDefault="53909673" w14:paraId="2CBF68BC" w14:textId="78DD71C4">
            <w:pPr>
              <w:pStyle w:val="vitabletextSegoeUIRegular10"/>
              <w:spacing w:line="259" w:lineRule="auto"/>
            </w:pPr>
            <w:r>
              <w:t>TBD (based on JPE)*</w:t>
            </w:r>
          </w:p>
        </w:tc>
        <w:tc>
          <w:tcPr>
            <w:tcW w:w="1162" w:type="dxa"/>
            <w:tcMar/>
          </w:tcPr>
          <w:p w:rsidRPr="00227C7A" w:rsidR="004A1E25" w:rsidP="01AA8F80" w:rsidRDefault="53909673" w14:paraId="4621BBC7" w14:textId="3746341E">
            <w:pPr>
              <w:pStyle w:val="vitabletextSegoeUIRegular10"/>
              <w:spacing w:line="259" w:lineRule="auto"/>
            </w:pPr>
            <w:r>
              <w:t>N/A</w:t>
            </w:r>
          </w:p>
        </w:tc>
        <w:tc>
          <w:tcPr>
            <w:tcW w:w="1045" w:type="dxa"/>
            <w:tcMar/>
          </w:tcPr>
          <w:p w:rsidRPr="00227C7A" w:rsidR="004A1E25" w:rsidP="004A1E25" w:rsidRDefault="53909673" w14:paraId="172DA613" w14:textId="267CCA66">
            <w:pPr>
              <w:pStyle w:val="vitabletextSegoeUIRegular10"/>
            </w:pPr>
            <w:r>
              <w:t>N/A</w:t>
            </w:r>
          </w:p>
          <w:p w:rsidRPr="00227C7A" w:rsidR="004A1E25" w:rsidP="004A1E25" w:rsidRDefault="004A1E25" w14:paraId="4D48E624" w14:textId="77777777">
            <w:pPr>
              <w:pStyle w:val="vitabletextSegoeUIRegular10"/>
            </w:pPr>
            <w:r w:rsidRPr="00227C7A">
              <w:t xml:space="preserve"> </w:t>
            </w:r>
          </w:p>
        </w:tc>
        <w:tc>
          <w:tcPr>
            <w:tcW w:w="1139" w:type="dxa"/>
            <w:tcMar/>
          </w:tcPr>
          <w:p w:rsidRPr="00227C7A" w:rsidR="004A1E25" w:rsidP="004A1E25" w:rsidRDefault="344062E8" w14:paraId="00B1D89C" w14:textId="7949BCE9">
            <w:pPr>
              <w:pStyle w:val="vitabletextSegoeUIRegular10"/>
            </w:pPr>
            <w:r>
              <w:t>1</w:t>
            </w:r>
            <w:r w:rsidR="0E804ECE">
              <w:t>0</w:t>
            </w:r>
            <w:r>
              <w:t>/7/2</w:t>
            </w:r>
            <w:r w:rsidR="7A4C3DD8">
              <w:t>4</w:t>
            </w:r>
          </w:p>
        </w:tc>
        <w:tc>
          <w:tcPr>
            <w:tcW w:w="1262" w:type="dxa"/>
            <w:tcMar/>
          </w:tcPr>
          <w:p w:rsidRPr="00227C7A" w:rsidR="004A1E25" w:rsidP="01AA8F80" w:rsidRDefault="7A4C3DD8" w14:paraId="41CF90DE" w14:textId="32A1DF1F">
            <w:pPr>
              <w:pStyle w:val="vitabletextSegoeUIRegular10"/>
              <w:spacing w:line="259" w:lineRule="auto"/>
            </w:pPr>
            <w:r>
              <w:t>N/A</w:t>
            </w:r>
          </w:p>
        </w:tc>
      </w:tr>
      <w:tr w:rsidR="004A1E25" w:rsidTr="375031D3" w14:paraId="39FA6FCC" w14:textId="77777777">
        <w:tc>
          <w:tcPr>
            <w:tcW w:w="1094" w:type="dxa"/>
            <w:tcMar/>
          </w:tcPr>
          <w:p w:rsidRPr="00227C7A" w:rsidR="004A1E25" w:rsidP="004A1E25" w:rsidRDefault="2A0E0E87" w14:paraId="2DEFBF49" w14:textId="622DF4E8">
            <w:pPr>
              <w:pStyle w:val="vitabletextSegoeUIRegular10"/>
            </w:pPr>
            <w:r>
              <w:t>Spring-run surrogate protection</w:t>
            </w:r>
          </w:p>
          <w:p w:rsidRPr="00227C7A" w:rsidR="004A1E25" w:rsidP="004A1E25" w:rsidRDefault="004A1E25" w14:paraId="618A3154" w14:textId="77777777">
            <w:pPr>
              <w:pStyle w:val="vitabletextSegoeUIRegular10"/>
            </w:pPr>
            <w:r w:rsidRPr="00227C7A">
              <w:t xml:space="preserve">(8.6.4) </w:t>
            </w:r>
          </w:p>
        </w:tc>
        <w:tc>
          <w:tcPr>
            <w:tcW w:w="1259" w:type="dxa"/>
            <w:tcMar/>
          </w:tcPr>
          <w:p w:rsidRPr="00227C7A" w:rsidR="004A1E25" w:rsidP="004A1E25" w:rsidRDefault="004A1E25" w14:paraId="0D934D3E" w14:textId="77777777">
            <w:pPr>
              <w:pStyle w:val="vitabletextSegoeUIRegular10"/>
            </w:pPr>
            <w:r w:rsidRPr="00227C7A">
              <w:t xml:space="preserve">Feb. 1 - Jun. 30 </w:t>
            </w:r>
          </w:p>
        </w:tc>
        <w:tc>
          <w:tcPr>
            <w:tcW w:w="1052" w:type="dxa"/>
            <w:tcMar/>
          </w:tcPr>
          <w:p w:rsidRPr="00227C7A" w:rsidR="004A1E25" w:rsidP="004A1E25" w:rsidRDefault="004A1E25" w14:paraId="67070250" w14:textId="77777777">
            <w:pPr>
              <w:pStyle w:val="vitabletextSegoeUIRegular10"/>
            </w:pPr>
            <w:r w:rsidRPr="00227C7A">
              <w:t xml:space="preserve">Not in effect </w:t>
            </w:r>
          </w:p>
        </w:tc>
        <w:tc>
          <w:tcPr>
            <w:tcW w:w="1432" w:type="dxa"/>
            <w:tcMar/>
          </w:tcPr>
          <w:p w:rsidRPr="00227C7A" w:rsidR="004A1E25" w:rsidP="004A1E25" w:rsidRDefault="004A1E25" w14:paraId="12F09926" w14:textId="77777777">
            <w:pPr>
              <w:pStyle w:val="vitabletextSegoeUIRegular10"/>
            </w:pPr>
            <w:r w:rsidRPr="00227C7A">
              <w:t>TBD (based on the number of fish released)</w:t>
            </w:r>
          </w:p>
          <w:p w:rsidRPr="00227C7A" w:rsidR="004A1E25" w:rsidP="004A1E25" w:rsidRDefault="004A1E25" w14:paraId="332FF15D" w14:textId="77777777">
            <w:pPr>
              <w:pStyle w:val="vitabletextSegoeUIRegular10"/>
            </w:pPr>
            <w:r w:rsidRPr="00227C7A">
              <w:t xml:space="preserve"> </w:t>
            </w:r>
          </w:p>
        </w:tc>
        <w:tc>
          <w:tcPr>
            <w:tcW w:w="1162" w:type="dxa"/>
            <w:tcMar/>
          </w:tcPr>
          <w:p w:rsidRPr="00227C7A" w:rsidR="004A1E25" w:rsidP="004A1E25" w:rsidRDefault="004A1E25" w14:paraId="514B5D38" w14:textId="77777777">
            <w:pPr>
              <w:pStyle w:val="vitabletextSegoeUIRegular10"/>
            </w:pPr>
            <w:r w:rsidRPr="00227C7A">
              <w:t xml:space="preserve">N/A </w:t>
            </w:r>
          </w:p>
        </w:tc>
        <w:tc>
          <w:tcPr>
            <w:tcW w:w="1045" w:type="dxa"/>
            <w:tcMar/>
          </w:tcPr>
          <w:p w:rsidRPr="00227C7A" w:rsidR="004A1E25" w:rsidP="004A1E25" w:rsidRDefault="004A1E25" w14:paraId="5343FE6A" w14:textId="77777777">
            <w:pPr>
              <w:pStyle w:val="vitabletextSegoeUIRegular10"/>
            </w:pPr>
            <w:r w:rsidRPr="00227C7A">
              <w:t>N/A</w:t>
            </w:r>
          </w:p>
        </w:tc>
        <w:tc>
          <w:tcPr>
            <w:tcW w:w="1139" w:type="dxa"/>
            <w:tcMar/>
          </w:tcPr>
          <w:p w:rsidRPr="00227C7A" w:rsidR="004A1E25" w:rsidP="004A1E25" w:rsidRDefault="344062E8" w14:paraId="728416E0" w14:textId="7E274CC7">
            <w:pPr>
              <w:pStyle w:val="vitabletextSegoeUIRegular10"/>
            </w:pPr>
            <w:r>
              <w:t>10/</w:t>
            </w:r>
            <w:r w:rsidR="6148BDA2">
              <w:t>7</w:t>
            </w:r>
            <w:r>
              <w:t>/2</w:t>
            </w:r>
            <w:r w:rsidR="08B6E9F9">
              <w:t>4</w:t>
            </w:r>
          </w:p>
        </w:tc>
        <w:tc>
          <w:tcPr>
            <w:tcW w:w="1262" w:type="dxa"/>
            <w:tcMar/>
          </w:tcPr>
          <w:p w:rsidRPr="00227C7A" w:rsidR="004A1E25" w:rsidP="004A1E25" w:rsidRDefault="004A1E25" w14:paraId="506E7E91" w14:textId="77777777">
            <w:pPr>
              <w:pStyle w:val="vitabletextSegoeUIRegular10"/>
            </w:pPr>
            <w:r w:rsidRPr="00227C7A">
              <w:t>N/A</w:t>
            </w:r>
          </w:p>
        </w:tc>
      </w:tr>
    </w:tbl>
    <w:p w:rsidR="0085611D" w:rsidP="009234BD" w:rsidRDefault="0085619B" w14:paraId="42AC6895" w14:textId="183B7E58">
      <w:pPr>
        <w:pStyle w:val="vitabletitleaftertable"/>
        <w:keepNext/>
      </w:pPr>
      <w:r w:rsidRPr="0085619B">
        <w:t>Table 3b: Delta Smelt</w:t>
      </w:r>
    </w:p>
    <w:tbl>
      <w:tblPr>
        <w:tblStyle w:val="TableGrid"/>
        <w:tblW w:w="9469" w:type="dxa"/>
        <w:tblCellMar>
          <w:top w:w="43" w:type="dxa"/>
          <w:left w:w="43" w:type="dxa"/>
          <w:bottom w:w="43" w:type="dxa"/>
          <w:right w:w="43" w:type="dxa"/>
        </w:tblCellMar>
        <w:tblLook w:val="0420" w:firstRow="1" w:lastRow="0" w:firstColumn="0" w:lastColumn="0" w:noHBand="0" w:noVBand="1"/>
      </w:tblPr>
      <w:tblGrid>
        <w:gridCol w:w="1197"/>
        <w:gridCol w:w="1259"/>
        <w:gridCol w:w="1148"/>
        <w:gridCol w:w="1659"/>
        <w:gridCol w:w="1027"/>
        <w:gridCol w:w="888"/>
        <w:gridCol w:w="1029"/>
        <w:gridCol w:w="1262"/>
      </w:tblGrid>
      <w:tr w:rsidR="009234BD" w:rsidTr="7267B2E6" w14:paraId="5449F6F3" w14:textId="77777777">
        <w:trPr>
          <w:cantSplit/>
          <w:tblHeader/>
        </w:trPr>
        <w:tc>
          <w:tcPr>
            <w:tcW w:w="1197" w:type="dxa"/>
            <w:vAlign w:val="bottom"/>
          </w:tcPr>
          <w:p w:rsidRPr="00227C7A" w:rsidR="009234BD" w:rsidP="00A658D5" w:rsidRDefault="009234BD" w14:paraId="2EF0525F" w14:textId="77777777">
            <w:pPr>
              <w:pStyle w:val="vitableheadingsSegoeUISemibold12pt"/>
            </w:pPr>
            <w:r w:rsidRPr="00227C7A">
              <w:t>Action</w:t>
            </w:r>
          </w:p>
        </w:tc>
        <w:tc>
          <w:tcPr>
            <w:tcW w:w="1335" w:type="dxa"/>
            <w:vAlign w:val="bottom"/>
          </w:tcPr>
          <w:p w:rsidRPr="00227C7A" w:rsidR="009234BD" w:rsidP="00A658D5" w:rsidRDefault="009234BD" w14:paraId="5494DF73" w14:textId="77777777">
            <w:pPr>
              <w:pStyle w:val="vitableheadingsSegoeUISemibold12pt"/>
            </w:pPr>
            <w:r w:rsidRPr="00227C7A">
              <w:t>Timeframe</w:t>
            </w:r>
          </w:p>
        </w:tc>
        <w:tc>
          <w:tcPr>
            <w:tcW w:w="1072" w:type="dxa"/>
            <w:vAlign w:val="bottom"/>
          </w:tcPr>
          <w:p w:rsidRPr="00227C7A" w:rsidR="009234BD" w:rsidP="00A658D5" w:rsidRDefault="009234BD" w14:paraId="6E4D2FEB" w14:textId="77777777">
            <w:pPr>
              <w:pStyle w:val="vitableheadingsSegoeUISemibold12pt"/>
            </w:pPr>
            <w:r w:rsidRPr="00227C7A">
              <w:t>Current Action Status</w:t>
            </w:r>
          </w:p>
        </w:tc>
        <w:tc>
          <w:tcPr>
            <w:tcW w:w="1659" w:type="dxa"/>
            <w:vAlign w:val="bottom"/>
          </w:tcPr>
          <w:p w:rsidRPr="00227C7A" w:rsidR="009234BD" w:rsidP="00A658D5" w:rsidRDefault="009234BD" w14:paraId="22342EDA" w14:textId="77777777">
            <w:pPr>
              <w:pStyle w:val="vitableheadingsSegoeUISemibold12pt"/>
            </w:pPr>
            <w:r w:rsidRPr="00227C7A">
              <w:t>Threshold(s)</w:t>
            </w:r>
          </w:p>
        </w:tc>
        <w:tc>
          <w:tcPr>
            <w:tcW w:w="1027" w:type="dxa"/>
            <w:vAlign w:val="bottom"/>
          </w:tcPr>
          <w:p w:rsidRPr="00227C7A" w:rsidR="009234BD" w:rsidP="00A658D5" w:rsidRDefault="009234BD" w14:paraId="46F62B00" w14:textId="77777777">
            <w:pPr>
              <w:pStyle w:val="vitableheadingsSegoeUISemibold12pt"/>
            </w:pPr>
            <w:r w:rsidRPr="00227C7A">
              <w:t>Current Relevant Data</w:t>
            </w:r>
          </w:p>
        </w:tc>
        <w:tc>
          <w:tcPr>
            <w:tcW w:w="888" w:type="dxa"/>
            <w:vAlign w:val="bottom"/>
          </w:tcPr>
          <w:p w:rsidRPr="00227C7A" w:rsidR="009234BD" w:rsidP="00A658D5" w:rsidRDefault="009234BD" w14:paraId="6CDC759D" w14:textId="77777777">
            <w:pPr>
              <w:pStyle w:val="vitableheadingsSegoeUISemibold12pt"/>
            </w:pPr>
            <w:r w:rsidRPr="00227C7A">
              <w:t>Weekly Trend</w:t>
            </w:r>
          </w:p>
        </w:tc>
        <w:tc>
          <w:tcPr>
            <w:tcW w:w="1029" w:type="dxa"/>
            <w:vAlign w:val="bottom"/>
          </w:tcPr>
          <w:p w:rsidRPr="00227C7A" w:rsidR="009234BD" w:rsidP="00A658D5" w:rsidRDefault="009234BD" w14:paraId="60990756" w14:textId="77777777">
            <w:pPr>
              <w:pStyle w:val="vitableheadingsSegoeUISemibold12pt"/>
            </w:pPr>
            <w:r w:rsidRPr="00227C7A">
              <w:t>Last Updated</w:t>
            </w:r>
          </w:p>
        </w:tc>
        <w:tc>
          <w:tcPr>
            <w:tcW w:w="1262" w:type="dxa"/>
            <w:vAlign w:val="bottom"/>
          </w:tcPr>
          <w:p w:rsidRPr="00227C7A" w:rsidR="009234BD" w:rsidP="00A658D5" w:rsidRDefault="009234BD" w14:paraId="69BB5F75" w14:textId="77777777">
            <w:pPr>
              <w:pStyle w:val="vitableheadingsSegoeUISemibold12pt"/>
            </w:pPr>
            <w:r w:rsidRPr="00227C7A">
              <w:t>Comments</w:t>
            </w:r>
          </w:p>
        </w:tc>
      </w:tr>
      <w:tr w:rsidR="009234BD" w:rsidTr="7267B2E6" w14:paraId="3B2E0114" w14:textId="77777777">
        <w:trPr>
          <w:cantSplit/>
        </w:trPr>
        <w:tc>
          <w:tcPr>
            <w:tcW w:w="1197" w:type="dxa"/>
          </w:tcPr>
          <w:p w:rsidRPr="00227C7A" w:rsidR="009234BD" w:rsidP="00A658D5" w:rsidRDefault="009234BD" w14:paraId="3493B440" w14:textId="77777777">
            <w:pPr>
              <w:pStyle w:val="vitabletextSegoeUIRegular10"/>
            </w:pPr>
            <w:r w:rsidRPr="00227C7A">
              <w:t xml:space="preserve">Integrated Early Winter Pulse Protection ('First Flush') (8.3.1) </w:t>
            </w:r>
          </w:p>
          <w:p w:rsidRPr="00227C7A" w:rsidR="009234BD" w:rsidP="00A658D5" w:rsidRDefault="009234BD" w14:paraId="2176CB47" w14:textId="77777777">
            <w:pPr>
              <w:pStyle w:val="vitabletextSegoeUIRegular10"/>
            </w:pPr>
          </w:p>
        </w:tc>
        <w:tc>
          <w:tcPr>
            <w:tcW w:w="1335" w:type="dxa"/>
          </w:tcPr>
          <w:p w:rsidRPr="00227C7A" w:rsidR="009234BD" w:rsidP="00A658D5" w:rsidRDefault="009234BD" w14:paraId="656115F8" w14:textId="77777777">
            <w:pPr>
              <w:pStyle w:val="vitabletextSegoeUIRegular10"/>
            </w:pPr>
            <w:r w:rsidRPr="00227C7A">
              <w:t xml:space="preserve">Dec. 1 - Jan. 31 </w:t>
            </w:r>
          </w:p>
        </w:tc>
        <w:tc>
          <w:tcPr>
            <w:tcW w:w="1072" w:type="dxa"/>
          </w:tcPr>
          <w:p w:rsidRPr="00227C7A" w:rsidR="009234BD" w:rsidP="00A658D5" w:rsidRDefault="009234BD" w14:paraId="5894A741" w14:textId="77777777">
            <w:pPr>
              <w:pStyle w:val="vitabletextSegoeUIRegular10"/>
            </w:pPr>
            <w:r w:rsidRPr="00227C7A">
              <w:t>Triggered 12/31/2022, -2000 OMR action will last through 1/16/2023</w:t>
            </w:r>
          </w:p>
        </w:tc>
        <w:tc>
          <w:tcPr>
            <w:tcW w:w="1659" w:type="dxa"/>
          </w:tcPr>
          <w:p w:rsidRPr="00227C7A" w:rsidR="009234BD" w:rsidP="00A658D5" w:rsidRDefault="009234BD" w14:paraId="59E1527C" w14:textId="77777777">
            <w:pPr>
              <w:pStyle w:val="vitabletextSegoeUIRegular10"/>
            </w:pPr>
            <w:r w:rsidRPr="00227C7A">
              <w:t>- three-day Freeport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1027" w:type="dxa"/>
          </w:tcPr>
          <w:p w:rsidRPr="00227C7A" w:rsidR="009234BD" w:rsidP="00A658D5" w:rsidRDefault="009234BD" w14:paraId="0AE53343" w14:textId="77777777">
            <w:pPr>
              <w:pStyle w:val="vitabletextSegoeUIRegular10"/>
            </w:pPr>
            <w:r w:rsidRPr="00227C7A">
              <w:t xml:space="preserve">FPT flow: </w:t>
            </w:r>
            <w:r w:rsidRPr="00227C7A">
              <w:rPr>
                <w:szCs w:val="20"/>
              </w:rPr>
              <w:t xml:space="preserve">75,692 </w:t>
            </w:r>
            <w:r w:rsidRPr="00227C7A">
              <w:t xml:space="preserve"> cfs</w:t>
            </w:r>
          </w:p>
          <w:p w:rsidRPr="00227C7A" w:rsidR="009234BD" w:rsidP="00A658D5" w:rsidRDefault="009234BD" w14:paraId="15EC445E" w14:textId="77777777">
            <w:pPr>
              <w:pStyle w:val="vitabletextSegoeUIRegular10"/>
            </w:pPr>
          </w:p>
          <w:p w:rsidRPr="00227C7A" w:rsidR="009234BD" w:rsidP="00A658D5" w:rsidRDefault="009234BD" w14:paraId="24079860" w14:textId="77777777">
            <w:pPr>
              <w:pStyle w:val="vitabletextSegoeUIRegular10"/>
            </w:pPr>
          </w:p>
          <w:p w:rsidRPr="00227C7A" w:rsidR="009234BD" w:rsidP="00A658D5" w:rsidRDefault="009234BD" w14:paraId="526D66A0" w14:textId="77777777">
            <w:pPr>
              <w:pStyle w:val="vitabletextSegoeUIRegular10"/>
            </w:pPr>
          </w:p>
          <w:p w:rsidRPr="00227C7A" w:rsidR="009234BD" w:rsidP="00A658D5" w:rsidRDefault="009234BD" w14:paraId="4A06FA77" w14:textId="77777777">
            <w:pPr>
              <w:pStyle w:val="vitabletextSegoeUIRegular10"/>
            </w:pPr>
          </w:p>
          <w:p w:rsidRPr="00227C7A" w:rsidR="009234BD" w:rsidP="00A658D5" w:rsidRDefault="009234BD" w14:paraId="08C3881E" w14:textId="77777777">
            <w:pPr>
              <w:pStyle w:val="vitabletextSegoeUIRegular10"/>
            </w:pPr>
            <w:r w:rsidRPr="00227C7A">
              <w:t xml:space="preserve">FPT turbidity: </w:t>
            </w:r>
            <w:r w:rsidRPr="00227C7A">
              <w:rPr>
                <w:szCs w:val="20"/>
              </w:rPr>
              <w:t>128.2</w:t>
            </w:r>
            <w:r w:rsidRPr="00227C7A">
              <w:t xml:space="preserve"> FNU</w:t>
            </w:r>
          </w:p>
        </w:tc>
        <w:tc>
          <w:tcPr>
            <w:tcW w:w="888" w:type="dxa"/>
          </w:tcPr>
          <w:p w:rsidRPr="00227C7A" w:rsidR="009234BD" w:rsidP="00A658D5" w:rsidRDefault="009234BD" w14:paraId="5049950E" w14:textId="77777777">
            <w:pPr>
              <w:pStyle w:val="vitabletextSegoeUIRegular10"/>
            </w:pPr>
            <w:r w:rsidRPr="00227C7A">
              <w:t>Dynamic and elevated</w:t>
            </w:r>
          </w:p>
        </w:tc>
        <w:tc>
          <w:tcPr>
            <w:tcW w:w="1029" w:type="dxa"/>
          </w:tcPr>
          <w:p w:rsidRPr="00227C7A" w:rsidR="009234BD" w:rsidP="00A658D5" w:rsidRDefault="009234BD" w14:paraId="31E80FBB" w14:textId="77777777">
            <w:pPr>
              <w:pStyle w:val="vitabletextSegoeUIRegular10"/>
            </w:pPr>
            <w:r w:rsidRPr="00227C7A">
              <w:t>1/9/23</w:t>
            </w:r>
          </w:p>
        </w:tc>
        <w:tc>
          <w:tcPr>
            <w:tcW w:w="1262" w:type="dxa"/>
          </w:tcPr>
          <w:p w:rsidRPr="00227C7A" w:rsidR="009234BD" w:rsidP="00A658D5" w:rsidRDefault="009234BD" w14:paraId="2EB04403" w14:textId="77777777">
            <w:pPr>
              <w:pStyle w:val="vitabletextSegoeUIRegular10"/>
            </w:pPr>
            <w:r w:rsidRPr="00227C7A">
              <w:t xml:space="preserve">Data from 1/8/23 </w:t>
            </w:r>
          </w:p>
        </w:tc>
      </w:tr>
      <w:tr w:rsidR="009234BD" w:rsidTr="7267B2E6" w14:paraId="34684C7A" w14:textId="77777777">
        <w:trPr>
          <w:cantSplit/>
        </w:trPr>
        <w:tc>
          <w:tcPr>
            <w:tcW w:w="1197" w:type="dxa"/>
          </w:tcPr>
          <w:p w:rsidRPr="00227C7A" w:rsidR="009234BD" w:rsidP="00A658D5" w:rsidRDefault="009234BD" w14:paraId="6EEC3BDF" w14:textId="77777777">
            <w:pPr>
              <w:pStyle w:val="vitabletextSegoeUIRegular10"/>
            </w:pPr>
            <w:r w:rsidRPr="00227C7A">
              <w:lastRenderedPageBreak/>
              <w:t xml:space="preserve">Turbidity Bridge Avoidance (8.5.1) </w:t>
            </w:r>
          </w:p>
        </w:tc>
        <w:tc>
          <w:tcPr>
            <w:tcW w:w="1335" w:type="dxa"/>
          </w:tcPr>
          <w:p w:rsidRPr="00227C7A" w:rsidR="009234BD" w:rsidP="00A658D5" w:rsidRDefault="009234BD" w14:paraId="77C1D185" w14:textId="77777777">
            <w:pPr>
              <w:pStyle w:val="vitabletextSegoeUIRegular10"/>
            </w:pPr>
            <w:r w:rsidRPr="00227C7A">
              <w:t>Dec. 15 -</w:t>
            </w:r>
          </w:p>
          <w:p w:rsidRPr="00227C7A" w:rsidR="009234BD" w:rsidP="00A658D5" w:rsidRDefault="009234BD" w14:paraId="618FD0BA" w14:textId="77777777">
            <w:pPr>
              <w:pStyle w:val="vitabletextSegoeUIRegular10"/>
            </w:pPr>
            <w:r w:rsidRPr="00227C7A">
              <w:t xml:space="preserve">Apr. 1 </w:t>
            </w:r>
          </w:p>
        </w:tc>
        <w:tc>
          <w:tcPr>
            <w:tcW w:w="1072" w:type="dxa"/>
          </w:tcPr>
          <w:p w:rsidRPr="00227C7A" w:rsidR="009234BD" w:rsidP="00A658D5" w:rsidRDefault="009234BD" w14:paraId="654761AF" w14:textId="77777777">
            <w:pPr>
              <w:pStyle w:val="vitabletextSegoeUIRegular10"/>
            </w:pPr>
            <w:r w:rsidRPr="00227C7A">
              <w:t>In effect, triggered</w:t>
            </w:r>
          </w:p>
        </w:tc>
        <w:tc>
          <w:tcPr>
            <w:tcW w:w="1659" w:type="dxa"/>
          </w:tcPr>
          <w:p w:rsidRPr="00227C7A" w:rsidR="009234BD" w:rsidP="00A658D5" w:rsidRDefault="009234BD" w14:paraId="7E7B68E9" w14:textId="77777777">
            <w:pPr>
              <w:pStyle w:val="vitabletextSegoeUIRegular10"/>
            </w:pPr>
            <w:r w:rsidRPr="00227C7A">
              <w:t>Occurs after the Integrated Early Winter Pulse protection or February 1 (whichever comes first) until April 1</w:t>
            </w:r>
          </w:p>
          <w:p w:rsidRPr="00227C7A" w:rsidR="009234BD" w:rsidP="00A658D5" w:rsidRDefault="009234BD" w14:paraId="5F74B9E3" w14:textId="77777777">
            <w:pPr>
              <w:pStyle w:val="vitabletextSegoeUIRegular10"/>
            </w:pPr>
            <w:r w:rsidRPr="00227C7A">
              <w:t>-avg. OBI turbidity&gt;12 FNU</w:t>
            </w:r>
          </w:p>
        </w:tc>
        <w:tc>
          <w:tcPr>
            <w:tcW w:w="1027" w:type="dxa"/>
          </w:tcPr>
          <w:p w:rsidRPr="00227C7A" w:rsidR="009234BD" w:rsidP="00A658D5" w:rsidRDefault="009234BD" w14:paraId="1C0C346D" w14:textId="77777777">
            <w:pPr>
              <w:pStyle w:val="vitabletextSegoeUIRegular10"/>
            </w:pPr>
            <w:r w:rsidRPr="00227C7A">
              <w:t>OBI = 17.83 FNU</w:t>
            </w:r>
          </w:p>
        </w:tc>
        <w:tc>
          <w:tcPr>
            <w:tcW w:w="888" w:type="dxa"/>
          </w:tcPr>
          <w:p w:rsidRPr="00227C7A" w:rsidR="009234BD" w:rsidP="00A658D5" w:rsidRDefault="009234BD" w14:paraId="1B43EFD9" w14:textId="77777777">
            <w:pPr>
              <w:pStyle w:val="vitabletextSegoeUIRegular10"/>
            </w:pPr>
            <w:r w:rsidRPr="00227C7A">
              <w:t>Elevated</w:t>
            </w:r>
          </w:p>
        </w:tc>
        <w:tc>
          <w:tcPr>
            <w:tcW w:w="1029" w:type="dxa"/>
          </w:tcPr>
          <w:p w:rsidRPr="00227C7A" w:rsidR="009234BD" w:rsidP="00A658D5" w:rsidRDefault="009234BD" w14:paraId="18551ECB" w14:textId="77777777">
            <w:pPr>
              <w:pStyle w:val="vitabletextSegoeUIRegular10"/>
            </w:pPr>
            <w:r w:rsidRPr="00227C7A">
              <w:t>1/17/23</w:t>
            </w:r>
          </w:p>
        </w:tc>
        <w:tc>
          <w:tcPr>
            <w:tcW w:w="1262" w:type="dxa"/>
          </w:tcPr>
          <w:p w:rsidRPr="00227C7A" w:rsidR="009234BD" w:rsidP="00A658D5" w:rsidRDefault="009234BD" w14:paraId="148B05C0" w14:textId="77777777">
            <w:pPr>
              <w:pStyle w:val="vitabletextSegoeUIRegular10"/>
            </w:pPr>
            <w:r w:rsidRPr="00227C7A">
              <w:t>Data from 1/16/23</w:t>
            </w:r>
          </w:p>
        </w:tc>
      </w:tr>
      <w:tr w:rsidR="009234BD" w:rsidTr="7267B2E6" w14:paraId="412303A1" w14:textId="77777777">
        <w:trPr>
          <w:cantSplit/>
        </w:trPr>
        <w:tc>
          <w:tcPr>
            <w:tcW w:w="1197" w:type="dxa"/>
          </w:tcPr>
          <w:p w:rsidRPr="00227C7A" w:rsidR="009234BD" w:rsidP="00A658D5" w:rsidRDefault="009234BD" w14:paraId="204AA0DD" w14:textId="77777777">
            <w:pPr>
              <w:pStyle w:val="vitabletextSegoeUIRegular10"/>
            </w:pPr>
            <w:r w:rsidRPr="00227C7A">
              <w:t xml:space="preserve">Larval and/Juvenile Delta smelt Protection (8.5.2) </w:t>
            </w:r>
          </w:p>
        </w:tc>
        <w:tc>
          <w:tcPr>
            <w:tcW w:w="1335" w:type="dxa"/>
          </w:tcPr>
          <w:p w:rsidRPr="00227C7A" w:rsidR="009234BD" w:rsidP="00A658D5" w:rsidRDefault="009234BD" w14:paraId="6A0A0F21" w14:textId="77777777">
            <w:pPr>
              <w:pStyle w:val="vitabletextSegoeUIRegular10"/>
            </w:pPr>
            <w:r w:rsidRPr="00227C7A">
              <w:t xml:space="preserve">ongoing </w:t>
            </w:r>
          </w:p>
        </w:tc>
        <w:tc>
          <w:tcPr>
            <w:tcW w:w="1072" w:type="dxa"/>
          </w:tcPr>
          <w:p w:rsidRPr="00227C7A" w:rsidR="009234BD" w:rsidP="00A658D5" w:rsidRDefault="009234BD" w14:paraId="1EF364D1" w14:textId="77777777">
            <w:pPr>
              <w:pStyle w:val="vitabletextSegoeUIRegular10"/>
            </w:pPr>
            <w:r w:rsidRPr="00227C7A">
              <w:t xml:space="preserve">In effect, not triggered </w:t>
            </w:r>
          </w:p>
        </w:tc>
        <w:tc>
          <w:tcPr>
            <w:tcW w:w="1659" w:type="dxa"/>
          </w:tcPr>
          <w:p w:rsidRPr="00227C7A" w:rsidR="009234BD" w:rsidP="00A658D5" w:rsidRDefault="009234BD" w14:paraId="7A6F7B1E" w14:textId="77777777">
            <w:pPr>
              <w:pStyle w:val="vitabletextSegoeUIRegular10"/>
            </w:pPr>
            <w:r w:rsidRPr="00227C7A">
              <w:t xml:space="preserve">- If 5-day cum. salvage of juv.DS &gt;= 1[average 3-yrFMWT index + 1], then –5000 OMR </w:t>
            </w:r>
          </w:p>
          <w:p w:rsidRPr="00227C7A" w:rsidR="009234BD" w:rsidP="00A658D5" w:rsidRDefault="009234BD" w14:paraId="21D31BE5" w14:textId="77777777">
            <w:pPr>
              <w:pStyle w:val="vitabletextSegoeUIRegular10"/>
            </w:pPr>
            <w:r w:rsidRPr="00227C7A">
              <w:t>- If DS in SLS/20mm or 3-d temp at Jersey Point &gt;= 12C, and SLS/20mm Secchi for 12 south delta stations &lt;= 1m, then –3500 OMR</w:t>
            </w:r>
          </w:p>
        </w:tc>
        <w:tc>
          <w:tcPr>
            <w:tcW w:w="1027" w:type="dxa"/>
          </w:tcPr>
          <w:p w:rsidRPr="00227C7A" w:rsidR="009234BD" w:rsidP="00A658D5" w:rsidRDefault="009234BD" w14:paraId="3AE1EC8B" w14:textId="77777777">
            <w:pPr>
              <w:pStyle w:val="vitabletextSegoeUIRegular10"/>
            </w:pPr>
            <w:r w:rsidRPr="00227C7A">
              <w:t>Current 5-day salvage = 0</w:t>
            </w:r>
          </w:p>
          <w:p w:rsidRPr="00227C7A" w:rsidR="009234BD" w:rsidP="00A658D5" w:rsidRDefault="009234BD" w14:paraId="083C6DDC" w14:textId="77777777">
            <w:pPr>
              <w:pStyle w:val="vitabletextSegoeUIRegular10"/>
            </w:pPr>
          </w:p>
          <w:p w:rsidRPr="00227C7A" w:rsidR="009234BD" w:rsidP="00A658D5" w:rsidRDefault="009234BD" w14:paraId="114F50D7" w14:textId="77777777">
            <w:pPr>
              <w:pStyle w:val="vitabletextSegoeUIRegular10"/>
            </w:pPr>
            <w:r w:rsidRPr="00227C7A">
              <w:t>3-day SJJ temp = 10.74</w:t>
            </w:r>
          </w:p>
          <w:p w:rsidRPr="00227C7A" w:rsidR="009234BD" w:rsidP="00A658D5" w:rsidRDefault="009234BD" w14:paraId="2ADCF943" w14:textId="77777777">
            <w:pPr>
              <w:pStyle w:val="vitabletextSegoeUIRegular10"/>
            </w:pPr>
          </w:p>
          <w:p w:rsidRPr="00227C7A" w:rsidR="009234BD" w:rsidP="00A658D5" w:rsidRDefault="009234BD" w14:paraId="7A5338CE" w14:textId="77777777">
            <w:pPr>
              <w:pStyle w:val="vitabletextSegoeUIRegular10"/>
            </w:pPr>
            <w:r w:rsidRPr="00227C7A">
              <w:t>SLS 1 avg Secchi = 26 cm</w:t>
            </w:r>
          </w:p>
        </w:tc>
        <w:tc>
          <w:tcPr>
            <w:tcW w:w="888" w:type="dxa"/>
          </w:tcPr>
          <w:p w:rsidRPr="00227C7A" w:rsidR="009234BD" w:rsidP="00A658D5" w:rsidRDefault="009234BD" w14:paraId="65B74340" w14:textId="77777777">
            <w:pPr>
              <w:pStyle w:val="vitabletextSegoeUIRegular10"/>
            </w:pPr>
            <w:r w:rsidRPr="00227C7A">
              <w:t>No change expected</w:t>
            </w:r>
          </w:p>
        </w:tc>
        <w:tc>
          <w:tcPr>
            <w:tcW w:w="1029" w:type="dxa"/>
          </w:tcPr>
          <w:p w:rsidRPr="00227C7A" w:rsidR="009234BD" w:rsidP="00A658D5" w:rsidRDefault="009234BD" w14:paraId="429BD760" w14:textId="77777777">
            <w:pPr>
              <w:pStyle w:val="vitabletextSegoeUIRegular10"/>
            </w:pPr>
            <w:r w:rsidRPr="00227C7A">
              <w:t>1/17/23</w:t>
            </w:r>
          </w:p>
        </w:tc>
        <w:tc>
          <w:tcPr>
            <w:tcW w:w="1262" w:type="dxa"/>
          </w:tcPr>
          <w:p w:rsidRPr="00227C7A" w:rsidR="009234BD" w:rsidP="00A658D5" w:rsidRDefault="009234BD" w14:paraId="6FA251A4" w14:textId="77777777">
            <w:pPr>
              <w:pStyle w:val="vitabletextSegoeUIRegular10"/>
            </w:pPr>
            <w:r w:rsidRPr="00227C7A">
              <w:t>Data from 1/16/23</w:t>
            </w:r>
          </w:p>
        </w:tc>
      </w:tr>
    </w:tbl>
    <w:p w:rsidR="003A397D" w:rsidP="008325BA" w:rsidRDefault="00F3628B" w14:paraId="1FBF8D51" w14:textId="6A2F350B">
      <w:pPr>
        <w:pStyle w:val="vitabletitleaftertable"/>
        <w:keepNext/>
      </w:pPr>
      <w:r w:rsidRPr="00F3628B">
        <w:t>Table 3c: Longfin Smelt</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160"/>
        <w:gridCol w:w="1334"/>
        <w:gridCol w:w="1040"/>
        <w:gridCol w:w="1599"/>
        <w:gridCol w:w="1055"/>
        <w:gridCol w:w="938"/>
        <w:gridCol w:w="1057"/>
        <w:gridCol w:w="1262"/>
      </w:tblGrid>
      <w:tr w:rsidR="008325BA" w:rsidTr="2B78AED9" w14:paraId="4942E568" w14:textId="77777777">
        <w:trPr>
          <w:tblHeader/>
        </w:trPr>
        <w:tc>
          <w:tcPr>
            <w:tcW w:w="1160" w:type="dxa"/>
            <w:tcMar/>
            <w:vAlign w:val="bottom"/>
          </w:tcPr>
          <w:p w:rsidRPr="00227C7A" w:rsidR="008325BA" w:rsidP="008325BA" w:rsidRDefault="008325BA" w14:paraId="7579941A" w14:textId="77777777">
            <w:pPr>
              <w:pStyle w:val="vitableheadingsSegoeUISemibold12pt"/>
            </w:pPr>
            <w:r w:rsidRPr="00227C7A">
              <w:t>Action</w:t>
            </w:r>
          </w:p>
        </w:tc>
        <w:tc>
          <w:tcPr>
            <w:tcW w:w="1365" w:type="dxa"/>
            <w:tcMar/>
            <w:vAlign w:val="bottom"/>
          </w:tcPr>
          <w:p w:rsidRPr="00227C7A" w:rsidR="008325BA" w:rsidP="008325BA" w:rsidRDefault="008325BA" w14:paraId="5433A1C7" w14:textId="77777777">
            <w:pPr>
              <w:pStyle w:val="vitableheadingsSegoeUISemibold12pt"/>
            </w:pPr>
            <w:r w:rsidRPr="00227C7A">
              <w:t>Timeframe</w:t>
            </w:r>
          </w:p>
        </w:tc>
        <w:tc>
          <w:tcPr>
            <w:tcW w:w="966"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599" w:type="dxa"/>
            <w:tcMar/>
            <w:vAlign w:val="bottom"/>
          </w:tcPr>
          <w:p w:rsidRPr="00227C7A" w:rsidR="008325BA" w:rsidP="008325BA" w:rsidRDefault="008325BA" w14:paraId="2CA29F6F" w14:textId="77777777">
            <w:pPr>
              <w:pStyle w:val="vitableheadingsSegoeUISemibold12pt"/>
            </w:pPr>
            <w:r w:rsidRPr="00227C7A">
              <w:t>Threshold(s)</w:t>
            </w:r>
          </w:p>
        </w:tc>
        <w:tc>
          <w:tcPr>
            <w:tcW w:w="1066"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959" w:type="dxa"/>
            <w:tcMar/>
            <w:vAlign w:val="bottom"/>
          </w:tcPr>
          <w:p w:rsidRPr="00227C7A" w:rsidR="008325BA" w:rsidP="008325BA" w:rsidRDefault="008325BA" w14:paraId="0E23E3E3" w14:textId="77777777">
            <w:pPr>
              <w:pStyle w:val="vitableheadingsSegoeUISemibold12pt"/>
            </w:pPr>
            <w:r w:rsidRPr="00227C7A">
              <w:t>Weekly Trend</w:t>
            </w:r>
          </w:p>
        </w:tc>
        <w:tc>
          <w:tcPr>
            <w:tcW w:w="1068"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8325BA" w:rsidTr="2B78AED9" w14:paraId="78954BAF" w14:textId="77777777">
        <w:tc>
          <w:tcPr>
            <w:tcW w:w="1160" w:type="dxa"/>
            <w:tcMar/>
          </w:tcPr>
          <w:p w:rsidRPr="00227C7A" w:rsidR="008325BA" w:rsidP="008325BA" w:rsidRDefault="008325BA" w14:paraId="26679EE6" w14:textId="77777777">
            <w:pPr>
              <w:pStyle w:val="vitabletextSegoeUIRegular10"/>
            </w:pPr>
            <w:r w:rsidRPr="00227C7A">
              <w:t xml:space="preserve">Early Adult Protection (8.3.3) </w:t>
            </w:r>
          </w:p>
        </w:tc>
        <w:tc>
          <w:tcPr>
            <w:tcW w:w="1365" w:type="dxa"/>
            <w:tcMar/>
          </w:tcPr>
          <w:p w:rsidRPr="00227C7A" w:rsidR="008325BA" w:rsidP="008325BA" w:rsidRDefault="008325BA" w14:paraId="7047A868" w14:textId="77777777">
            <w:pPr>
              <w:pStyle w:val="vitabletextSegoeUIRegular10"/>
            </w:pPr>
            <w:r w:rsidRPr="00227C7A">
              <w:t xml:space="preserve">Dec. 1 - Feb. 28 </w:t>
            </w:r>
          </w:p>
        </w:tc>
        <w:tc>
          <w:tcPr>
            <w:tcW w:w="966" w:type="dxa"/>
            <w:tcMar/>
          </w:tcPr>
          <w:p w:rsidRPr="00227C7A" w:rsidR="008325BA" w:rsidP="008325BA" w:rsidRDefault="008325BA" w14:paraId="0814893B" w14:textId="77777777">
            <w:pPr>
              <w:pStyle w:val="vitabletextSegoeUIRegular10"/>
            </w:pPr>
            <w:r w:rsidRPr="00227C7A">
              <w:t>Off-ramped</w:t>
            </w:r>
          </w:p>
        </w:tc>
        <w:tc>
          <w:tcPr>
            <w:tcW w:w="1599" w:type="dxa"/>
            <w:tcMar/>
          </w:tcPr>
          <w:p w:rsidRPr="00227C7A" w:rsidR="008325BA" w:rsidP="008325BA" w:rsidRDefault="008325BA" w14:paraId="16E16232" w14:textId="77777777">
            <w:pPr>
              <w:pStyle w:val="vitabletextSegoeUIRegular10"/>
            </w:pPr>
            <w:r w:rsidRPr="00227C7A">
              <w:t>-Cum. salvage &gt; [most recent FMWT/10] =40 fish (Sept.-Dec. Index) OR</w:t>
            </w:r>
          </w:p>
          <w:p w:rsidRPr="00227C7A" w:rsidR="008325BA" w:rsidP="008325BA" w:rsidRDefault="008325BA" w14:paraId="5F80CFC2" w14:textId="77777777">
            <w:pPr>
              <w:pStyle w:val="vitabletextSegoeUIRegular10"/>
            </w:pPr>
            <w:r w:rsidRPr="00227C7A">
              <w:t>-Smelt Monitoring Team determines high likelihood of LFS movement into high-risk areas</w:t>
            </w:r>
          </w:p>
        </w:tc>
        <w:tc>
          <w:tcPr>
            <w:tcW w:w="1066" w:type="dxa"/>
            <w:tcMar/>
          </w:tcPr>
          <w:p w:rsidRPr="00227C7A" w:rsidR="008325BA" w:rsidP="008325BA" w:rsidRDefault="008325BA" w14:paraId="6BAF3D22" w14:textId="77777777">
            <w:pPr>
              <w:pStyle w:val="vitabletextSegoeUIRegular10"/>
            </w:pPr>
            <w:r w:rsidRPr="00227C7A">
              <w:t>Cum salvage total = 12</w:t>
            </w:r>
          </w:p>
        </w:tc>
        <w:tc>
          <w:tcPr>
            <w:tcW w:w="959" w:type="dxa"/>
            <w:tcMar/>
          </w:tcPr>
          <w:p w:rsidRPr="00227C7A" w:rsidR="008325BA" w:rsidP="008325BA" w:rsidRDefault="008325BA" w14:paraId="3CC944A0" w14:textId="77777777">
            <w:pPr>
              <w:pStyle w:val="vitabletextSegoeUIRegular10"/>
            </w:pPr>
            <w:r w:rsidRPr="00227C7A">
              <w:t>No change expected</w:t>
            </w:r>
          </w:p>
        </w:tc>
        <w:tc>
          <w:tcPr>
            <w:tcW w:w="1068" w:type="dxa"/>
            <w:tcMar/>
          </w:tcPr>
          <w:p w:rsidRPr="00227C7A" w:rsidR="008325BA" w:rsidP="008325BA" w:rsidRDefault="008325BA" w14:paraId="105A90F5" w14:textId="77777777">
            <w:pPr>
              <w:pStyle w:val="vitabletextSegoeUIRegular10"/>
            </w:pPr>
            <w:r w:rsidRPr="00227C7A">
              <w:t>1/17/23</w:t>
            </w:r>
          </w:p>
        </w:tc>
        <w:tc>
          <w:tcPr>
            <w:tcW w:w="1262" w:type="dxa"/>
            <w:tcMar/>
          </w:tcPr>
          <w:p w:rsidRPr="00227C7A" w:rsidR="008325BA" w:rsidP="008325BA" w:rsidRDefault="008325BA" w14:paraId="7D77D0E1" w14:textId="77777777">
            <w:pPr>
              <w:pStyle w:val="vitabletextSegoeUIRegular10"/>
            </w:pPr>
            <w:r w:rsidRPr="00227C7A">
              <w:t>Salvage at CVP on 1/1/23 and 1/14/23 and 1/15/23</w:t>
            </w:r>
          </w:p>
        </w:tc>
      </w:tr>
      <w:tr w:rsidR="008325BA" w:rsidTr="2B78AED9" w14:paraId="551C4E6B" w14:textId="77777777">
        <w:tc>
          <w:tcPr>
            <w:tcW w:w="1160" w:type="dxa"/>
            <w:tcMar/>
          </w:tcPr>
          <w:p w:rsidRPr="00227C7A" w:rsidR="008325BA" w:rsidP="008325BA" w:rsidRDefault="008325BA" w14:paraId="128573D6" w14:textId="77777777">
            <w:pPr>
              <w:pStyle w:val="vitabletextSegoeUIRegular10"/>
            </w:pPr>
            <w:r w:rsidRPr="00227C7A">
              <w:lastRenderedPageBreak/>
              <w:t xml:space="preserve">OMR Mgt. for Adults (8.4.1) </w:t>
            </w:r>
          </w:p>
        </w:tc>
        <w:tc>
          <w:tcPr>
            <w:tcW w:w="1365" w:type="dxa"/>
            <w:tcMar/>
          </w:tcPr>
          <w:p w:rsidRPr="00227C7A" w:rsidR="008325BA" w:rsidP="008325BA" w:rsidRDefault="008325BA" w14:paraId="24B98494" w14:textId="77777777">
            <w:pPr>
              <w:pStyle w:val="vitabletextSegoeUIRegular10"/>
            </w:pPr>
            <w:r w:rsidRPr="00227C7A">
              <w:t xml:space="preserve">Dec. 1 -Feb. 28 </w:t>
            </w:r>
          </w:p>
        </w:tc>
        <w:tc>
          <w:tcPr>
            <w:tcW w:w="966" w:type="dxa"/>
            <w:tcMar/>
          </w:tcPr>
          <w:p w:rsidRPr="00227C7A" w:rsidR="008325BA" w:rsidP="008325BA" w:rsidRDefault="008325BA" w14:paraId="7C1FDF34" w14:textId="77777777">
            <w:pPr>
              <w:pStyle w:val="vitabletextSegoeUIRegular10"/>
            </w:pPr>
            <w:r w:rsidRPr="00227C7A">
              <w:t>Off-ramped</w:t>
            </w:r>
          </w:p>
        </w:tc>
        <w:tc>
          <w:tcPr>
            <w:tcW w:w="1599" w:type="dxa"/>
            <w:tcMar/>
          </w:tcPr>
          <w:p w:rsidRPr="00227C7A" w:rsidR="008325BA" w:rsidP="008325BA" w:rsidRDefault="008325BA" w14:paraId="6DC2CBFE" w14:textId="77777777">
            <w:pPr>
              <w:pStyle w:val="vitabletextSegoeUIRegular10"/>
            </w:pPr>
            <w:r w:rsidRPr="00227C7A">
              <w:t>-Smelt Monitoring Team recommendation</w:t>
            </w:r>
          </w:p>
        </w:tc>
        <w:tc>
          <w:tcPr>
            <w:tcW w:w="1066" w:type="dxa"/>
            <w:tcMar/>
          </w:tcPr>
          <w:p w:rsidRPr="00227C7A" w:rsidR="008325BA" w:rsidP="008325BA" w:rsidRDefault="008325BA" w14:paraId="6518C416" w14:textId="77777777">
            <w:pPr>
              <w:pStyle w:val="vitabletextSegoeUIRegular10"/>
            </w:pPr>
            <w:r w:rsidRPr="00227C7A">
              <w:t xml:space="preserve">N/A </w:t>
            </w:r>
          </w:p>
        </w:tc>
        <w:tc>
          <w:tcPr>
            <w:tcW w:w="959" w:type="dxa"/>
            <w:tcMar/>
          </w:tcPr>
          <w:p w:rsidRPr="00227C7A" w:rsidR="008325BA" w:rsidP="008325BA" w:rsidRDefault="008325BA" w14:paraId="022760BB" w14:textId="77777777">
            <w:pPr>
              <w:pStyle w:val="vitabletextSegoeUIRegular10"/>
            </w:pPr>
            <w:r w:rsidRPr="00227C7A">
              <w:t xml:space="preserve">N/A </w:t>
            </w:r>
          </w:p>
        </w:tc>
        <w:tc>
          <w:tcPr>
            <w:tcW w:w="1068" w:type="dxa"/>
            <w:tcMar/>
          </w:tcPr>
          <w:p w:rsidRPr="00227C7A" w:rsidR="008325BA" w:rsidP="008325BA" w:rsidRDefault="008325BA" w14:paraId="3BB68627" w14:textId="77777777">
            <w:pPr>
              <w:pStyle w:val="vitabletextSegoeUIRegular10"/>
            </w:pPr>
            <w:r w:rsidRPr="00227C7A">
              <w:t>12/27/22</w:t>
            </w:r>
          </w:p>
        </w:tc>
        <w:tc>
          <w:tcPr>
            <w:tcW w:w="1262" w:type="dxa"/>
            <w:tcMar/>
          </w:tcPr>
          <w:p w:rsidRPr="00227C7A" w:rsidR="008325BA" w:rsidP="008325BA" w:rsidRDefault="008325BA" w14:paraId="6445640E" w14:textId="77777777">
            <w:pPr>
              <w:pStyle w:val="vitabletextSegoeUIRegular10"/>
            </w:pPr>
            <w:r w:rsidRPr="00227C7A">
              <w:t>N/A</w:t>
            </w:r>
          </w:p>
        </w:tc>
      </w:tr>
      <w:tr w:rsidR="008325BA" w:rsidTr="2B78AED9" w14:paraId="3CBC6091" w14:textId="77777777">
        <w:tc>
          <w:tcPr>
            <w:tcW w:w="1160"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365" w:type="dxa"/>
            <w:tcMar/>
          </w:tcPr>
          <w:p w:rsidRPr="00227C7A" w:rsidR="008325BA" w:rsidP="008325BA" w:rsidRDefault="008325BA" w14:paraId="28B99306" w14:textId="77777777">
            <w:pPr>
              <w:pStyle w:val="vitabletextSegoeUIRegular10"/>
            </w:pPr>
            <w:r w:rsidRPr="00227C7A">
              <w:t xml:space="preserve">Jan 1 – Jun 30 </w:t>
            </w:r>
          </w:p>
        </w:tc>
        <w:tc>
          <w:tcPr>
            <w:tcW w:w="966" w:type="dxa"/>
            <w:tcMar/>
          </w:tcPr>
          <w:p w:rsidRPr="00227C7A" w:rsidR="008325BA" w:rsidP="008325BA" w:rsidRDefault="008325BA" w14:paraId="724A1A81" w14:textId="77777777">
            <w:pPr>
              <w:pStyle w:val="vitabletextSegoeUIRegular10"/>
            </w:pPr>
            <w:r w:rsidRPr="00227C7A">
              <w:t>In effect, not triggered</w:t>
            </w:r>
          </w:p>
        </w:tc>
        <w:tc>
          <w:tcPr>
            <w:tcW w:w="1599" w:type="dxa"/>
            <w:tcMar/>
          </w:tcPr>
          <w:p w:rsidRPr="00227C7A" w:rsidR="008325BA" w:rsidP="008325BA" w:rsidRDefault="008325BA" w14:paraId="1FE7B217" w14:textId="77777777">
            <w:pPr>
              <w:pStyle w:val="vitabletextSegoeUIRegular10"/>
            </w:pPr>
            <w:r w:rsidRPr="00227C7A">
              <w:t>-LFS larvae or juveniles in &gt;=4 SLS or 20 mm stations in central and south Delta, OR</w:t>
            </w:r>
          </w:p>
          <w:p w:rsidRPr="00227C7A" w:rsidR="008325BA" w:rsidP="008325BA" w:rsidRDefault="008325BA" w14:paraId="16A7CD23" w14:textId="77777777">
            <w:pPr>
              <w:pStyle w:val="vitabletextSegoeUIRegular10"/>
            </w:pPr>
            <w:r w:rsidRPr="00227C7A">
              <w:t>-LFS catch/tow &gt;5 larvae or juveniles in &gt;=2stations</w:t>
            </w:r>
          </w:p>
        </w:tc>
        <w:tc>
          <w:tcPr>
            <w:tcW w:w="1066" w:type="dxa"/>
            <w:tcMar/>
          </w:tcPr>
          <w:p w:rsidRPr="00227C7A" w:rsidR="008325BA" w:rsidP="008325BA" w:rsidRDefault="008325BA" w14:paraId="3E7574B5" w14:textId="77777777">
            <w:pPr>
              <w:pStyle w:val="vitabletextSegoeUIRegular10"/>
            </w:pPr>
            <w:r w:rsidRPr="00227C7A">
              <w:t>SLS #1: 0 larvae in central and south Delta</w:t>
            </w:r>
          </w:p>
        </w:tc>
        <w:tc>
          <w:tcPr>
            <w:tcW w:w="959" w:type="dxa"/>
            <w:tcMar/>
          </w:tcPr>
          <w:p w:rsidRPr="00227C7A" w:rsidR="008325BA" w:rsidP="008325BA" w:rsidRDefault="008325BA" w14:paraId="3B0B180D" w14:textId="77777777">
            <w:pPr>
              <w:pStyle w:val="vitabletextSegoeUIRegular10"/>
            </w:pPr>
            <w:r w:rsidRPr="00227C7A">
              <w:t>None expected</w:t>
            </w:r>
          </w:p>
        </w:tc>
        <w:tc>
          <w:tcPr>
            <w:tcW w:w="1068" w:type="dxa"/>
            <w:tcMar/>
          </w:tcPr>
          <w:p w:rsidRPr="00227C7A" w:rsidR="008325BA" w:rsidP="008325BA" w:rsidRDefault="008325BA" w14:paraId="33A66B76" w14:textId="77777777">
            <w:pPr>
              <w:pStyle w:val="vitabletextSegoeUIRegular10"/>
            </w:pPr>
            <w:r w:rsidRPr="00227C7A">
              <w:t>1/17/23</w:t>
            </w:r>
          </w:p>
        </w:tc>
        <w:tc>
          <w:tcPr>
            <w:tcW w:w="1262" w:type="dxa"/>
            <w:tcMar/>
          </w:tcPr>
          <w:p w:rsidRPr="00227C7A" w:rsidR="008325BA" w:rsidP="008325BA" w:rsidRDefault="008325BA" w14:paraId="12756550" w14:textId="77777777">
            <w:pPr>
              <w:pStyle w:val="vitabletextSegoeUIRegular10"/>
            </w:pPr>
            <w:r w:rsidRPr="00227C7A">
              <w:t>SLS 1 was in the field 1/3 - 1/6</w:t>
            </w:r>
          </w:p>
        </w:tc>
      </w:tr>
      <w:tr w:rsidR="008325BA" w:rsidTr="2B78AED9" w14:paraId="415B0CBB" w14:textId="77777777">
        <w:tc>
          <w:tcPr>
            <w:tcW w:w="1160" w:type="dxa"/>
            <w:tcMar/>
          </w:tcPr>
          <w:p w:rsidRPr="00227C7A" w:rsidR="008325BA" w:rsidP="008325BA" w:rsidRDefault="008325BA" w14:paraId="21D15E7D" w14:textId="77777777">
            <w:pPr>
              <w:pStyle w:val="vitabletextSegoeUIRegular10"/>
            </w:pPr>
            <w:r w:rsidRPr="00227C7A">
              <w:t xml:space="preserve">High Flow OMR Off-Ramp for Longfin Smelt (8.4.3) </w:t>
            </w:r>
          </w:p>
        </w:tc>
        <w:tc>
          <w:tcPr>
            <w:tcW w:w="1365" w:type="dxa"/>
            <w:tcMar/>
          </w:tcPr>
          <w:p w:rsidRPr="00227C7A" w:rsidR="008325BA" w:rsidP="008325BA" w:rsidRDefault="008325BA" w14:paraId="7822A3A5" w14:textId="77777777">
            <w:pPr>
              <w:pStyle w:val="vitabletextSegoeUIRegular10"/>
            </w:pPr>
            <w:r w:rsidRPr="00227C7A">
              <w:t xml:space="preserve">Based on the status of 8.3.3, 8.4.1, &amp; 8.4.2 </w:t>
            </w:r>
          </w:p>
        </w:tc>
        <w:tc>
          <w:tcPr>
            <w:tcW w:w="966" w:type="dxa"/>
            <w:tcMar/>
          </w:tcPr>
          <w:p w:rsidRPr="00227C7A" w:rsidR="008325BA" w:rsidP="008325BA" w:rsidRDefault="008325BA" w14:paraId="63ECE0A8" w14:textId="77777777">
            <w:pPr>
              <w:pStyle w:val="vitabletextSegoeUIRegular10"/>
            </w:pPr>
            <w:r w:rsidRPr="00227C7A">
              <w:t xml:space="preserve">Triggered, not controlling </w:t>
            </w:r>
          </w:p>
        </w:tc>
        <w:tc>
          <w:tcPr>
            <w:tcW w:w="1599" w:type="dxa"/>
            <w:tcMar/>
          </w:tcPr>
          <w:p w:rsidRPr="00227C7A" w:rsidR="008325BA" w:rsidP="008325BA" w:rsidRDefault="008325BA" w14:paraId="117386A5" w14:textId="77777777">
            <w:pPr>
              <w:pStyle w:val="vitabletextSegoeUIRegular10"/>
            </w:pPr>
            <w:r w:rsidRPr="00227C7A">
              <w:t>-Sac. R. at Rio Vista&gt;55,000, OR</w:t>
            </w:r>
          </w:p>
          <w:p w:rsidRPr="00227C7A" w:rsidR="008325BA" w:rsidP="008325BA" w:rsidRDefault="008325BA" w14:paraId="180113DA" w14:textId="77777777">
            <w:pPr>
              <w:pStyle w:val="vitabletextSegoeUIRegular10"/>
            </w:pPr>
          </w:p>
          <w:p w:rsidRPr="00227C7A" w:rsidR="008325BA" w:rsidP="008325BA" w:rsidRDefault="008325BA" w14:paraId="7C63569A" w14:textId="77777777">
            <w:pPr>
              <w:pStyle w:val="vitabletextSegoeUIRegular10"/>
            </w:pPr>
            <w:r w:rsidRPr="00227C7A">
              <w:t xml:space="preserve">SJR at Vernalis &gt;8,000 </w:t>
            </w:r>
          </w:p>
        </w:tc>
        <w:tc>
          <w:tcPr>
            <w:tcW w:w="1066" w:type="dxa"/>
            <w:tcMar/>
          </w:tcPr>
          <w:p w:rsidRPr="00227C7A" w:rsidR="008325BA" w:rsidP="008325BA" w:rsidRDefault="1F053C43" w14:paraId="09FE4BEF" w14:textId="2D73E00F">
            <w:pPr>
              <w:pStyle w:val="vitabletextSegoeUIRegular10"/>
              <w:rPr>
                <w:lang w:val="es-ES"/>
              </w:rPr>
            </w:pPr>
            <w:r w:rsidRPr="2B78AED9" w:rsidR="1F053C43">
              <w:rPr>
                <w:lang w:val="es-ES"/>
              </w:rPr>
              <w:t xml:space="preserve">Rio Vista = </w:t>
            </w:r>
            <w:r w:rsidRPr="2B78AED9" w:rsidR="515304EB">
              <w:rPr>
                <w:lang w:val="es-ES"/>
              </w:rPr>
              <w:t>3,500</w:t>
            </w:r>
            <w:r w:rsidRPr="2B78AED9" w:rsidR="1F053C43">
              <w:rPr>
                <w:lang w:val="es-ES"/>
              </w:rPr>
              <w:t xml:space="preserve"> </w:t>
            </w:r>
            <w:r w:rsidRPr="2B78AED9" w:rsidR="1F053C43">
              <w:rPr>
                <w:lang w:val="es-ES"/>
              </w:rPr>
              <w:t xml:space="preserve">– </w:t>
            </w:r>
            <w:r w:rsidRPr="2B78AED9" w:rsidR="32ED804D">
              <w:rPr>
                <w:lang w:val="es-ES"/>
              </w:rPr>
              <w:t>4</w:t>
            </w:r>
            <w:r w:rsidRPr="2B78AED9" w:rsidR="04FD01CA">
              <w:rPr>
                <w:lang w:val="es-ES"/>
              </w:rPr>
              <w:t>,</w:t>
            </w:r>
            <w:r w:rsidRPr="2B78AED9" w:rsidR="5BD3CD6D">
              <w:rPr>
                <w:lang w:val="es-ES"/>
              </w:rPr>
              <w:t>5</w:t>
            </w:r>
            <w:r w:rsidRPr="2B78AED9" w:rsidR="0A781B44">
              <w:rPr>
                <w:lang w:val="es-ES"/>
              </w:rPr>
              <w:t>0</w:t>
            </w:r>
            <w:r w:rsidRPr="2B78AED9" w:rsidR="1F053C43">
              <w:rPr>
                <w:lang w:val="es-ES"/>
              </w:rPr>
              <w:t xml:space="preserve">0 </w:t>
            </w:r>
            <w:r w:rsidRPr="2B78AED9" w:rsidR="1F053C43">
              <w:rPr>
                <w:lang w:val="es-ES"/>
              </w:rPr>
              <w:t>cfs</w:t>
            </w:r>
          </w:p>
          <w:p w:rsidRPr="00227C7A" w:rsidR="008325BA" w:rsidP="008325BA" w:rsidRDefault="1F053C43" w14:paraId="7BB3B835" w14:textId="3254CCA2">
            <w:pPr>
              <w:pStyle w:val="vitabletextSegoeUIRegular10"/>
              <w:rPr>
                <w:lang w:val="es-ES"/>
              </w:rPr>
            </w:pPr>
            <w:r w:rsidRPr="2B78AED9" w:rsidR="1F053C43">
              <w:rPr>
                <w:lang w:val="es-ES"/>
              </w:rPr>
              <w:t>SJ = 1</w:t>
            </w:r>
            <w:r w:rsidRPr="2B78AED9" w:rsidR="20381434">
              <w:rPr>
                <w:lang w:val="es-ES"/>
              </w:rPr>
              <w:t>,</w:t>
            </w:r>
            <w:r w:rsidRPr="2B78AED9" w:rsidR="638446F1">
              <w:rPr>
                <w:lang w:val="es-ES"/>
              </w:rPr>
              <w:t>5</w:t>
            </w:r>
            <w:r w:rsidRPr="2B78AED9" w:rsidR="43BA7BC0">
              <w:rPr>
                <w:lang w:val="es-ES"/>
              </w:rPr>
              <w:t xml:space="preserve">00 </w:t>
            </w:r>
            <w:r w:rsidRPr="2B78AED9" w:rsidR="1F053C43">
              <w:rPr>
                <w:lang w:val="es-ES"/>
              </w:rPr>
              <w:t>to</w:t>
            </w:r>
            <w:r w:rsidRPr="2B78AED9" w:rsidR="1F053C43">
              <w:rPr>
                <w:lang w:val="es-ES"/>
              </w:rPr>
              <w:t xml:space="preserve"> 2</w:t>
            </w:r>
            <w:r w:rsidRPr="2B78AED9" w:rsidR="070C8EDC">
              <w:rPr>
                <w:lang w:val="es-ES"/>
              </w:rPr>
              <w:t>,</w:t>
            </w:r>
            <w:r w:rsidRPr="2B78AED9" w:rsidR="6C0E1CA8">
              <w:rPr>
                <w:lang w:val="es-ES"/>
              </w:rPr>
              <w:t>7</w:t>
            </w:r>
            <w:r w:rsidRPr="2B78AED9" w:rsidR="5DD3338F">
              <w:rPr>
                <w:lang w:val="es-ES"/>
              </w:rPr>
              <w:t>00</w:t>
            </w:r>
            <w:r w:rsidRPr="2B78AED9" w:rsidR="1F053C43">
              <w:rPr>
                <w:lang w:val="es-ES"/>
              </w:rPr>
              <w:t xml:space="preserve"> </w:t>
            </w:r>
            <w:r w:rsidRPr="2B78AED9" w:rsidR="1F053C43">
              <w:rPr>
                <w:lang w:val="es-ES"/>
              </w:rPr>
              <w:t>cfs</w:t>
            </w:r>
            <w:r w:rsidRPr="2B78AED9" w:rsidR="1F053C43">
              <w:rPr>
                <w:lang w:val="es-ES"/>
              </w:rPr>
              <w:t xml:space="preserve"> </w:t>
            </w:r>
          </w:p>
        </w:tc>
        <w:tc>
          <w:tcPr>
            <w:tcW w:w="959" w:type="dxa"/>
            <w:tcMar/>
          </w:tcPr>
          <w:p w:rsidRPr="00227C7A" w:rsidR="008325BA" w:rsidP="008325BA" w:rsidRDefault="008325BA" w14:paraId="38AEC5C9" w14:textId="77777777">
            <w:pPr>
              <w:pStyle w:val="vitabletextSegoeUIRegular10"/>
            </w:pPr>
            <w:r w:rsidRPr="00227C7A">
              <w:t>N/A</w:t>
            </w:r>
          </w:p>
        </w:tc>
        <w:tc>
          <w:tcPr>
            <w:tcW w:w="1068" w:type="dxa"/>
            <w:tcMar/>
          </w:tcPr>
          <w:p w:rsidRPr="00227C7A" w:rsidR="008325BA" w:rsidP="008325BA" w:rsidRDefault="1F053C43" w14:paraId="23E685AA" w14:textId="12A87056">
            <w:pPr>
              <w:pStyle w:val="vitabletextSegoeUIRegular10"/>
            </w:pPr>
            <w:r w:rsidR="1F053C43">
              <w:rPr/>
              <w:t>1</w:t>
            </w:r>
            <w:r w:rsidR="6A0CF809">
              <w:rPr/>
              <w:t>0</w:t>
            </w:r>
            <w:r w:rsidR="1F053C43">
              <w:rPr/>
              <w:t>/</w:t>
            </w:r>
            <w:r w:rsidR="5F7D1D10">
              <w:rPr/>
              <w:t>21</w:t>
            </w:r>
            <w:r w:rsidR="1F053C43">
              <w:rPr/>
              <w:t>/2</w:t>
            </w:r>
            <w:r w:rsidR="6F45EAAB">
              <w:rPr/>
              <w:t>4</w:t>
            </w:r>
          </w:p>
        </w:tc>
        <w:tc>
          <w:tcPr>
            <w:tcW w:w="1262" w:type="dxa"/>
            <w:tcMar/>
          </w:tcPr>
          <w:p w:rsidRPr="00227C7A" w:rsidR="008325BA" w:rsidP="008325BA" w:rsidRDefault="008325BA" w14:paraId="5DA295D6" w14:textId="77777777">
            <w:pPr>
              <w:pStyle w:val="vitabletextSegoeUIRegular10"/>
            </w:pPr>
            <w:r w:rsidRPr="00227C7A">
              <w:t>N/A</w:t>
            </w: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905"/>
        <w:gridCol w:w="1314"/>
        <w:gridCol w:w="928"/>
        <w:gridCol w:w="2027"/>
        <w:gridCol w:w="1027"/>
        <w:gridCol w:w="953"/>
        <w:gridCol w:w="1029"/>
        <w:gridCol w:w="1262"/>
      </w:tblGrid>
      <w:tr w:rsidR="00603D9E" w:rsidTr="412939DB" w14:paraId="24103DFB" w14:textId="77777777">
        <w:trPr>
          <w:trHeight w:val="300"/>
          <w:tblHeader/>
        </w:trPr>
        <w:tc>
          <w:tcPr>
            <w:tcW w:w="905" w:type="dxa"/>
            <w:vAlign w:val="bottom"/>
          </w:tcPr>
          <w:p w:rsidRPr="00227C7A" w:rsidR="00603D9E" w:rsidP="00723507" w:rsidRDefault="00603D9E" w14:paraId="2461C5F6" w14:textId="77777777">
            <w:pPr>
              <w:pStyle w:val="vitableheadingsSegoeUISemibold12pt"/>
            </w:pPr>
            <w:r w:rsidRPr="00227C7A">
              <w:t>Action</w:t>
            </w:r>
          </w:p>
        </w:tc>
        <w:tc>
          <w:tcPr>
            <w:tcW w:w="1320" w:type="dxa"/>
            <w:vAlign w:val="bottom"/>
          </w:tcPr>
          <w:p w:rsidRPr="00227C7A" w:rsidR="00603D9E" w:rsidP="00723507" w:rsidRDefault="00603D9E" w14:paraId="55F4328D" w14:textId="77777777">
            <w:pPr>
              <w:pStyle w:val="vitableheadingsSegoeUISemibold12pt"/>
            </w:pPr>
            <w:r w:rsidRPr="00227C7A">
              <w:t>Timeframe</w:t>
            </w:r>
          </w:p>
        </w:tc>
        <w:tc>
          <w:tcPr>
            <w:tcW w:w="930" w:type="dxa"/>
            <w:vAlign w:val="bottom"/>
          </w:tcPr>
          <w:p w:rsidRPr="00227C7A" w:rsidR="00603D9E" w:rsidP="00723507" w:rsidRDefault="00603D9E" w14:paraId="1444304E" w14:textId="77777777">
            <w:pPr>
              <w:pStyle w:val="vitableheadingsSegoeUISemibold12pt"/>
            </w:pPr>
            <w:r w:rsidRPr="00227C7A">
              <w:t>Current Action Status</w:t>
            </w:r>
          </w:p>
        </w:tc>
        <w:tc>
          <w:tcPr>
            <w:tcW w:w="2088" w:type="dxa"/>
            <w:vAlign w:val="bottom"/>
          </w:tcPr>
          <w:p w:rsidRPr="00227C7A" w:rsidR="00603D9E" w:rsidP="00723507" w:rsidRDefault="00603D9E" w14:paraId="16FDD517" w14:textId="77777777">
            <w:pPr>
              <w:pStyle w:val="vitableheadingsSegoeUISemibold12pt"/>
            </w:pPr>
            <w:r w:rsidRPr="00227C7A">
              <w:t>Threshold(s)</w:t>
            </w:r>
          </w:p>
        </w:tc>
        <w:tc>
          <w:tcPr>
            <w:tcW w:w="1027" w:type="dxa"/>
            <w:vAlign w:val="bottom"/>
          </w:tcPr>
          <w:p w:rsidRPr="00227C7A" w:rsidR="00603D9E" w:rsidP="00723507" w:rsidRDefault="00603D9E" w14:paraId="22E4820A" w14:textId="77777777">
            <w:pPr>
              <w:pStyle w:val="vitableheadingsSegoeUISemibold12pt"/>
            </w:pPr>
            <w:r w:rsidRPr="00227C7A">
              <w:t>Current Relevant Data</w:t>
            </w:r>
          </w:p>
        </w:tc>
        <w:tc>
          <w:tcPr>
            <w:tcW w:w="960" w:type="dxa"/>
            <w:vAlign w:val="bottom"/>
          </w:tcPr>
          <w:p w:rsidRPr="00227C7A" w:rsidR="00603D9E" w:rsidP="00723507" w:rsidRDefault="00603D9E" w14:paraId="335D7354" w14:textId="77777777">
            <w:pPr>
              <w:pStyle w:val="vitableheadingsSegoeUISemibold12pt"/>
            </w:pPr>
            <w:r w:rsidRPr="00227C7A">
              <w:t>Weekly Trend</w:t>
            </w:r>
          </w:p>
        </w:tc>
        <w:tc>
          <w:tcPr>
            <w:tcW w:w="953" w:type="dxa"/>
            <w:vAlign w:val="bottom"/>
          </w:tcPr>
          <w:p w:rsidRPr="00227C7A" w:rsidR="00603D9E" w:rsidP="00723507" w:rsidRDefault="00603D9E" w14:paraId="231E321D" w14:textId="77777777">
            <w:pPr>
              <w:pStyle w:val="vitableheadingsSegoeUISemibold12pt"/>
            </w:pPr>
            <w:r w:rsidRPr="00227C7A">
              <w:t>Last Updated</w:t>
            </w:r>
          </w:p>
        </w:tc>
        <w:tc>
          <w:tcPr>
            <w:tcW w:w="1262" w:type="dxa"/>
            <w:vAlign w:val="bottom"/>
          </w:tcPr>
          <w:p w:rsidRPr="00227C7A" w:rsidR="00603D9E" w:rsidP="00723507" w:rsidRDefault="00603D9E" w14:paraId="587538C8" w14:textId="77777777">
            <w:pPr>
              <w:pStyle w:val="vitableheadingsSegoeUISemibold12pt"/>
            </w:pPr>
            <w:r w:rsidRPr="00227C7A">
              <w:t>Comments</w:t>
            </w:r>
          </w:p>
        </w:tc>
      </w:tr>
      <w:tr w:rsidR="00603D9E" w:rsidTr="412939DB" w14:paraId="03387D64" w14:textId="77777777">
        <w:trPr>
          <w:trHeight w:val="300"/>
        </w:trPr>
        <w:tc>
          <w:tcPr>
            <w:tcW w:w="905" w:type="dxa"/>
          </w:tcPr>
          <w:p w:rsidRPr="00227C7A" w:rsidR="00603D9E" w:rsidP="00723507" w:rsidRDefault="00603D9E" w14:paraId="1E267A30" w14:textId="77777777">
            <w:pPr>
              <w:pStyle w:val="vitabletextSegoeUIRegular10"/>
              <w:rPr>
                <w:rFonts w:eastAsia="Segoe UI"/>
              </w:rPr>
            </w:pPr>
            <w:r w:rsidRPr="00227C7A">
              <w:rPr>
                <w:rFonts w:eastAsia="Segoe UI"/>
              </w:rPr>
              <w:t>OMR Storm Flexibility (8.7)</w:t>
            </w:r>
          </w:p>
        </w:tc>
        <w:tc>
          <w:tcPr>
            <w:tcW w:w="1320" w:type="dxa"/>
          </w:tcPr>
          <w:p w:rsidRPr="00227C7A" w:rsidR="00603D9E" w:rsidP="00723507" w:rsidRDefault="00603D9E" w14:paraId="452A3929" w14:textId="77777777">
            <w:pPr>
              <w:pStyle w:val="vitabletextSegoeUIRegular10"/>
              <w:rPr>
                <w:rFonts w:eastAsia="Segoe UI"/>
              </w:rPr>
            </w:pPr>
            <w:r w:rsidRPr="00227C7A">
              <w:rPr>
                <w:rFonts w:eastAsia="Segoe UI"/>
              </w:rPr>
              <w:t>Jan 1 – Jun 30</w:t>
            </w:r>
          </w:p>
        </w:tc>
        <w:tc>
          <w:tcPr>
            <w:tcW w:w="930" w:type="dxa"/>
          </w:tcPr>
          <w:p w:rsidRPr="00227C7A" w:rsidR="00603D9E" w:rsidP="00723507" w:rsidRDefault="00603D9E" w14:paraId="7FDFBCCC" w14:textId="77777777">
            <w:pPr>
              <w:pStyle w:val="vitabletextSegoeUIRegular10"/>
            </w:pPr>
            <w:r w:rsidRPr="00227C7A">
              <w:t>Not in Effect</w:t>
            </w:r>
          </w:p>
        </w:tc>
        <w:tc>
          <w:tcPr>
            <w:tcW w:w="2088" w:type="dxa"/>
          </w:tcPr>
          <w:p w:rsidRPr="00227C7A" w:rsidR="00603D9E" w:rsidP="00723507" w:rsidRDefault="00603D9E" w14:paraId="455AD552" w14:textId="77777777">
            <w:pPr>
              <w:pStyle w:val="vitabletextSegoeUIRegular10"/>
              <w:rPr>
                <w:rFonts w:eastAsia="Segoe UI"/>
              </w:rPr>
            </w:pPr>
            <w:r w:rsidRPr="00227C7A">
              <w:rPr>
                <w:rFonts w:eastAsia="Segoe UI"/>
              </w:rPr>
              <w:t>-Delta is in excess</w:t>
            </w:r>
          </w:p>
          <w:p w:rsidRPr="00227C7A" w:rsidR="00603D9E" w:rsidP="00723507" w:rsidRDefault="00603D9E" w14:paraId="48B68454" w14:textId="77777777">
            <w:pPr>
              <w:pStyle w:val="vitabletextSegoeUIRegular10"/>
              <w:rPr>
                <w:rFonts w:eastAsia="Segoe UI"/>
              </w:rPr>
            </w:pPr>
            <w:r w:rsidRPr="00227C7A">
              <w:rPr>
                <w:rFonts w:eastAsia="Segoe UI"/>
              </w:rPr>
              <w:t>-QWEST is &gt; 0</w:t>
            </w:r>
          </w:p>
          <w:p w:rsidRPr="00227C7A" w:rsidR="00603D9E" w:rsidP="00723507" w:rsidRDefault="00603D9E" w14:paraId="1CFF66AE" w14:textId="77777777">
            <w:pPr>
              <w:pStyle w:val="vitabletextSegoeUIRegular10"/>
              <w:rPr>
                <w:rFonts w:eastAsia="Segoe UI"/>
              </w:rPr>
            </w:pPr>
            <w:r w:rsidRPr="00227C7A">
              <w:rPr>
                <w:rFonts w:eastAsia="Segoe UI"/>
              </w:rPr>
              <w:t>-Measurable amount of precipitation has occurred</w:t>
            </w:r>
          </w:p>
          <w:p w:rsidRPr="00227C7A" w:rsidR="00603D9E" w:rsidP="00723507" w:rsidRDefault="00603D9E" w14:paraId="0D12E4BA" w14:textId="77777777">
            <w:pPr>
              <w:pStyle w:val="vitabletextSegoeUIRegular10"/>
              <w:rPr>
                <w:rFonts w:eastAsia="Segoe UI"/>
              </w:rPr>
            </w:pPr>
            <w:r w:rsidRPr="00227C7A">
              <w:rPr>
                <w:rFonts w:eastAsia="Segoe UI"/>
              </w:rPr>
              <w:t>-None of COA’s are controlling operations (8.3.1, 8.3.3, 8.4.1, 8.4.2, 8.5.1, 8.5.2, 8.6.1, 8.6.2, 8.6.3, 8.6.4)</w:t>
            </w:r>
          </w:p>
          <w:p w:rsidRPr="00227C7A" w:rsidR="00603D9E" w:rsidP="00723507" w:rsidRDefault="00603D9E" w14:paraId="28DD59EF" w14:textId="77777777">
            <w:pPr>
              <w:pStyle w:val="vitabletextSegoeUIRegular10"/>
              <w:rPr>
                <w:rFonts w:eastAsia="Segoe UI"/>
              </w:rPr>
            </w:pPr>
            <w:r w:rsidRPr="00227C7A">
              <w:rPr>
                <w:rFonts w:eastAsia="Segoe UI"/>
              </w:rPr>
              <w:t xml:space="preserve">-Cumulative salvage at CVP and SWP of yearling CNFH LFR Chinook salmon (as yearling CHNSR </w:t>
            </w:r>
            <w:r w:rsidRPr="00227C7A">
              <w:rPr>
                <w:rFonts w:eastAsia="Segoe UI"/>
              </w:rPr>
              <w:lastRenderedPageBreak/>
              <w:t>surrogates) is &lt; 0.5% with any of the release groups</w:t>
            </w:r>
          </w:p>
          <w:p w:rsidRPr="00227C7A" w:rsidR="00603D9E" w:rsidP="00723507" w:rsidRDefault="00603D9E" w14:paraId="4ECFFFAA" w14:textId="77777777">
            <w:pPr>
              <w:pStyle w:val="vitabletextSegoeUIRegular10"/>
              <w:rPr>
                <w:rFonts w:eastAsia="Calibri"/>
              </w:rPr>
            </w:pPr>
            <w:r w:rsidRPr="00227C7A">
              <w:rPr>
                <w:rFonts w:eastAsia="Segoe UI"/>
              </w:rPr>
              <w:t>-Risk Assessments conducted by the SaMT/SMT determines no changes in spawning, rearing, foraging, sheltering, or migration behavior as a result of OMR Flex operations beyond those are likely to occur.</w:t>
            </w:r>
          </w:p>
        </w:tc>
        <w:tc>
          <w:tcPr>
            <w:tcW w:w="1027" w:type="dxa"/>
          </w:tcPr>
          <w:p w:rsidRPr="00227C7A" w:rsidR="00603D9E" w:rsidP="00BB01FB" w:rsidRDefault="00603D9E" w14:paraId="1C8FEE6F" w14:textId="77777777">
            <w:pPr>
              <w:rPr>
                <w:sz w:val="20"/>
                <w:szCs w:val="20"/>
              </w:rPr>
            </w:pPr>
            <w:r w:rsidRPr="00227C7A">
              <w:rPr>
                <w:sz w:val="20"/>
                <w:szCs w:val="20"/>
              </w:rPr>
              <w:lastRenderedPageBreak/>
              <w:t>N/A</w:t>
            </w:r>
          </w:p>
        </w:tc>
        <w:tc>
          <w:tcPr>
            <w:tcW w:w="960" w:type="dxa"/>
          </w:tcPr>
          <w:p w:rsidRPr="00227C7A" w:rsidR="00603D9E" w:rsidP="00BB01FB" w:rsidRDefault="00603D9E" w14:paraId="58BACB59" w14:textId="77777777">
            <w:pPr>
              <w:rPr>
                <w:sz w:val="20"/>
                <w:szCs w:val="20"/>
              </w:rPr>
            </w:pPr>
            <w:r w:rsidRPr="00227C7A">
              <w:rPr>
                <w:sz w:val="20"/>
                <w:szCs w:val="20"/>
              </w:rPr>
              <w:t>N/A</w:t>
            </w:r>
          </w:p>
        </w:tc>
        <w:tc>
          <w:tcPr>
            <w:tcW w:w="953" w:type="dxa"/>
          </w:tcPr>
          <w:p w:rsidRPr="00227C7A" w:rsidR="00603D9E" w:rsidP="00BB01FB" w:rsidRDefault="0F3E9D2D" w14:paraId="111809EC" w14:textId="10DAD7B6">
            <w:pPr>
              <w:rPr>
                <w:sz w:val="20"/>
                <w:szCs w:val="20"/>
              </w:rPr>
            </w:pPr>
            <w:r w:rsidRPr="086404CC">
              <w:rPr>
                <w:sz w:val="20"/>
                <w:szCs w:val="20"/>
              </w:rPr>
              <w:t>1</w:t>
            </w:r>
            <w:r w:rsidRPr="086404CC" w:rsidR="6433D92C">
              <w:rPr>
                <w:sz w:val="20"/>
                <w:szCs w:val="20"/>
              </w:rPr>
              <w:t>0</w:t>
            </w:r>
            <w:r w:rsidRPr="086404CC">
              <w:rPr>
                <w:sz w:val="20"/>
                <w:szCs w:val="20"/>
              </w:rPr>
              <w:t>/</w:t>
            </w:r>
            <w:r w:rsidRPr="086404CC" w:rsidR="45CD8F72">
              <w:rPr>
                <w:sz w:val="20"/>
                <w:szCs w:val="20"/>
              </w:rPr>
              <w:t>14</w:t>
            </w:r>
            <w:r w:rsidRPr="086404CC">
              <w:rPr>
                <w:sz w:val="20"/>
                <w:szCs w:val="20"/>
              </w:rPr>
              <w:t>/2</w:t>
            </w:r>
            <w:r w:rsidRPr="086404CC" w:rsidR="08122A93">
              <w:rPr>
                <w:sz w:val="20"/>
                <w:szCs w:val="20"/>
              </w:rPr>
              <w:t>4</w:t>
            </w:r>
          </w:p>
        </w:tc>
        <w:tc>
          <w:tcPr>
            <w:tcW w:w="1262" w:type="dxa"/>
          </w:tcPr>
          <w:p w:rsidRPr="00227C7A" w:rsidR="00603D9E" w:rsidP="00BB01FB" w:rsidRDefault="00603D9E" w14:paraId="62416E7C" w14:textId="77777777">
            <w:pPr>
              <w:rPr>
                <w:sz w:val="20"/>
                <w:szCs w:val="20"/>
              </w:rPr>
            </w:pPr>
            <w:r w:rsidRPr="00227C7A">
              <w:rPr>
                <w:sz w:val="20"/>
                <w:szCs w:val="20"/>
              </w:rPr>
              <w:t>Based on storm conditions</w:t>
            </w:r>
          </w:p>
        </w:tc>
      </w:tr>
      <w:tr w:rsidR="00603D9E" w:rsidTr="412939DB" w14:paraId="34BA1343" w14:textId="77777777">
        <w:trPr>
          <w:trHeight w:val="300"/>
        </w:trPr>
        <w:tc>
          <w:tcPr>
            <w:tcW w:w="905" w:type="dxa"/>
          </w:tcPr>
          <w:p w:rsidRPr="00227C7A" w:rsidR="00603D9E" w:rsidP="00723507" w:rsidRDefault="00603D9E" w14:paraId="292F1FD9" w14:textId="77777777">
            <w:pPr>
              <w:pStyle w:val="vitabletextSegoeUIRegular10"/>
            </w:pPr>
            <w:r w:rsidRPr="00227C7A">
              <w:t xml:space="preserve">OMR </w:t>
            </w:r>
          </w:p>
          <w:p w:rsidRPr="00227C7A" w:rsidR="00603D9E" w:rsidP="00723507" w:rsidRDefault="00603D9E" w14:paraId="0FE59C5B" w14:textId="77777777">
            <w:pPr>
              <w:pStyle w:val="vitabletextSegoeUIRegular10"/>
            </w:pPr>
            <w:r w:rsidRPr="00227C7A">
              <w:t xml:space="preserve">Mgmt. </w:t>
            </w:r>
          </w:p>
          <w:p w:rsidRPr="00227C7A" w:rsidR="00603D9E" w:rsidP="00723507" w:rsidRDefault="00603D9E" w14:paraId="76AC1557" w14:textId="77777777">
            <w:pPr>
              <w:pStyle w:val="vitabletextSegoeUIRegular10"/>
            </w:pPr>
            <w:r w:rsidRPr="00227C7A">
              <w:t xml:space="preserve">Offramp </w:t>
            </w:r>
          </w:p>
          <w:p w:rsidRPr="00227C7A" w:rsidR="00603D9E" w:rsidP="00723507" w:rsidRDefault="00603D9E" w14:paraId="42BB92FB" w14:textId="77777777">
            <w:pPr>
              <w:pStyle w:val="vitabletextSegoeUIRegular10"/>
            </w:pPr>
            <w:r w:rsidRPr="00227C7A">
              <w:t xml:space="preserve">(8.8) </w:t>
            </w:r>
          </w:p>
        </w:tc>
        <w:tc>
          <w:tcPr>
            <w:tcW w:w="1320" w:type="dxa"/>
          </w:tcPr>
          <w:p w:rsidRPr="00227C7A" w:rsidR="00603D9E" w:rsidP="00723507" w:rsidRDefault="00603D9E" w14:paraId="31028213" w14:textId="77777777">
            <w:pPr>
              <w:pStyle w:val="vitabletextSegoeUIRegular10"/>
            </w:pPr>
            <w:r w:rsidRPr="00227C7A">
              <w:t xml:space="preserve">Jun. 1 – Jun. 30 </w:t>
            </w:r>
          </w:p>
        </w:tc>
        <w:tc>
          <w:tcPr>
            <w:tcW w:w="930" w:type="dxa"/>
          </w:tcPr>
          <w:p w:rsidRPr="00227C7A" w:rsidR="00603D9E" w:rsidP="00723507" w:rsidRDefault="00603D9E" w14:paraId="4844D30A" w14:textId="77777777">
            <w:pPr>
              <w:pStyle w:val="vitabletextSegoeUIRegular10"/>
            </w:pPr>
            <w:r w:rsidRPr="00227C7A">
              <w:t xml:space="preserve">Not in effect </w:t>
            </w:r>
          </w:p>
        </w:tc>
        <w:tc>
          <w:tcPr>
            <w:tcW w:w="2088" w:type="dxa"/>
          </w:tcPr>
          <w:p w:rsidRPr="00227C7A" w:rsidR="00603D9E" w:rsidP="00723507" w:rsidRDefault="00603D9E" w14:paraId="1361130F" w14:textId="77777777">
            <w:pPr>
              <w:pStyle w:val="vitabletextSegoeUIRegular10"/>
            </w:pPr>
            <w:r w:rsidRPr="00227C7A">
              <w:t>-&gt;95% of the Winter-run and Spring run populations have migrated past Chipps Island AND</w:t>
            </w:r>
          </w:p>
          <w:p w:rsidRPr="00227C7A" w:rsidR="00603D9E" w:rsidP="412939DB" w:rsidRDefault="3ED6323E" w14:paraId="35D4D5C3" w14:textId="752B7CC3">
            <w:pPr>
              <w:pStyle w:val="vitabletextSegoeUIRegular10"/>
              <w:rPr>
                <w:rFonts w:eastAsiaTheme="minorEastAsia"/>
              </w:rPr>
            </w:pPr>
            <w:r>
              <w:t xml:space="preserve">-Current daily average water temperature at Mossdale and Prisoners Point. </w:t>
            </w:r>
          </w:p>
        </w:tc>
        <w:tc>
          <w:tcPr>
            <w:tcW w:w="1027" w:type="dxa"/>
          </w:tcPr>
          <w:p w:rsidRPr="00227C7A" w:rsidR="00603D9E" w:rsidP="00BB01FB" w:rsidRDefault="00603D9E" w14:paraId="41197840" w14:textId="77777777">
            <w:pPr>
              <w:rPr>
                <w:sz w:val="20"/>
                <w:szCs w:val="20"/>
              </w:rPr>
            </w:pPr>
            <w:r w:rsidRPr="00227C7A">
              <w:rPr>
                <w:sz w:val="20"/>
                <w:szCs w:val="20"/>
              </w:rPr>
              <w:t>N/A</w:t>
            </w:r>
          </w:p>
        </w:tc>
        <w:tc>
          <w:tcPr>
            <w:tcW w:w="960" w:type="dxa"/>
          </w:tcPr>
          <w:p w:rsidRPr="00227C7A" w:rsidR="00603D9E" w:rsidP="00BB01FB" w:rsidRDefault="00603D9E" w14:paraId="092703FF" w14:textId="77777777">
            <w:pPr>
              <w:rPr>
                <w:sz w:val="20"/>
                <w:szCs w:val="20"/>
              </w:rPr>
            </w:pPr>
            <w:r w:rsidRPr="00227C7A">
              <w:rPr>
                <w:sz w:val="20"/>
                <w:szCs w:val="20"/>
              </w:rPr>
              <w:t xml:space="preserve">N/A </w:t>
            </w:r>
          </w:p>
        </w:tc>
        <w:tc>
          <w:tcPr>
            <w:tcW w:w="953" w:type="dxa"/>
          </w:tcPr>
          <w:p w:rsidRPr="00227C7A" w:rsidR="00603D9E" w:rsidP="00BB01FB" w:rsidRDefault="0F3E9D2D" w14:paraId="38D111D2" w14:textId="79D73871">
            <w:pPr>
              <w:rPr>
                <w:sz w:val="20"/>
                <w:szCs w:val="20"/>
              </w:rPr>
            </w:pPr>
            <w:r w:rsidRPr="086404CC">
              <w:rPr>
                <w:sz w:val="20"/>
                <w:szCs w:val="20"/>
              </w:rPr>
              <w:t>10/1</w:t>
            </w:r>
            <w:r w:rsidRPr="086404CC" w:rsidR="37AC9F2D">
              <w:rPr>
                <w:sz w:val="20"/>
                <w:szCs w:val="20"/>
              </w:rPr>
              <w:t>4</w:t>
            </w:r>
            <w:r w:rsidRPr="086404CC">
              <w:rPr>
                <w:sz w:val="20"/>
                <w:szCs w:val="20"/>
              </w:rPr>
              <w:t>/2</w:t>
            </w:r>
            <w:r w:rsidRPr="086404CC" w:rsidR="231E1788">
              <w:rPr>
                <w:sz w:val="20"/>
                <w:szCs w:val="20"/>
              </w:rPr>
              <w:t>4</w:t>
            </w:r>
          </w:p>
        </w:tc>
        <w:tc>
          <w:tcPr>
            <w:tcW w:w="1262" w:type="dxa"/>
          </w:tcPr>
          <w:p w:rsidRPr="00227C7A" w:rsidR="00603D9E" w:rsidP="00BB01FB"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375031D3"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70AC6C22" w14:paraId="04BF7E5A" w14:textId="5660A9B6">
            <w:pPr>
              <w:pStyle w:val="vitableheadingsSegoeUISemibold12pt"/>
            </w:pPr>
            <w:r w:rsidR="6FF28C38">
              <w:rPr/>
              <w:t>Notes (as of 1</w:t>
            </w:r>
            <w:r w:rsidR="7FF60184">
              <w:rPr/>
              <w:t>0/</w:t>
            </w:r>
            <w:r w:rsidR="7AC53A87">
              <w:rPr/>
              <w:t>2</w:t>
            </w:r>
            <w:r w:rsidR="14A7B4E6">
              <w:rPr/>
              <w:t>9</w:t>
            </w:r>
            <w:r w:rsidR="6FF28C38">
              <w:rPr/>
              <w:t>/202</w:t>
            </w:r>
            <w:r w:rsidR="5B62E505">
              <w:rPr/>
              <w:t>4</w:t>
            </w:r>
            <w:r w:rsidR="6FF28C38">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375031D3"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00EC2336" w14:paraId="468DB3A5" w14:textId="657A01A0">
            <w:pPr>
              <w:pStyle w:val="vitabletextSegoeUIRegular10"/>
              <w:suppressLineNumbers w:val="0"/>
              <w:bidi w:val="0"/>
              <w:spacing w:before="0" w:beforeAutospacing="off" w:after="0" w:afterAutospacing="off" w:line="259" w:lineRule="auto"/>
              <w:ind w:left="0" w:right="0"/>
              <w:jc w:val="left"/>
            </w:pPr>
            <w:r w:rsidR="3EA8E9E1">
              <w:rPr/>
              <w:t xml:space="preserve">Active </w:t>
            </w:r>
          </w:p>
        </w:tc>
        <w:tc>
          <w:tcPr>
            <w:tcW w:w="898" w:type="dxa"/>
            <w:tcMar/>
          </w:tcPr>
          <w:p w:rsidRPr="00227C7A" w:rsidR="008526A4" w:rsidP="3F091B5A" w:rsidRDefault="0048095D" w14:paraId="453188A6" w14:textId="0EFBABF2">
            <w:pPr>
              <w:pStyle w:val="vitabletextSegoeUIRegular10"/>
              <w:suppressLineNumbers w:val="0"/>
              <w:bidi w:val="0"/>
              <w:spacing w:before="0" w:beforeAutospacing="off" w:after="0" w:afterAutospacing="off" w:line="259" w:lineRule="auto"/>
              <w:ind w:left="0" w:right="0"/>
              <w:jc w:val="left"/>
            </w:pPr>
            <w:r w:rsidR="3EA8E9E1">
              <w:rPr/>
              <w:t>1</w:t>
            </w:r>
          </w:p>
        </w:tc>
      </w:tr>
      <w:tr w:rsidRPr="00227C7A" w:rsidR="008526A4" w:rsidTr="375031D3"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7777777">
            <w:pPr>
              <w:pStyle w:val="vitabletextSegoeUIRegular10"/>
            </w:pPr>
            <w:r w:rsidRPr="00227C7A">
              <w:t>Not Active</w:t>
            </w:r>
          </w:p>
        </w:tc>
        <w:tc>
          <w:tcPr>
            <w:tcW w:w="898" w:type="dxa"/>
            <w:tcMar/>
          </w:tcPr>
          <w:p w:rsidRPr="00227C7A" w:rsidR="008526A4" w:rsidP="005F5A15" w:rsidRDefault="008526A4" w14:paraId="653DA08B" w14:textId="77777777">
            <w:pPr>
              <w:pStyle w:val="vitabletextSegoeUIRegular10"/>
            </w:pPr>
            <w:r w:rsidRPr="00227C7A">
              <w:t>4</w:t>
            </w:r>
          </w:p>
        </w:tc>
      </w:tr>
      <w:tr w:rsidRPr="00227C7A" w:rsidR="008526A4" w:rsidTr="375031D3"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lastRenderedPageBreak/>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375031D3"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77777777">
            <w:pPr>
              <w:pStyle w:val="vitabletextSegoeUIRegular10"/>
            </w:pPr>
            <w:r w:rsidRPr="00227C7A">
              <w:t>Not Active</w:t>
            </w:r>
          </w:p>
        </w:tc>
        <w:tc>
          <w:tcPr>
            <w:tcW w:w="898" w:type="dxa"/>
            <w:tcMar/>
          </w:tcPr>
          <w:p w:rsidRPr="00227C7A" w:rsidR="008526A4" w:rsidP="005F5A15" w:rsidRDefault="008526A4" w14:paraId="436471C0" w14:textId="77777777">
            <w:pPr>
              <w:pStyle w:val="vitabletextSegoeUIRegular10"/>
            </w:pPr>
            <w:r w:rsidRPr="00227C7A">
              <w:t>4</w:t>
            </w:r>
          </w:p>
        </w:tc>
      </w:tr>
      <w:tr w:rsidRPr="00227C7A" w:rsidR="008526A4" w:rsidTr="375031D3"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008526A4" w14:paraId="0E9D524B" w14:textId="77777777">
            <w:pPr>
              <w:pStyle w:val="vitabletextSegoeUIRegular10"/>
            </w:pPr>
            <w:r w:rsidRPr="00227C7A">
              <w:t xml:space="preserve">Active </w:t>
            </w:r>
          </w:p>
        </w:tc>
        <w:tc>
          <w:tcPr>
            <w:tcW w:w="898" w:type="dxa"/>
            <w:tcMar/>
          </w:tcPr>
          <w:p w:rsidRPr="00227C7A" w:rsidR="008526A4" w:rsidP="005F5A15" w:rsidRDefault="008526A4" w14:paraId="446ACAC2" w14:textId="77777777">
            <w:pPr>
              <w:pStyle w:val="vitabletextSegoeUIRegular10"/>
            </w:pPr>
            <w:r w:rsidRPr="00227C7A">
              <w:t xml:space="preserve">1 </w:t>
            </w:r>
          </w:p>
        </w:tc>
      </w:tr>
      <w:tr w:rsidRPr="00227C7A" w:rsidR="008526A4" w:rsidTr="375031D3" w14:paraId="3FF80926" w14:textId="77777777">
        <w:trPr>
          <w:trHeight w:val="225"/>
        </w:trPr>
        <w:tc>
          <w:tcPr>
            <w:tcW w:w="2327" w:type="dxa"/>
            <w:tcMar/>
          </w:tcPr>
          <w:p w:rsidRPr="00227C7A" w:rsidR="008526A4" w:rsidP="005F5A15" w:rsidRDefault="008526A4" w14:paraId="755F41BA" w14:textId="77777777">
            <w:pPr>
              <w:pStyle w:val="vitabletextSegoeUIRegular10"/>
            </w:pPr>
            <w:r w:rsidRPr="00227C7A">
              <w:t xml:space="preserve">LEPS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D31DB64" w14:paraId="02AB37DA" w14:textId="77042DCB">
            <w:pPr>
              <w:pStyle w:val="vitabletextSegoeUIRegular10"/>
            </w:pPr>
            <w:r>
              <w:t>Active</w:t>
            </w:r>
          </w:p>
        </w:tc>
        <w:tc>
          <w:tcPr>
            <w:tcW w:w="898" w:type="dxa"/>
            <w:tcMar/>
          </w:tcPr>
          <w:p w:rsidRPr="00227C7A" w:rsidR="008526A4" w:rsidP="005F5A15" w:rsidRDefault="008526A4" w14:paraId="7D8A5BFE" w14:textId="77777777">
            <w:pPr>
              <w:pStyle w:val="vitabletextSegoeUIRegular10"/>
            </w:pPr>
            <w:r w:rsidRPr="00227C7A">
              <w:t>1</w:t>
            </w:r>
          </w:p>
        </w:tc>
      </w:tr>
      <w:tr w:rsidRPr="00227C7A" w:rsidR="008526A4" w:rsidTr="375031D3"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77777777">
            <w:pPr>
              <w:pStyle w:val="vitabletextSegoeUIRegular10"/>
            </w:pPr>
            <w:r w:rsidRPr="00227C7A">
              <w:t>Not Active</w:t>
            </w:r>
          </w:p>
        </w:tc>
        <w:tc>
          <w:tcPr>
            <w:tcW w:w="898" w:type="dxa"/>
            <w:tcMar/>
          </w:tcPr>
          <w:p w:rsidRPr="00227C7A" w:rsidR="008526A4" w:rsidP="005F5A15" w:rsidRDefault="008526A4" w14:paraId="08199197" w14:textId="77777777">
            <w:pPr>
              <w:pStyle w:val="vitabletextSegoeUIRegular10"/>
            </w:pPr>
            <w:r w:rsidRPr="00227C7A">
              <w:t>4</w:t>
            </w:r>
          </w:p>
        </w:tc>
      </w:tr>
      <w:tr w:rsidRPr="00227C7A" w:rsidR="008526A4" w:rsidTr="375031D3" w14:paraId="64899BFF" w14:textId="77777777">
        <w:trPr>
          <w:trHeight w:val="225"/>
        </w:trPr>
        <w:tc>
          <w:tcPr>
            <w:tcW w:w="2327" w:type="dxa"/>
            <w:tcMar/>
          </w:tcPr>
          <w:p w:rsidRPr="00227C7A" w:rsidR="008526A4" w:rsidP="005F5A15" w:rsidRDefault="008526A4" w14:paraId="237DC969" w14:textId="77777777">
            <w:pPr>
              <w:pStyle w:val="vitabletextSegoeUIRegular10"/>
            </w:pPr>
            <w:r w:rsidRPr="00227C7A">
              <w:t xml:space="preserve">Spring Kodiak Trawl </w:t>
            </w:r>
          </w:p>
        </w:tc>
        <w:tc>
          <w:tcPr>
            <w:tcW w:w="1898" w:type="dxa"/>
            <w:tcMar/>
          </w:tcPr>
          <w:p w:rsidRPr="00227C7A" w:rsidR="008526A4" w:rsidP="005F5A15" w:rsidRDefault="008526A4" w14:paraId="2BA48CC0" w14:textId="77777777">
            <w:pPr>
              <w:pStyle w:val="vitabletextSegoeUIRegular10"/>
            </w:pPr>
            <w:r w:rsidRPr="00227C7A">
              <w:t>Delta</w:t>
            </w:r>
          </w:p>
        </w:tc>
        <w:tc>
          <w:tcPr>
            <w:tcW w:w="4322" w:type="dxa"/>
            <w:tcMar/>
          </w:tcPr>
          <w:p w:rsidRPr="00227C7A" w:rsidR="008526A4" w:rsidP="005F5A15" w:rsidRDefault="008526A4" w14:paraId="62B85FCA" w14:textId="77777777">
            <w:pPr>
              <w:pStyle w:val="vitabletextSegoeUIRegular10"/>
            </w:pPr>
            <w:r w:rsidRPr="00227C7A">
              <w:t>Active</w:t>
            </w:r>
          </w:p>
        </w:tc>
        <w:tc>
          <w:tcPr>
            <w:tcW w:w="898" w:type="dxa"/>
            <w:tcMar/>
          </w:tcPr>
          <w:p w:rsidRPr="00227C7A" w:rsidR="008526A4" w:rsidP="005F5A15" w:rsidRDefault="008526A4" w14:paraId="563FB182" w14:textId="77777777">
            <w:pPr>
              <w:pStyle w:val="vitabletextSegoeUIRegular10"/>
            </w:pPr>
            <w:r w:rsidRPr="00227C7A">
              <w:t>1</w:t>
            </w:r>
          </w:p>
        </w:tc>
      </w:tr>
      <w:tr w:rsidRPr="00227C7A" w:rsidR="008526A4" w:rsidTr="375031D3"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08526A4" w14:paraId="28584D83" w14:textId="77777777">
            <w:pPr>
              <w:pStyle w:val="vitabletextSegoeUIRegular10"/>
            </w:pPr>
            <w:r w:rsidRPr="00227C7A">
              <w:t xml:space="preserve">Not Active </w:t>
            </w:r>
          </w:p>
        </w:tc>
        <w:tc>
          <w:tcPr>
            <w:tcW w:w="898" w:type="dxa"/>
            <w:tcMar/>
          </w:tcPr>
          <w:p w:rsidRPr="00227C7A" w:rsidR="008526A4" w:rsidP="005F5A15" w:rsidRDefault="008526A4" w14:paraId="5EA250B0" w14:textId="77777777">
            <w:pPr>
              <w:pStyle w:val="vitabletextSegoeUIRegular10"/>
            </w:pPr>
            <w:r w:rsidRPr="00227C7A">
              <w:t xml:space="preserve">4 </w:t>
            </w:r>
          </w:p>
        </w:tc>
      </w:tr>
      <w:tr w:rsidRPr="00227C7A" w:rsidR="008526A4" w:rsidTr="375031D3"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375031D3"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375031D3"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005F5A15" w:rsidRDefault="0D31DB64" w14:paraId="34AD4713" w14:textId="0EE5CADB">
            <w:pPr>
              <w:pStyle w:val="vitabletextSegoeUIRegular10"/>
            </w:pPr>
            <w:r>
              <w:t>Active</w:t>
            </w:r>
          </w:p>
        </w:tc>
        <w:tc>
          <w:tcPr>
            <w:tcW w:w="898" w:type="dxa"/>
            <w:tcMar/>
          </w:tcPr>
          <w:p w:rsidRPr="00227C7A" w:rsidR="008526A4" w:rsidP="005F5A15" w:rsidRDefault="00EC2336" w14:paraId="768C73FF" w14:textId="4C8124BE">
            <w:pPr>
              <w:pStyle w:val="vitabletextSegoeUIRegular10"/>
            </w:pPr>
            <w:r>
              <w:t>1</w:t>
            </w:r>
          </w:p>
        </w:tc>
      </w:tr>
      <w:tr w:rsidRPr="00227C7A" w:rsidR="008526A4" w:rsidTr="375031D3"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008526A4" w14:paraId="78B10AD8" w14:textId="77777777">
            <w:pPr>
              <w:pStyle w:val="vitabletextSegoeUIRegular10"/>
            </w:pPr>
            <w:r w:rsidRPr="00227C7A">
              <w:t>Active</w:t>
            </w:r>
          </w:p>
        </w:tc>
        <w:tc>
          <w:tcPr>
            <w:tcW w:w="898" w:type="dxa"/>
            <w:tcMar/>
          </w:tcPr>
          <w:p w:rsidRPr="00227C7A" w:rsidR="008526A4" w:rsidP="005F5A15" w:rsidRDefault="008526A4" w14:paraId="3AF9EC11" w14:textId="77777777">
            <w:pPr>
              <w:pStyle w:val="vitabletextSegoeUIRegular10"/>
            </w:pPr>
            <w:r w:rsidRPr="00227C7A">
              <w:t>1</w:t>
            </w:r>
          </w:p>
        </w:tc>
      </w:tr>
      <w:tr w:rsidRPr="00227C7A" w:rsidR="008526A4" w:rsidTr="375031D3"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005F5A15" w:rsidRDefault="008526A4" w14:paraId="496CB4A5" w14:textId="77777777">
            <w:pPr>
              <w:pStyle w:val="vitabletextSegoeUIRegular10"/>
              <w:rPr>
                <w:rFonts w:eastAsia="Calibri"/>
              </w:rPr>
            </w:pPr>
            <w:r w:rsidRPr="00227C7A">
              <w:t>Active</w:t>
            </w:r>
          </w:p>
        </w:tc>
        <w:tc>
          <w:tcPr>
            <w:tcW w:w="898" w:type="dxa"/>
            <w:tcMar/>
          </w:tcPr>
          <w:p w:rsidRPr="00227C7A" w:rsidR="008526A4" w:rsidP="005F5A15" w:rsidRDefault="008526A4" w14:paraId="6A5B04F7" w14:textId="77777777">
            <w:pPr>
              <w:pStyle w:val="vitabletextSegoeUIRegular10"/>
            </w:pPr>
            <w:r w:rsidRPr="00227C7A">
              <w:t>1</w:t>
            </w:r>
          </w:p>
        </w:tc>
      </w:tr>
      <w:tr w:rsidRPr="00227C7A" w:rsidR="008526A4" w:rsidTr="375031D3"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375031D3" w14:paraId="40EBE319" w14:textId="77777777">
        <w:trPr>
          <w:trHeight w:val="238"/>
        </w:trPr>
        <w:tc>
          <w:tcPr>
            <w:tcW w:w="2327" w:type="dxa"/>
            <w:tcMar/>
          </w:tcPr>
          <w:p w:rsidRPr="00227C7A" w:rsidR="008526A4" w:rsidP="005F5A15" w:rsidRDefault="008526A4" w14:paraId="2CA41B48" w14:textId="77777777">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77777777">
            <w:pPr>
              <w:pStyle w:val="vitabletextSegoeUIRegular10"/>
            </w:pPr>
            <w:r w:rsidRPr="00227C7A">
              <w:t>Active</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375031D3"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375031D3"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375031D3"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008526A4" w14:paraId="7CF587F4" w14:textId="77777777">
            <w:pPr>
              <w:pStyle w:val="vitabletextSegoeUIRegular10"/>
            </w:pPr>
            <w:r w:rsidRPr="00227C7A">
              <w:t xml:space="preserve">Active </w:t>
            </w:r>
          </w:p>
        </w:tc>
        <w:tc>
          <w:tcPr>
            <w:tcW w:w="898" w:type="dxa"/>
            <w:tcMar/>
          </w:tcPr>
          <w:p w:rsidRPr="00227C7A" w:rsidR="008526A4" w:rsidP="005F5A15" w:rsidRDefault="008526A4" w14:paraId="726D93BF" w14:textId="77777777">
            <w:pPr>
              <w:pStyle w:val="vitabletextSegoeUIRegular10"/>
            </w:pPr>
            <w:r w:rsidRPr="00227C7A">
              <w:t>1</w:t>
            </w:r>
          </w:p>
        </w:tc>
      </w:tr>
      <w:tr w:rsidRPr="00227C7A" w:rsidR="008526A4" w:rsidTr="375031D3"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77777777">
            <w:pPr>
              <w:pStyle w:val="vitabletextSegoeUIRegular10"/>
            </w:pPr>
            <w:r w:rsidRPr="00227C7A">
              <w:t xml:space="preserve">Sacramento River </w:t>
            </w:r>
          </w:p>
        </w:tc>
        <w:tc>
          <w:tcPr>
            <w:tcW w:w="4322" w:type="dxa"/>
            <w:tcMar/>
          </w:tcPr>
          <w:p w:rsidRPr="00227C7A" w:rsidR="008526A4" w:rsidP="005F5A15" w:rsidRDefault="008526A4" w14:paraId="723F3027" w14:textId="77777777">
            <w:pPr>
              <w:pStyle w:val="vitabletextSegoeUIRegular10"/>
            </w:pPr>
            <w:r w:rsidRPr="00227C7A">
              <w:t xml:space="preserve">Active </w:t>
            </w:r>
          </w:p>
        </w:tc>
        <w:tc>
          <w:tcPr>
            <w:tcW w:w="898" w:type="dxa"/>
            <w:tcMar/>
          </w:tcPr>
          <w:p w:rsidRPr="00227C7A" w:rsidR="008526A4" w:rsidP="005F5A15" w:rsidRDefault="008526A4" w14:paraId="7D273389" w14:textId="77777777">
            <w:pPr>
              <w:pStyle w:val="vitabletextSegoeUIRegular10"/>
            </w:pPr>
            <w:r w:rsidRPr="00227C7A">
              <w:t>1</w:t>
            </w:r>
          </w:p>
        </w:tc>
      </w:tr>
      <w:tr w:rsidRPr="00227C7A" w:rsidR="008526A4" w:rsidTr="375031D3"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Pr="00227C7A" w:rsidR="008526A4" w:rsidTr="375031D3"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5DDE0D62">
            <w:pPr>
              <w:pStyle w:val="vitabletextSegoeUIRegular10"/>
            </w:pPr>
            <w:r>
              <w:t>Active</w:t>
            </w:r>
          </w:p>
        </w:tc>
        <w:tc>
          <w:tcPr>
            <w:tcW w:w="898" w:type="dxa"/>
            <w:tcMar/>
          </w:tcPr>
          <w:p w:rsidRPr="00227C7A" w:rsidR="008526A4" w:rsidP="005F5A15" w:rsidRDefault="008526A4" w14:paraId="56574BA4" w14:textId="77777777">
            <w:pPr>
              <w:pStyle w:val="vitabletextSegoeUIRegular10"/>
            </w:pPr>
            <w:r w:rsidRPr="00227C7A">
              <w:t>1</w:t>
            </w:r>
          </w:p>
        </w:tc>
      </w:tr>
      <w:tr w:rsidRPr="00227C7A" w:rsidR="00C83770" w:rsidTr="375031D3"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007E72D0" w14:paraId="5FF7674A" w14:textId="7BB4FF4C">
            <w:pPr>
              <w:pStyle w:val="vitabletextSegoeUIRegular10"/>
            </w:pPr>
            <w:r>
              <w:t xml:space="preserve">Active </w:t>
            </w:r>
          </w:p>
        </w:tc>
        <w:tc>
          <w:tcPr>
            <w:tcW w:w="898" w:type="dxa"/>
            <w:tcMar/>
          </w:tcPr>
          <w:p w:rsidRPr="00227C7A" w:rsidR="00C83770" w:rsidP="005F5A15" w:rsidRDefault="007E72D0" w14:paraId="31426ADC" w14:textId="5C41E703">
            <w:pPr>
              <w:pStyle w:val="vitabletextSegoeUIRegular10"/>
            </w:pPr>
            <w:r>
              <w:t>1</w:t>
            </w:r>
          </w:p>
        </w:tc>
      </w:tr>
      <w:tr w:rsidRPr="00227C7A" w:rsidR="00C83770" w:rsidTr="375031D3"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375031D3"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375031D3" w14:paraId="1BCB4E50" w14:textId="77777777">
        <w:trPr>
          <w:trHeight w:val="225"/>
        </w:trPr>
        <w:tc>
          <w:tcPr>
            <w:tcW w:w="2327" w:type="dxa"/>
            <w:tcMar/>
          </w:tcPr>
          <w:p w:rsidRPr="00227C7A" w:rsidR="008526A4" w:rsidP="005F5A15" w:rsidRDefault="008526A4" w14:paraId="428C0F4E" w14:textId="77777777">
            <w:pPr>
              <w:pStyle w:val="vitabletextSegoeUIRegular10"/>
            </w:pPr>
            <w:r w:rsidRPr="00227C7A">
              <w:t xml:space="preserve">Sacramento Carcass and Redd Surveys </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375031D3" w14:paraId="551140C9" w14:textId="77777777">
        <w:trPr>
          <w:trHeight w:val="238"/>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70AC6C22" w14:paraId="5142A048" w14:textId="01C7A29B">
            <w:pPr>
              <w:pStyle w:val="vitabletextSegoeUIRegular10"/>
            </w:pPr>
            <w:r>
              <w:t>A</w:t>
            </w:r>
            <w:r w:rsidR="1C6A887C">
              <w:t>ctive</w:t>
            </w:r>
          </w:p>
        </w:tc>
        <w:tc>
          <w:tcPr>
            <w:tcW w:w="898" w:type="dxa"/>
            <w:tcMar/>
          </w:tcPr>
          <w:p w:rsidRPr="00227C7A" w:rsidR="008526A4" w:rsidP="005F5A15" w:rsidRDefault="0B129A94" w14:paraId="040BD5AF" w14:textId="725C72E1">
            <w:pPr>
              <w:pStyle w:val="vitabletextSegoeUIRegular10"/>
            </w:pPr>
            <w:r>
              <w:t>1</w:t>
            </w:r>
          </w:p>
        </w:tc>
      </w:tr>
      <w:tr w:rsidRPr="00227C7A" w:rsidR="008526A4" w:rsidTr="375031D3"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008526A4" w14:paraId="250E376F" w14:textId="77777777">
            <w:pPr>
              <w:pStyle w:val="vitabletextSegoeUIRegular10"/>
            </w:pPr>
            <w:r w:rsidRPr="00227C7A">
              <w:t xml:space="preserve">Sacramento River </w:t>
            </w:r>
          </w:p>
        </w:tc>
        <w:tc>
          <w:tcPr>
            <w:tcW w:w="4322" w:type="dxa"/>
            <w:tcMar/>
          </w:tcPr>
          <w:p w:rsidRPr="00227C7A" w:rsidR="008526A4" w:rsidP="005F5A15" w:rsidRDefault="76BE2615" w14:paraId="2D7175F7" w14:textId="564884B8">
            <w:pPr>
              <w:pStyle w:val="vitabletextSegoeUIRegular10"/>
            </w:pPr>
            <w:r>
              <w:t xml:space="preserve">Not </w:t>
            </w:r>
            <w:r w:rsidR="0D31DB64">
              <w:t xml:space="preserve">Active </w:t>
            </w:r>
          </w:p>
        </w:tc>
        <w:tc>
          <w:tcPr>
            <w:tcW w:w="898" w:type="dxa"/>
            <w:tcMar/>
          </w:tcPr>
          <w:p w:rsidRPr="00227C7A" w:rsidR="008526A4" w:rsidP="005F5A15" w:rsidRDefault="66E955E9" w14:paraId="74C759FF" w14:textId="70F5909D">
            <w:pPr>
              <w:pStyle w:val="vitabletextSegoeUIRegular10"/>
            </w:pPr>
            <w:r>
              <w:t>4</w:t>
            </w:r>
          </w:p>
        </w:tc>
      </w:tr>
      <w:tr w:rsidRPr="00227C7A" w:rsidR="008526A4" w:rsidTr="375031D3"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lastRenderedPageBreak/>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1D027185" w14:paraId="53585A46" w14:textId="537A9A60">
            <w:pPr>
              <w:pStyle w:val="vitabletextSegoeUIRegular10"/>
            </w:pPr>
            <w:r>
              <w:t xml:space="preserve">Not </w:t>
            </w:r>
            <w:r w:rsidR="0D31DB64">
              <w:t>Active</w:t>
            </w:r>
          </w:p>
        </w:tc>
        <w:tc>
          <w:tcPr>
            <w:tcW w:w="898" w:type="dxa"/>
            <w:tcMar/>
          </w:tcPr>
          <w:p w:rsidRPr="00227C7A" w:rsidR="008526A4" w:rsidP="005F5A15" w:rsidRDefault="2F866C00" w14:paraId="7F8C1913" w14:textId="4D9AC13F">
            <w:pPr>
              <w:pStyle w:val="vitabletextSegoeUIRegular10"/>
            </w:pPr>
            <w:r>
              <w:t>4</w:t>
            </w:r>
          </w:p>
        </w:tc>
      </w:tr>
      <w:tr w:rsidRPr="00227C7A" w:rsidR="002D1147" w:rsidTr="375031D3" w14:paraId="45D600B3" w14:textId="77777777">
        <w:trPr>
          <w:trHeight w:val="225"/>
        </w:trPr>
        <w:tc>
          <w:tcPr>
            <w:tcW w:w="2327" w:type="dxa"/>
            <w:tcMar/>
          </w:tcPr>
          <w:p w:rsidRPr="00227C7A" w:rsidR="002D1147" w:rsidP="005F5A15" w:rsidRDefault="00DD39D2" w14:paraId="4E5BE8BF" w14:textId="41BEC043">
            <w:pPr>
              <w:pStyle w:val="vitabletextSegoeUIRegular10"/>
            </w:pPr>
            <w:r>
              <w:t>Feather River Carcass Survey</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Pr="00227C7A" w:rsidR="008526A4" w:rsidTr="375031D3"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375031D3"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375031D3"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375031D3" w14:paraId="1E3E6A1F" w14:textId="77777777">
        <w:trPr>
          <w:trHeight w:val="213"/>
        </w:trPr>
        <w:tc>
          <w:tcPr>
            <w:tcW w:w="2327" w:type="dxa"/>
            <w:tcMar/>
          </w:tcPr>
          <w:p w:rsidRPr="00227C7A" w:rsidR="00DD39D2" w:rsidP="005F5A15" w:rsidRDefault="00DD39D2" w14:paraId="19A5610C" w14:textId="14181F77">
            <w:pPr>
              <w:pStyle w:val="vitabletextSegoeUIRegular10"/>
            </w:pPr>
            <w:r>
              <w:t xml:space="preserve">Stanislaus </w:t>
            </w:r>
            <w:r w:rsidR="00193C97">
              <w:t>River Carcass Survey</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375031D3" w14:paraId="6BE7E5E8" w14:textId="77777777">
        <w:trPr>
          <w:trHeight w:val="213"/>
        </w:trPr>
        <w:tc>
          <w:tcPr>
            <w:tcW w:w="2327" w:type="dxa"/>
            <w:tcMar/>
          </w:tcPr>
          <w:p w:rsidR="00193C97" w:rsidP="005F5A15" w:rsidRDefault="00193C97" w14:paraId="61A2DEA9" w14:textId="2DA38644">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086404CC" w14:paraId="3F27FD5A" w14:textId="77777777">
            <w:pPr>
              <w:pStyle w:val="vitabletextSegoeUIRegular10"/>
            </w:pPr>
            <w:r>
              <w:t xml:space="preserve">Active </w:t>
            </w:r>
          </w:p>
        </w:tc>
        <w:tc>
          <w:tcPr>
            <w:tcW w:w="898" w:type="dxa"/>
            <w:tcMar/>
          </w:tcPr>
          <w:p w:rsidR="086404CC" w:rsidP="086404CC" w:rsidRDefault="086404CC" w14:paraId="71654F89" w14:textId="77777777">
            <w:pPr>
              <w:pStyle w:val="vitabletextSegoeUIRegular10"/>
            </w:pPr>
            <w:r>
              <w:t xml:space="preserve">1 </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638AE" w:rsidP="00B53A70" w:rsidRDefault="00D638AE" w14:paraId="71587A16" w14:textId="77777777">
      <w:r>
        <w:separator/>
      </w:r>
    </w:p>
    <w:p w:rsidR="00D638AE" w:rsidRDefault="00D638AE" w14:paraId="6A508ED5" w14:textId="77777777"/>
  </w:endnote>
  <w:endnote w:type="continuationSeparator" w:id="0">
    <w:p w:rsidR="00D638AE" w:rsidP="00B53A70" w:rsidRDefault="00D638AE" w14:paraId="06DCA04A" w14:textId="77777777">
      <w:r>
        <w:continuationSeparator/>
      </w:r>
    </w:p>
    <w:p w:rsidR="00D638AE" w:rsidRDefault="00D638AE" w14:paraId="58FDFCCA" w14:textId="77777777"/>
  </w:endnote>
  <w:endnote w:type="continuationNotice" w:id="1">
    <w:p w:rsidR="00971E13" w:rsidRDefault="00971E13" w14:paraId="49853C36"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638AE" w:rsidP="00B53A70" w:rsidRDefault="00D638AE" w14:paraId="64708B3C" w14:textId="77777777">
      <w:r>
        <w:separator/>
      </w:r>
    </w:p>
    <w:p w:rsidR="00D638AE" w:rsidRDefault="00D638AE" w14:paraId="4C9A610D" w14:textId="77777777"/>
  </w:footnote>
  <w:footnote w:type="continuationSeparator" w:id="0">
    <w:p w:rsidR="00D638AE" w:rsidP="00B53A70" w:rsidRDefault="00D638AE" w14:paraId="1FD168A9" w14:textId="77777777">
      <w:r>
        <w:continuationSeparator/>
      </w:r>
    </w:p>
    <w:p w:rsidR="00D638AE" w:rsidRDefault="00D638AE" w14:paraId="3FA8D0F8" w14:textId="77777777"/>
  </w:footnote>
  <w:footnote w:type="continuationNotice" w:id="1">
    <w:p w:rsidR="00971E13" w:rsidRDefault="00971E13" w14:paraId="352E31E7"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tru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1386D"/>
    <w:rsid w:val="000759A5"/>
    <w:rsid w:val="0007732A"/>
    <w:rsid w:val="00077359"/>
    <w:rsid w:val="000A7F98"/>
    <w:rsid w:val="00122269"/>
    <w:rsid w:val="001339B4"/>
    <w:rsid w:val="00135626"/>
    <w:rsid w:val="00140746"/>
    <w:rsid w:val="0015357F"/>
    <w:rsid w:val="00153BAE"/>
    <w:rsid w:val="0017181F"/>
    <w:rsid w:val="00190D71"/>
    <w:rsid w:val="00192200"/>
    <w:rsid w:val="00193C97"/>
    <w:rsid w:val="00197A93"/>
    <w:rsid w:val="001A045B"/>
    <w:rsid w:val="001B5FFE"/>
    <w:rsid w:val="001B636E"/>
    <w:rsid w:val="001C2FDD"/>
    <w:rsid w:val="001E4C89"/>
    <w:rsid w:val="001E6C29"/>
    <w:rsid w:val="001F34E7"/>
    <w:rsid w:val="00221C53"/>
    <w:rsid w:val="00244815"/>
    <w:rsid w:val="00255201"/>
    <w:rsid w:val="00276BBA"/>
    <w:rsid w:val="002B61E7"/>
    <w:rsid w:val="002C2C32"/>
    <w:rsid w:val="002C7800"/>
    <w:rsid w:val="002D1147"/>
    <w:rsid w:val="002E527C"/>
    <w:rsid w:val="002F506A"/>
    <w:rsid w:val="003143C1"/>
    <w:rsid w:val="0032270A"/>
    <w:rsid w:val="00325B6B"/>
    <w:rsid w:val="00344853"/>
    <w:rsid w:val="003557D0"/>
    <w:rsid w:val="00390007"/>
    <w:rsid w:val="00392B4E"/>
    <w:rsid w:val="003944C1"/>
    <w:rsid w:val="003A2BB4"/>
    <w:rsid w:val="003A397D"/>
    <w:rsid w:val="003A7A14"/>
    <w:rsid w:val="004129AC"/>
    <w:rsid w:val="004215BC"/>
    <w:rsid w:val="00452FCE"/>
    <w:rsid w:val="00460E64"/>
    <w:rsid w:val="00466C9E"/>
    <w:rsid w:val="00466D8F"/>
    <w:rsid w:val="004712EE"/>
    <w:rsid w:val="0047390D"/>
    <w:rsid w:val="0048095D"/>
    <w:rsid w:val="004960E3"/>
    <w:rsid w:val="004A1E25"/>
    <w:rsid w:val="004D7366"/>
    <w:rsid w:val="004E11BA"/>
    <w:rsid w:val="005136CB"/>
    <w:rsid w:val="00517D1C"/>
    <w:rsid w:val="00553161"/>
    <w:rsid w:val="005673AA"/>
    <w:rsid w:val="005939F2"/>
    <w:rsid w:val="005A2DCD"/>
    <w:rsid w:val="005B1334"/>
    <w:rsid w:val="005B15F3"/>
    <w:rsid w:val="005B5790"/>
    <w:rsid w:val="005C5B3B"/>
    <w:rsid w:val="005F5A15"/>
    <w:rsid w:val="00603D9E"/>
    <w:rsid w:val="00649B3C"/>
    <w:rsid w:val="00661714"/>
    <w:rsid w:val="00665409"/>
    <w:rsid w:val="00676F92"/>
    <w:rsid w:val="006A489C"/>
    <w:rsid w:val="006C2117"/>
    <w:rsid w:val="006E6901"/>
    <w:rsid w:val="0070161A"/>
    <w:rsid w:val="00723507"/>
    <w:rsid w:val="0074C61B"/>
    <w:rsid w:val="0075248A"/>
    <w:rsid w:val="0076093B"/>
    <w:rsid w:val="007B3453"/>
    <w:rsid w:val="007E4C19"/>
    <w:rsid w:val="007E5E8D"/>
    <w:rsid w:val="007E72D0"/>
    <w:rsid w:val="00824161"/>
    <w:rsid w:val="0082515B"/>
    <w:rsid w:val="008325BA"/>
    <w:rsid w:val="008526A4"/>
    <w:rsid w:val="0085611D"/>
    <w:rsid w:val="0085619B"/>
    <w:rsid w:val="00856FFE"/>
    <w:rsid w:val="00867BDC"/>
    <w:rsid w:val="00872BE2"/>
    <w:rsid w:val="00885893"/>
    <w:rsid w:val="00892256"/>
    <w:rsid w:val="008C039D"/>
    <w:rsid w:val="008E7C2D"/>
    <w:rsid w:val="009004D2"/>
    <w:rsid w:val="00902635"/>
    <w:rsid w:val="009234BD"/>
    <w:rsid w:val="009305C9"/>
    <w:rsid w:val="00942ABE"/>
    <w:rsid w:val="00943673"/>
    <w:rsid w:val="00954017"/>
    <w:rsid w:val="00954345"/>
    <w:rsid w:val="00960791"/>
    <w:rsid w:val="00971E13"/>
    <w:rsid w:val="0097592C"/>
    <w:rsid w:val="0097669A"/>
    <w:rsid w:val="009A6707"/>
    <w:rsid w:val="009F1CB4"/>
    <w:rsid w:val="00A30A14"/>
    <w:rsid w:val="00A32545"/>
    <w:rsid w:val="00A5055F"/>
    <w:rsid w:val="00A658D5"/>
    <w:rsid w:val="00A74BD6"/>
    <w:rsid w:val="00AA23AD"/>
    <w:rsid w:val="00AB51B9"/>
    <w:rsid w:val="00AB5ADA"/>
    <w:rsid w:val="00AD2FA7"/>
    <w:rsid w:val="00AD7326"/>
    <w:rsid w:val="00AF2D7B"/>
    <w:rsid w:val="00AF6D99"/>
    <w:rsid w:val="00B040FD"/>
    <w:rsid w:val="00B11E81"/>
    <w:rsid w:val="00B43948"/>
    <w:rsid w:val="00B53A70"/>
    <w:rsid w:val="00B542EC"/>
    <w:rsid w:val="00B905F3"/>
    <w:rsid w:val="00BD55A0"/>
    <w:rsid w:val="00BE2C66"/>
    <w:rsid w:val="00BF7FDC"/>
    <w:rsid w:val="00C1084C"/>
    <w:rsid w:val="00C172B8"/>
    <w:rsid w:val="00C3397B"/>
    <w:rsid w:val="00C679C2"/>
    <w:rsid w:val="00C72E28"/>
    <w:rsid w:val="00C83770"/>
    <w:rsid w:val="00CA18BB"/>
    <w:rsid w:val="00CE3D3D"/>
    <w:rsid w:val="00D24472"/>
    <w:rsid w:val="00D24BEE"/>
    <w:rsid w:val="00D5367D"/>
    <w:rsid w:val="00D638AE"/>
    <w:rsid w:val="00D72FD5"/>
    <w:rsid w:val="00D90B32"/>
    <w:rsid w:val="00D95AC6"/>
    <w:rsid w:val="00DA58D4"/>
    <w:rsid w:val="00DB2B0F"/>
    <w:rsid w:val="00DB5A75"/>
    <w:rsid w:val="00DD39D2"/>
    <w:rsid w:val="00E14821"/>
    <w:rsid w:val="00E17280"/>
    <w:rsid w:val="00E27992"/>
    <w:rsid w:val="00E33930"/>
    <w:rsid w:val="00E506AA"/>
    <w:rsid w:val="00E52E41"/>
    <w:rsid w:val="00E70D05"/>
    <w:rsid w:val="00EC2336"/>
    <w:rsid w:val="00ED1E71"/>
    <w:rsid w:val="00F07683"/>
    <w:rsid w:val="00F17CCA"/>
    <w:rsid w:val="00F2443A"/>
    <w:rsid w:val="00F27559"/>
    <w:rsid w:val="00F27D3B"/>
    <w:rsid w:val="00F349A9"/>
    <w:rsid w:val="00F3628B"/>
    <w:rsid w:val="00F650CE"/>
    <w:rsid w:val="00F7693A"/>
    <w:rsid w:val="00FA0EE6"/>
    <w:rsid w:val="00FA57CE"/>
    <w:rsid w:val="01073FA2"/>
    <w:rsid w:val="010F00F2"/>
    <w:rsid w:val="013E8A1A"/>
    <w:rsid w:val="0175A1EA"/>
    <w:rsid w:val="018EAB7D"/>
    <w:rsid w:val="01969A21"/>
    <w:rsid w:val="01A9F53F"/>
    <w:rsid w:val="01AA8F80"/>
    <w:rsid w:val="01B8D93C"/>
    <w:rsid w:val="01E7F87E"/>
    <w:rsid w:val="020A69FE"/>
    <w:rsid w:val="0232799C"/>
    <w:rsid w:val="023E41CB"/>
    <w:rsid w:val="02B2D0FE"/>
    <w:rsid w:val="02C353F1"/>
    <w:rsid w:val="02CFD46B"/>
    <w:rsid w:val="03F1817A"/>
    <w:rsid w:val="04D5D83B"/>
    <w:rsid w:val="04E37CF8"/>
    <w:rsid w:val="04FD01CA"/>
    <w:rsid w:val="053F31D9"/>
    <w:rsid w:val="0547FE7C"/>
    <w:rsid w:val="058CCF24"/>
    <w:rsid w:val="05A1AC06"/>
    <w:rsid w:val="05BAB02B"/>
    <w:rsid w:val="05D9E3A8"/>
    <w:rsid w:val="05DBBCD3"/>
    <w:rsid w:val="05DF0785"/>
    <w:rsid w:val="065B9076"/>
    <w:rsid w:val="0666EF00"/>
    <w:rsid w:val="0676A634"/>
    <w:rsid w:val="0681A4E1"/>
    <w:rsid w:val="06A177BA"/>
    <w:rsid w:val="06B9D9F4"/>
    <w:rsid w:val="06BC151E"/>
    <w:rsid w:val="06C12BB5"/>
    <w:rsid w:val="070388D1"/>
    <w:rsid w:val="070C8EDC"/>
    <w:rsid w:val="0711BF62"/>
    <w:rsid w:val="07285739"/>
    <w:rsid w:val="07470679"/>
    <w:rsid w:val="07759E88"/>
    <w:rsid w:val="07C0C76C"/>
    <w:rsid w:val="07E5BCD8"/>
    <w:rsid w:val="08112093"/>
    <w:rsid w:val="08122A93"/>
    <w:rsid w:val="0824F90C"/>
    <w:rsid w:val="083A40E4"/>
    <w:rsid w:val="086404CC"/>
    <w:rsid w:val="08899C2E"/>
    <w:rsid w:val="089E8CF2"/>
    <w:rsid w:val="08A089AD"/>
    <w:rsid w:val="08B6E9F9"/>
    <w:rsid w:val="08CEF3F0"/>
    <w:rsid w:val="0909DB7E"/>
    <w:rsid w:val="09B85B34"/>
    <w:rsid w:val="0A22B83B"/>
    <w:rsid w:val="0A5E8E09"/>
    <w:rsid w:val="0A68CEAB"/>
    <w:rsid w:val="0A781B44"/>
    <w:rsid w:val="0A7984DA"/>
    <w:rsid w:val="0A7C212D"/>
    <w:rsid w:val="0AA8B9AA"/>
    <w:rsid w:val="0AC7A188"/>
    <w:rsid w:val="0AD88E09"/>
    <w:rsid w:val="0AD9525D"/>
    <w:rsid w:val="0ADCE26E"/>
    <w:rsid w:val="0AFFAB7F"/>
    <w:rsid w:val="0B129A94"/>
    <w:rsid w:val="0B485552"/>
    <w:rsid w:val="0B64303D"/>
    <w:rsid w:val="0B6E5FB4"/>
    <w:rsid w:val="0B92E9DB"/>
    <w:rsid w:val="0B957A23"/>
    <w:rsid w:val="0BA9F8D9"/>
    <w:rsid w:val="0BE16644"/>
    <w:rsid w:val="0BE69663"/>
    <w:rsid w:val="0BEA261F"/>
    <w:rsid w:val="0C5244FC"/>
    <w:rsid w:val="0CC479AF"/>
    <w:rsid w:val="0CD7830D"/>
    <w:rsid w:val="0D2D5B7F"/>
    <w:rsid w:val="0D31DB64"/>
    <w:rsid w:val="0D505CB8"/>
    <w:rsid w:val="0D8155B4"/>
    <w:rsid w:val="0DA25666"/>
    <w:rsid w:val="0DCC9F33"/>
    <w:rsid w:val="0DE33AF3"/>
    <w:rsid w:val="0E4A9AE1"/>
    <w:rsid w:val="0E56F73E"/>
    <w:rsid w:val="0E65EB49"/>
    <w:rsid w:val="0E804ECE"/>
    <w:rsid w:val="0EDEB723"/>
    <w:rsid w:val="0F2028D3"/>
    <w:rsid w:val="0F39B548"/>
    <w:rsid w:val="0F3E9D2D"/>
    <w:rsid w:val="0F495423"/>
    <w:rsid w:val="0FC63D6B"/>
    <w:rsid w:val="0FC66DFC"/>
    <w:rsid w:val="10064B5E"/>
    <w:rsid w:val="10412A0C"/>
    <w:rsid w:val="109DCCE8"/>
    <w:rsid w:val="11032DE8"/>
    <w:rsid w:val="1115A5BB"/>
    <w:rsid w:val="113445C9"/>
    <w:rsid w:val="114C5674"/>
    <w:rsid w:val="116703D8"/>
    <w:rsid w:val="11D086BE"/>
    <w:rsid w:val="11E81684"/>
    <w:rsid w:val="122303D4"/>
    <w:rsid w:val="123916E6"/>
    <w:rsid w:val="1266FCEE"/>
    <w:rsid w:val="12BA692B"/>
    <w:rsid w:val="13458077"/>
    <w:rsid w:val="135E2ADA"/>
    <w:rsid w:val="14071C93"/>
    <w:rsid w:val="1414A253"/>
    <w:rsid w:val="14A7B4E6"/>
    <w:rsid w:val="14ABEA6E"/>
    <w:rsid w:val="14BFF9CD"/>
    <w:rsid w:val="14E74112"/>
    <w:rsid w:val="14E93418"/>
    <w:rsid w:val="1563508D"/>
    <w:rsid w:val="1564CD35"/>
    <w:rsid w:val="157488DB"/>
    <w:rsid w:val="1597E71D"/>
    <w:rsid w:val="1598FB8D"/>
    <w:rsid w:val="15995C48"/>
    <w:rsid w:val="159A2BA6"/>
    <w:rsid w:val="159C2CB3"/>
    <w:rsid w:val="15AE4BB7"/>
    <w:rsid w:val="15CB2E2E"/>
    <w:rsid w:val="15CDDFF5"/>
    <w:rsid w:val="16A9A0A2"/>
    <w:rsid w:val="16D93217"/>
    <w:rsid w:val="16DAAFC1"/>
    <w:rsid w:val="16DE2E2F"/>
    <w:rsid w:val="1726ECFA"/>
    <w:rsid w:val="173B03AF"/>
    <w:rsid w:val="175EC506"/>
    <w:rsid w:val="177CC9E8"/>
    <w:rsid w:val="178DAF20"/>
    <w:rsid w:val="17972851"/>
    <w:rsid w:val="17CEEBFA"/>
    <w:rsid w:val="17FA03D2"/>
    <w:rsid w:val="18213C61"/>
    <w:rsid w:val="18A4AC0D"/>
    <w:rsid w:val="18CA1817"/>
    <w:rsid w:val="18F5A332"/>
    <w:rsid w:val="190794BB"/>
    <w:rsid w:val="190E3C87"/>
    <w:rsid w:val="19108711"/>
    <w:rsid w:val="19129D63"/>
    <w:rsid w:val="191A46C6"/>
    <w:rsid w:val="193274AA"/>
    <w:rsid w:val="1950B74B"/>
    <w:rsid w:val="1950FCB0"/>
    <w:rsid w:val="1963EEAE"/>
    <w:rsid w:val="197E45C0"/>
    <w:rsid w:val="19A1C07F"/>
    <w:rsid w:val="19A4528B"/>
    <w:rsid w:val="19C100CF"/>
    <w:rsid w:val="1A213DD8"/>
    <w:rsid w:val="1A5AF554"/>
    <w:rsid w:val="1A620CC4"/>
    <w:rsid w:val="1AC5B708"/>
    <w:rsid w:val="1B2928BF"/>
    <w:rsid w:val="1B9F29CE"/>
    <w:rsid w:val="1BFAC744"/>
    <w:rsid w:val="1C078016"/>
    <w:rsid w:val="1C30A988"/>
    <w:rsid w:val="1C30E8C3"/>
    <w:rsid w:val="1C4FE382"/>
    <w:rsid w:val="1C6A887C"/>
    <w:rsid w:val="1CC06C09"/>
    <w:rsid w:val="1D027185"/>
    <w:rsid w:val="1D104173"/>
    <w:rsid w:val="1D948740"/>
    <w:rsid w:val="1DCF27F1"/>
    <w:rsid w:val="1DCFB688"/>
    <w:rsid w:val="1DF6FEA7"/>
    <w:rsid w:val="1DF8BDDF"/>
    <w:rsid w:val="1E398543"/>
    <w:rsid w:val="1E49B67F"/>
    <w:rsid w:val="1E4AE2CC"/>
    <w:rsid w:val="1E5A9849"/>
    <w:rsid w:val="1E916141"/>
    <w:rsid w:val="1EA97BBD"/>
    <w:rsid w:val="1EB752BD"/>
    <w:rsid w:val="1EDF96E4"/>
    <w:rsid w:val="1F053C43"/>
    <w:rsid w:val="1F09CD1A"/>
    <w:rsid w:val="1F68F87A"/>
    <w:rsid w:val="2020BEB3"/>
    <w:rsid w:val="202DFB02"/>
    <w:rsid w:val="2030023E"/>
    <w:rsid w:val="20381434"/>
    <w:rsid w:val="2065B2D4"/>
    <w:rsid w:val="20DE751A"/>
    <w:rsid w:val="2156F628"/>
    <w:rsid w:val="21846CCA"/>
    <w:rsid w:val="219D0F58"/>
    <w:rsid w:val="21EEA91C"/>
    <w:rsid w:val="21F72A1B"/>
    <w:rsid w:val="22244307"/>
    <w:rsid w:val="222959F1"/>
    <w:rsid w:val="22481D53"/>
    <w:rsid w:val="2253D22B"/>
    <w:rsid w:val="22737316"/>
    <w:rsid w:val="227EE7C8"/>
    <w:rsid w:val="22D36448"/>
    <w:rsid w:val="231E1788"/>
    <w:rsid w:val="232EA372"/>
    <w:rsid w:val="233120C5"/>
    <w:rsid w:val="2334D2B0"/>
    <w:rsid w:val="23880A9F"/>
    <w:rsid w:val="23A0EEF5"/>
    <w:rsid w:val="23C7E11E"/>
    <w:rsid w:val="23CEFE0D"/>
    <w:rsid w:val="23DBDFF5"/>
    <w:rsid w:val="23F64D29"/>
    <w:rsid w:val="2413D7C6"/>
    <w:rsid w:val="244665F8"/>
    <w:rsid w:val="244FF953"/>
    <w:rsid w:val="25368128"/>
    <w:rsid w:val="256874E0"/>
    <w:rsid w:val="25847827"/>
    <w:rsid w:val="258D446E"/>
    <w:rsid w:val="25A7F87A"/>
    <w:rsid w:val="25BEE6EA"/>
    <w:rsid w:val="25D82551"/>
    <w:rsid w:val="26302C99"/>
    <w:rsid w:val="265796C0"/>
    <w:rsid w:val="26B0D789"/>
    <w:rsid w:val="26C7F900"/>
    <w:rsid w:val="27A8C44E"/>
    <w:rsid w:val="27E9E814"/>
    <w:rsid w:val="282786DE"/>
    <w:rsid w:val="285D17F4"/>
    <w:rsid w:val="2876A7BC"/>
    <w:rsid w:val="287CF1F3"/>
    <w:rsid w:val="28DF9363"/>
    <w:rsid w:val="29068FDD"/>
    <w:rsid w:val="2917FD7F"/>
    <w:rsid w:val="29192B34"/>
    <w:rsid w:val="29850BF4"/>
    <w:rsid w:val="299CA789"/>
    <w:rsid w:val="29E8EDCE"/>
    <w:rsid w:val="29F6A2C1"/>
    <w:rsid w:val="2A0E0E87"/>
    <w:rsid w:val="2A206FAF"/>
    <w:rsid w:val="2A7A8AE9"/>
    <w:rsid w:val="2AAF6709"/>
    <w:rsid w:val="2AD418AC"/>
    <w:rsid w:val="2AD86DBA"/>
    <w:rsid w:val="2B136929"/>
    <w:rsid w:val="2B78AED9"/>
    <w:rsid w:val="2BA124B0"/>
    <w:rsid w:val="2BC44BDD"/>
    <w:rsid w:val="2BD446EA"/>
    <w:rsid w:val="2C09411F"/>
    <w:rsid w:val="2C0DA8E0"/>
    <w:rsid w:val="2C3E302B"/>
    <w:rsid w:val="2CAB4C16"/>
    <w:rsid w:val="2CBACEB9"/>
    <w:rsid w:val="2CF33BE8"/>
    <w:rsid w:val="2D0CA57B"/>
    <w:rsid w:val="2D11A2F1"/>
    <w:rsid w:val="2D2D3FAF"/>
    <w:rsid w:val="2D5E90F0"/>
    <w:rsid w:val="2E138B23"/>
    <w:rsid w:val="2E1DA33B"/>
    <w:rsid w:val="2E1FABCA"/>
    <w:rsid w:val="2E3E20CF"/>
    <w:rsid w:val="2E8692AB"/>
    <w:rsid w:val="2F0E8563"/>
    <w:rsid w:val="2F7FF42F"/>
    <w:rsid w:val="2F866C00"/>
    <w:rsid w:val="2F9794F2"/>
    <w:rsid w:val="2FA8CFF6"/>
    <w:rsid w:val="2FB6E4CA"/>
    <w:rsid w:val="2FC2C54D"/>
    <w:rsid w:val="302545D4"/>
    <w:rsid w:val="30668A48"/>
    <w:rsid w:val="30696AD2"/>
    <w:rsid w:val="306C226A"/>
    <w:rsid w:val="308D295A"/>
    <w:rsid w:val="31289FB5"/>
    <w:rsid w:val="31934242"/>
    <w:rsid w:val="31A63946"/>
    <w:rsid w:val="31AA8D30"/>
    <w:rsid w:val="31B1798C"/>
    <w:rsid w:val="31B38D33"/>
    <w:rsid w:val="31EDC928"/>
    <w:rsid w:val="3224B57F"/>
    <w:rsid w:val="324D47C4"/>
    <w:rsid w:val="326AA781"/>
    <w:rsid w:val="32709B26"/>
    <w:rsid w:val="32888074"/>
    <w:rsid w:val="32B5BE64"/>
    <w:rsid w:val="32CB43BB"/>
    <w:rsid w:val="32DAE984"/>
    <w:rsid w:val="32ED804D"/>
    <w:rsid w:val="32FAC71B"/>
    <w:rsid w:val="33253ECF"/>
    <w:rsid w:val="332FCA62"/>
    <w:rsid w:val="3332109C"/>
    <w:rsid w:val="3388DA10"/>
    <w:rsid w:val="33BD6D14"/>
    <w:rsid w:val="33C5F037"/>
    <w:rsid w:val="33EED04E"/>
    <w:rsid w:val="341BB4D5"/>
    <w:rsid w:val="344062E8"/>
    <w:rsid w:val="3454DDE1"/>
    <w:rsid w:val="346C9FB0"/>
    <w:rsid w:val="3473D595"/>
    <w:rsid w:val="349073B8"/>
    <w:rsid w:val="34C74B09"/>
    <w:rsid w:val="34CD9D79"/>
    <w:rsid w:val="34F06958"/>
    <w:rsid w:val="3526992D"/>
    <w:rsid w:val="35643637"/>
    <w:rsid w:val="35D3B29D"/>
    <w:rsid w:val="360F85C8"/>
    <w:rsid w:val="3615C57E"/>
    <w:rsid w:val="36170CC9"/>
    <w:rsid w:val="3639011F"/>
    <w:rsid w:val="3661DD4A"/>
    <w:rsid w:val="36D04084"/>
    <w:rsid w:val="36F0955C"/>
    <w:rsid w:val="36FA3448"/>
    <w:rsid w:val="3749D4C6"/>
    <w:rsid w:val="375031D3"/>
    <w:rsid w:val="375430A5"/>
    <w:rsid w:val="37AC9F2D"/>
    <w:rsid w:val="381E210D"/>
    <w:rsid w:val="385C4ADA"/>
    <w:rsid w:val="3864B4AF"/>
    <w:rsid w:val="3864C730"/>
    <w:rsid w:val="3867F7AC"/>
    <w:rsid w:val="3898776C"/>
    <w:rsid w:val="38DA5FA8"/>
    <w:rsid w:val="39119523"/>
    <w:rsid w:val="3918E835"/>
    <w:rsid w:val="39EFA906"/>
    <w:rsid w:val="3A11B6D9"/>
    <w:rsid w:val="3A420913"/>
    <w:rsid w:val="3A4B9DD6"/>
    <w:rsid w:val="3B452A16"/>
    <w:rsid w:val="3B652F92"/>
    <w:rsid w:val="3B79F32F"/>
    <w:rsid w:val="3C3834B0"/>
    <w:rsid w:val="3C3F97F7"/>
    <w:rsid w:val="3C7177F8"/>
    <w:rsid w:val="3D0E0875"/>
    <w:rsid w:val="3D15F731"/>
    <w:rsid w:val="3D8CE810"/>
    <w:rsid w:val="3DC406E9"/>
    <w:rsid w:val="3E723360"/>
    <w:rsid w:val="3E88D64B"/>
    <w:rsid w:val="3EA8E9E1"/>
    <w:rsid w:val="3ED6323E"/>
    <w:rsid w:val="3EE03335"/>
    <w:rsid w:val="3EFFD55D"/>
    <w:rsid w:val="3F015ADD"/>
    <w:rsid w:val="3F091B5A"/>
    <w:rsid w:val="3F889B8E"/>
    <w:rsid w:val="3FD88E0C"/>
    <w:rsid w:val="3FE51D97"/>
    <w:rsid w:val="400F7278"/>
    <w:rsid w:val="4014AE4B"/>
    <w:rsid w:val="4051946E"/>
    <w:rsid w:val="405C4C17"/>
    <w:rsid w:val="40A9A78F"/>
    <w:rsid w:val="40B72A06"/>
    <w:rsid w:val="40F68B46"/>
    <w:rsid w:val="41105E8A"/>
    <w:rsid w:val="411E9AD5"/>
    <w:rsid w:val="412939DB"/>
    <w:rsid w:val="412D6509"/>
    <w:rsid w:val="412E5288"/>
    <w:rsid w:val="413C6334"/>
    <w:rsid w:val="414DA94C"/>
    <w:rsid w:val="4159743D"/>
    <w:rsid w:val="418C197E"/>
    <w:rsid w:val="41D2F1CF"/>
    <w:rsid w:val="41E312A2"/>
    <w:rsid w:val="421C0D55"/>
    <w:rsid w:val="421FD30F"/>
    <w:rsid w:val="42311C71"/>
    <w:rsid w:val="4251AF3C"/>
    <w:rsid w:val="42529AC7"/>
    <w:rsid w:val="42740721"/>
    <w:rsid w:val="427565B9"/>
    <w:rsid w:val="4287156D"/>
    <w:rsid w:val="42A28D97"/>
    <w:rsid w:val="42A7676E"/>
    <w:rsid w:val="42C32BB3"/>
    <w:rsid w:val="42D2D9EC"/>
    <w:rsid w:val="430813C8"/>
    <w:rsid w:val="4328F2BA"/>
    <w:rsid w:val="43346688"/>
    <w:rsid w:val="435386A5"/>
    <w:rsid w:val="43598D3A"/>
    <w:rsid w:val="43694042"/>
    <w:rsid w:val="437166AE"/>
    <w:rsid w:val="43BA7BC0"/>
    <w:rsid w:val="4473E01B"/>
    <w:rsid w:val="44795449"/>
    <w:rsid w:val="448A654B"/>
    <w:rsid w:val="44EDAC87"/>
    <w:rsid w:val="45247BB3"/>
    <w:rsid w:val="453540A5"/>
    <w:rsid w:val="45968880"/>
    <w:rsid w:val="45B33F0D"/>
    <w:rsid w:val="45BA676F"/>
    <w:rsid w:val="45CD8F72"/>
    <w:rsid w:val="45F21A77"/>
    <w:rsid w:val="462A8EFC"/>
    <w:rsid w:val="463DC961"/>
    <w:rsid w:val="465AEE11"/>
    <w:rsid w:val="4666B3A2"/>
    <w:rsid w:val="46ADE1BA"/>
    <w:rsid w:val="46E07507"/>
    <w:rsid w:val="471CF09B"/>
    <w:rsid w:val="478C452E"/>
    <w:rsid w:val="47B73EA1"/>
    <w:rsid w:val="47CA2B74"/>
    <w:rsid w:val="47D1A735"/>
    <w:rsid w:val="48260E22"/>
    <w:rsid w:val="484B29A3"/>
    <w:rsid w:val="49084858"/>
    <w:rsid w:val="49520DFA"/>
    <w:rsid w:val="4958E657"/>
    <w:rsid w:val="498FE201"/>
    <w:rsid w:val="4A1B9CB7"/>
    <w:rsid w:val="4A20937C"/>
    <w:rsid w:val="4A8EC41F"/>
    <w:rsid w:val="4AA1910D"/>
    <w:rsid w:val="4AD7DFCD"/>
    <w:rsid w:val="4B2C38AB"/>
    <w:rsid w:val="4B4E4BE5"/>
    <w:rsid w:val="4B631C54"/>
    <w:rsid w:val="4B782C27"/>
    <w:rsid w:val="4B822E20"/>
    <w:rsid w:val="4BE5C276"/>
    <w:rsid w:val="4C0A6F61"/>
    <w:rsid w:val="4C264F5F"/>
    <w:rsid w:val="4C2B7FB0"/>
    <w:rsid w:val="4C7AB86D"/>
    <w:rsid w:val="4CE5D16A"/>
    <w:rsid w:val="4D688B46"/>
    <w:rsid w:val="4DE3998B"/>
    <w:rsid w:val="4E41DC25"/>
    <w:rsid w:val="4E5DB359"/>
    <w:rsid w:val="4E826525"/>
    <w:rsid w:val="4EE3F17E"/>
    <w:rsid w:val="4F1725FC"/>
    <w:rsid w:val="4F32AC5B"/>
    <w:rsid w:val="4F4FFBC8"/>
    <w:rsid w:val="4F93C5E8"/>
    <w:rsid w:val="4F99DC7A"/>
    <w:rsid w:val="4FC1B1C4"/>
    <w:rsid w:val="4FECE802"/>
    <w:rsid w:val="5028963C"/>
    <w:rsid w:val="502F4CB8"/>
    <w:rsid w:val="5074852D"/>
    <w:rsid w:val="508A9CDE"/>
    <w:rsid w:val="508F24C7"/>
    <w:rsid w:val="50930E41"/>
    <w:rsid w:val="50A5532F"/>
    <w:rsid w:val="50A59B0F"/>
    <w:rsid w:val="50A60C93"/>
    <w:rsid w:val="50A6A400"/>
    <w:rsid w:val="50F6BFA9"/>
    <w:rsid w:val="50FD791C"/>
    <w:rsid w:val="51106FE9"/>
    <w:rsid w:val="5143F93E"/>
    <w:rsid w:val="515304EB"/>
    <w:rsid w:val="517235D1"/>
    <w:rsid w:val="51ACD763"/>
    <w:rsid w:val="51B1709D"/>
    <w:rsid w:val="5256C2E0"/>
    <w:rsid w:val="526EA96D"/>
    <w:rsid w:val="527B70AE"/>
    <w:rsid w:val="5288F246"/>
    <w:rsid w:val="5291A42F"/>
    <w:rsid w:val="52F7808B"/>
    <w:rsid w:val="53084B1E"/>
    <w:rsid w:val="533E7C35"/>
    <w:rsid w:val="5384BD0E"/>
    <w:rsid w:val="53909673"/>
    <w:rsid w:val="53A29DAA"/>
    <w:rsid w:val="53D76932"/>
    <w:rsid w:val="53F2515C"/>
    <w:rsid w:val="541A1650"/>
    <w:rsid w:val="5434EABA"/>
    <w:rsid w:val="5440538A"/>
    <w:rsid w:val="54741A54"/>
    <w:rsid w:val="54759BAD"/>
    <w:rsid w:val="5482EA4A"/>
    <w:rsid w:val="54E085F4"/>
    <w:rsid w:val="54EF11D9"/>
    <w:rsid w:val="54FA08EE"/>
    <w:rsid w:val="5511978D"/>
    <w:rsid w:val="55327B91"/>
    <w:rsid w:val="55596BD1"/>
    <w:rsid w:val="557263D0"/>
    <w:rsid w:val="558B4965"/>
    <w:rsid w:val="559AA90D"/>
    <w:rsid w:val="55C72AD3"/>
    <w:rsid w:val="561B0C8F"/>
    <w:rsid w:val="56506748"/>
    <w:rsid w:val="56649034"/>
    <w:rsid w:val="5683F321"/>
    <w:rsid w:val="568A2D2D"/>
    <w:rsid w:val="57175F5D"/>
    <w:rsid w:val="57554FDC"/>
    <w:rsid w:val="57755AB6"/>
    <w:rsid w:val="5783D7E8"/>
    <w:rsid w:val="57E36D1D"/>
    <w:rsid w:val="57EAD50D"/>
    <w:rsid w:val="58387DEF"/>
    <w:rsid w:val="5859A237"/>
    <w:rsid w:val="58A2FCCC"/>
    <w:rsid w:val="58B4F275"/>
    <w:rsid w:val="58E347BA"/>
    <w:rsid w:val="58F829A0"/>
    <w:rsid w:val="5900CCC1"/>
    <w:rsid w:val="5908F1D4"/>
    <w:rsid w:val="592BB429"/>
    <w:rsid w:val="5939E733"/>
    <w:rsid w:val="5963A8E9"/>
    <w:rsid w:val="597EA55E"/>
    <w:rsid w:val="59C14D47"/>
    <w:rsid w:val="59E1B405"/>
    <w:rsid w:val="59F2A7F1"/>
    <w:rsid w:val="5A4007BF"/>
    <w:rsid w:val="5A5B9EC2"/>
    <w:rsid w:val="5A83D8F9"/>
    <w:rsid w:val="5A9BBA01"/>
    <w:rsid w:val="5A9F54AC"/>
    <w:rsid w:val="5AA76707"/>
    <w:rsid w:val="5AAA7B76"/>
    <w:rsid w:val="5AC0E295"/>
    <w:rsid w:val="5ACBBC2E"/>
    <w:rsid w:val="5AEB2F9E"/>
    <w:rsid w:val="5B0B8589"/>
    <w:rsid w:val="5B0ED52B"/>
    <w:rsid w:val="5B62E505"/>
    <w:rsid w:val="5B9E55F8"/>
    <w:rsid w:val="5B9F0388"/>
    <w:rsid w:val="5BAA9BE2"/>
    <w:rsid w:val="5BD3CD6D"/>
    <w:rsid w:val="5C4F46F4"/>
    <w:rsid w:val="5C898924"/>
    <w:rsid w:val="5C9E6C4F"/>
    <w:rsid w:val="5CA4C6FA"/>
    <w:rsid w:val="5CC78AEB"/>
    <w:rsid w:val="5D08A288"/>
    <w:rsid w:val="5D474E28"/>
    <w:rsid w:val="5DBD2405"/>
    <w:rsid w:val="5DCA5A7F"/>
    <w:rsid w:val="5DCA97B8"/>
    <w:rsid w:val="5DD3338F"/>
    <w:rsid w:val="5DE868B9"/>
    <w:rsid w:val="5E182BC1"/>
    <w:rsid w:val="5E1B4735"/>
    <w:rsid w:val="5E5CD114"/>
    <w:rsid w:val="5E7231FD"/>
    <w:rsid w:val="5EB400F1"/>
    <w:rsid w:val="5F000E07"/>
    <w:rsid w:val="5F0E8445"/>
    <w:rsid w:val="5F1294FB"/>
    <w:rsid w:val="5F462204"/>
    <w:rsid w:val="5F7D1D10"/>
    <w:rsid w:val="5FACFC7F"/>
    <w:rsid w:val="5FBC4103"/>
    <w:rsid w:val="603A27D6"/>
    <w:rsid w:val="60E3EB5C"/>
    <w:rsid w:val="60E55DB2"/>
    <w:rsid w:val="60E5EF13"/>
    <w:rsid w:val="60EAED1D"/>
    <w:rsid w:val="61488DDD"/>
    <w:rsid w:val="6148BDA2"/>
    <w:rsid w:val="6190CFAD"/>
    <w:rsid w:val="61C9DE8C"/>
    <w:rsid w:val="61F56AA0"/>
    <w:rsid w:val="62005E0F"/>
    <w:rsid w:val="62091297"/>
    <w:rsid w:val="621FC3F1"/>
    <w:rsid w:val="623BA434"/>
    <w:rsid w:val="624B7B7A"/>
    <w:rsid w:val="625FF407"/>
    <w:rsid w:val="629FD768"/>
    <w:rsid w:val="62BC65FA"/>
    <w:rsid w:val="6362B15E"/>
    <w:rsid w:val="638446F1"/>
    <w:rsid w:val="63943ADC"/>
    <w:rsid w:val="63BA3B1A"/>
    <w:rsid w:val="63E031FE"/>
    <w:rsid w:val="64308997"/>
    <w:rsid w:val="6433D92C"/>
    <w:rsid w:val="644C9F4F"/>
    <w:rsid w:val="6461B53F"/>
    <w:rsid w:val="6470E6C6"/>
    <w:rsid w:val="64AC64D4"/>
    <w:rsid w:val="64D8577A"/>
    <w:rsid w:val="650987D7"/>
    <w:rsid w:val="6518C33E"/>
    <w:rsid w:val="651EA6C1"/>
    <w:rsid w:val="655AD983"/>
    <w:rsid w:val="657CE5E4"/>
    <w:rsid w:val="657FDD22"/>
    <w:rsid w:val="65D4583D"/>
    <w:rsid w:val="65F139A6"/>
    <w:rsid w:val="6647C19D"/>
    <w:rsid w:val="66BC8F36"/>
    <w:rsid w:val="66C3695D"/>
    <w:rsid w:val="66E955E9"/>
    <w:rsid w:val="67055615"/>
    <w:rsid w:val="67281D8B"/>
    <w:rsid w:val="67314064"/>
    <w:rsid w:val="675BA013"/>
    <w:rsid w:val="677971F3"/>
    <w:rsid w:val="677D8F9F"/>
    <w:rsid w:val="6799C861"/>
    <w:rsid w:val="67B5E96B"/>
    <w:rsid w:val="67D56759"/>
    <w:rsid w:val="67D7C8CC"/>
    <w:rsid w:val="685055C1"/>
    <w:rsid w:val="6876540A"/>
    <w:rsid w:val="68BBD80D"/>
    <w:rsid w:val="68C9D7A8"/>
    <w:rsid w:val="68CD6380"/>
    <w:rsid w:val="69587E94"/>
    <w:rsid w:val="698EEEEC"/>
    <w:rsid w:val="69D959CB"/>
    <w:rsid w:val="6A0CF809"/>
    <w:rsid w:val="6A3B9CEC"/>
    <w:rsid w:val="6A5D64FA"/>
    <w:rsid w:val="6A808844"/>
    <w:rsid w:val="6AF084ED"/>
    <w:rsid w:val="6AF0CEEB"/>
    <w:rsid w:val="6B35651F"/>
    <w:rsid w:val="6B488CA3"/>
    <w:rsid w:val="6B4CF98F"/>
    <w:rsid w:val="6B5C3139"/>
    <w:rsid w:val="6B88114F"/>
    <w:rsid w:val="6BE38A4B"/>
    <w:rsid w:val="6C0D538C"/>
    <w:rsid w:val="6C0E1CA8"/>
    <w:rsid w:val="6C158659"/>
    <w:rsid w:val="6C59D03C"/>
    <w:rsid w:val="6C5FA587"/>
    <w:rsid w:val="6C7650E6"/>
    <w:rsid w:val="6CA999A5"/>
    <w:rsid w:val="6D47B478"/>
    <w:rsid w:val="6D52CD61"/>
    <w:rsid w:val="6DA8E5BD"/>
    <w:rsid w:val="6E464426"/>
    <w:rsid w:val="6E87703F"/>
    <w:rsid w:val="6E894F19"/>
    <w:rsid w:val="6E9A7F1C"/>
    <w:rsid w:val="6EAA37DB"/>
    <w:rsid w:val="6EBB9922"/>
    <w:rsid w:val="6EF86202"/>
    <w:rsid w:val="6EFDC6D8"/>
    <w:rsid w:val="6F211370"/>
    <w:rsid w:val="6F45EAAB"/>
    <w:rsid w:val="6F5B0AA0"/>
    <w:rsid w:val="6F72477C"/>
    <w:rsid w:val="6F89EB16"/>
    <w:rsid w:val="6FF28C38"/>
    <w:rsid w:val="703A33AB"/>
    <w:rsid w:val="706F0CE0"/>
    <w:rsid w:val="70A42183"/>
    <w:rsid w:val="70AC6C22"/>
    <w:rsid w:val="70B5C88A"/>
    <w:rsid w:val="7107BD4D"/>
    <w:rsid w:val="71360144"/>
    <w:rsid w:val="71C7F4E7"/>
    <w:rsid w:val="71C94991"/>
    <w:rsid w:val="71DF569A"/>
    <w:rsid w:val="71E91059"/>
    <w:rsid w:val="7237B01C"/>
    <w:rsid w:val="7267B2E6"/>
    <w:rsid w:val="72AE20B9"/>
    <w:rsid w:val="72BABEC7"/>
    <w:rsid w:val="72BCEA94"/>
    <w:rsid w:val="73239CA6"/>
    <w:rsid w:val="73513155"/>
    <w:rsid w:val="74AECB22"/>
    <w:rsid w:val="74DE7B0D"/>
    <w:rsid w:val="7551E52E"/>
    <w:rsid w:val="755CC9F0"/>
    <w:rsid w:val="755E5777"/>
    <w:rsid w:val="75A5A433"/>
    <w:rsid w:val="75AE110D"/>
    <w:rsid w:val="75E34963"/>
    <w:rsid w:val="75E782F9"/>
    <w:rsid w:val="762188CA"/>
    <w:rsid w:val="7625EAF8"/>
    <w:rsid w:val="7665546A"/>
    <w:rsid w:val="76712CA5"/>
    <w:rsid w:val="767C25E0"/>
    <w:rsid w:val="76917EA3"/>
    <w:rsid w:val="76A9D3D8"/>
    <w:rsid w:val="76BE2615"/>
    <w:rsid w:val="76D85264"/>
    <w:rsid w:val="774DDE24"/>
    <w:rsid w:val="77700C5B"/>
    <w:rsid w:val="77A53234"/>
    <w:rsid w:val="77B9027B"/>
    <w:rsid w:val="77F6CAA2"/>
    <w:rsid w:val="78B95D1B"/>
    <w:rsid w:val="78FBEC46"/>
    <w:rsid w:val="79013236"/>
    <w:rsid w:val="7906C66C"/>
    <w:rsid w:val="7920AD3A"/>
    <w:rsid w:val="79466158"/>
    <w:rsid w:val="7969B69D"/>
    <w:rsid w:val="797B843C"/>
    <w:rsid w:val="79C880C4"/>
    <w:rsid w:val="7A19D773"/>
    <w:rsid w:val="7A423965"/>
    <w:rsid w:val="7A4C3DD8"/>
    <w:rsid w:val="7A7B50D5"/>
    <w:rsid w:val="7AAF5089"/>
    <w:rsid w:val="7AB0AEAF"/>
    <w:rsid w:val="7AC1C48B"/>
    <w:rsid w:val="7AC53A87"/>
    <w:rsid w:val="7AE9C682"/>
    <w:rsid w:val="7B43304C"/>
    <w:rsid w:val="7BEB81D8"/>
    <w:rsid w:val="7BF9E1FA"/>
    <w:rsid w:val="7C09E2BF"/>
    <w:rsid w:val="7C1A0365"/>
    <w:rsid w:val="7C20C296"/>
    <w:rsid w:val="7C3DF1D2"/>
    <w:rsid w:val="7C674D1E"/>
    <w:rsid w:val="7C90C1BD"/>
    <w:rsid w:val="7CBBD0A0"/>
    <w:rsid w:val="7CCAC27A"/>
    <w:rsid w:val="7CDEB212"/>
    <w:rsid w:val="7CE1C6EB"/>
    <w:rsid w:val="7CE9C9F1"/>
    <w:rsid w:val="7CF7D852"/>
    <w:rsid w:val="7CF8AEB2"/>
    <w:rsid w:val="7D19593B"/>
    <w:rsid w:val="7D2AF714"/>
    <w:rsid w:val="7D4BB4FB"/>
    <w:rsid w:val="7D60477B"/>
    <w:rsid w:val="7D6DED4D"/>
    <w:rsid w:val="7D839F2D"/>
    <w:rsid w:val="7DA40B84"/>
    <w:rsid w:val="7DC16BE7"/>
    <w:rsid w:val="7DED71BB"/>
    <w:rsid w:val="7DF3C3F5"/>
    <w:rsid w:val="7E840235"/>
    <w:rsid w:val="7E91AEDE"/>
    <w:rsid w:val="7F29F73D"/>
    <w:rsid w:val="7F3DBF9F"/>
    <w:rsid w:val="7F51984C"/>
    <w:rsid w:val="7F6249CA"/>
    <w:rsid w:val="7F79187E"/>
    <w:rsid w:val="7FF60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BD436666-7355-0D47-A0BA-90F983E3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D7ABC223-EFEA-4F2D-909F-1FD213BC5724}"/>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purl.org/dc/elements/1.1/"/>
    <ds:schemaRef ds:uri="f0524ac9-d0ec-4121-9ffe-500193b9ff1e"/>
    <ds:schemaRef ds:uri="http://schemas.microsoft.com/office/2006/metadata/properties"/>
    <ds:schemaRef ds:uri="http://purl.org/dc/dcmitype/"/>
    <ds:schemaRef ds:uri="http://schemas.openxmlformats.org/package/2006/metadata/core-properties"/>
    <ds:schemaRef ds:uri="7029a2ab-3395-4ce7-8fbd-fcede67aea0e"/>
    <ds:schemaRef ds:uri="http://schemas.microsoft.com/office/infopath/2007/PartnerControls"/>
    <ds:schemaRef ds:uri="http://schemas.microsoft.com/office/2006/documentManagement/typ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 template</dc:title>
  <dc:subject>LTO Water Year 2025 Template</dc:subject>
  <dc:creator>Peter Soeth</dc:creator>
  <cp:keywords/>
  <dc:description/>
  <cp:lastModifiedBy>Yang, Tony</cp:lastModifiedBy>
  <cp:revision>57</cp:revision>
  <cp:lastPrinted>2024-09-20T20:59:00Z</cp:lastPrinted>
  <dcterms:created xsi:type="dcterms:W3CDTF">2024-09-20T21:12:00Z</dcterms:created>
  <dcterms:modified xsi:type="dcterms:W3CDTF">2024-11-05T16:38:05Z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ies>
</file>