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D127" w14:textId="77777777" w:rsidR="005B15F3" w:rsidRPr="008C039D" w:rsidRDefault="005B15F3" w:rsidP="0485A418">
      <w:pPr>
        <w:pStyle w:val="vibullets2ndindent"/>
        <w:numPr>
          <w:ilvl w:val="0"/>
          <w:numId w:val="0"/>
        </w:numPr>
        <w:sectPr w:rsidR="005B15F3" w:rsidRPr="008C039D" w:rsidSect="005B15F3">
          <w:headerReference w:type="even" r:id="rId10"/>
          <w:headerReference w:type="default" r:id="rId11"/>
          <w:footerReference w:type="even" r:id="rId12"/>
          <w:footerReference w:type="default" r:id="rId13"/>
          <w:headerReference w:type="first" r:id="rId14"/>
          <w:footerReference w:type="first" r:id="rId15"/>
          <w:pgSz w:w="12240" w:h="15840"/>
          <w:pgMar w:top="720" w:right="720" w:bottom="1440" w:left="720" w:header="720" w:footer="720" w:gutter="0"/>
          <w:cols w:space="720"/>
          <w:docGrid w:linePitch="360"/>
        </w:sectPr>
      </w:pPr>
    </w:p>
    <w:p w14:paraId="34DC92CB" w14:textId="773F5E60" w:rsidR="005B15F3" w:rsidRPr="0032270A" w:rsidRDefault="0032270A" w:rsidP="0032270A">
      <w:pPr>
        <w:pStyle w:val="Heading1"/>
      </w:pPr>
      <w:r w:rsidRPr="0032270A">
        <w:t>Weekly Fish and Water Operations Outlook</w:t>
      </w:r>
    </w:p>
    <w:p w14:paraId="6AEF10CA" w14:textId="1F9A5F44" w:rsidR="00867BDC" w:rsidRDefault="00867BDC" w:rsidP="00867BDC">
      <w:commentRangeStart w:id="0"/>
      <w:r>
        <w:t>1</w:t>
      </w:r>
      <w:ins w:id="1" w:author="Rigby, Crystal@Wildlife" w:date="2024-12-24T16:51:00Z">
        <w:r w:rsidR="0A3F708D">
          <w:t>2</w:t>
        </w:r>
      </w:ins>
      <w:r>
        <w:t>/</w:t>
      </w:r>
      <w:r w:rsidR="6EC4BD30">
        <w:t>24</w:t>
      </w:r>
      <w:r>
        <w:t>/202</w:t>
      </w:r>
      <w:r w:rsidR="11421E78">
        <w:t>4</w:t>
      </w:r>
      <w:r>
        <w:t xml:space="preserve"> – 1</w:t>
      </w:r>
      <w:ins w:id="2" w:author="Rigby, Crystal@Wildlife" w:date="2024-12-24T16:51:00Z">
        <w:r w:rsidR="4CFBCE9E">
          <w:t>2</w:t>
        </w:r>
      </w:ins>
      <w:r>
        <w:t>/</w:t>
      </w:r>
      <w:r w:rsidR="301B2F61">
        <w:t>30</w:t>
      </w:r>
      <w:r>
        <w:t>/202</w:t>
      </w:r>
      <w:r w:rsidR="78EAE241">
        <w:t>4</w:t>
      </w:r>
      <w:commentRangeEnd w:id="0"/>
      <w:r>
        <w:commentReference w:id="0"/>
      </w:r>
    </w:p>
    <w:p w14:paraId="7063F9C9" w14:textId="77777777" w:rsidR="00867BDC" w:rsidRDefault="00867BDC" w:rsidP="00867BDC">
      <w:pPr>
        <w:pStyle w:val="Heading2"/>
      </w:pPr>
      <w:r>
        <w:t xml:space="preserve">Water Project Operational Intent for Week </w:t>
      </w:r>
    </w:p>
    <w:p w14:paraId="46727D25" w14:textId="4F3814D5" w:rsidR="00867BDC" w:rsidRDefault="7CA803C5" w:rsidP="00867BDC">
      <w:r>
        <w:t xml:space="preserve">Continue </w:t>
      </w:r>
      <w:r w:rsidR="54C054B5">
        <w:t xml:space="preserve">joint </w:t>
      </w:r>
      <w:r>
        <w:t>operations to implement “First Flush” conditions (COA 8.3.1 of ITP)</w:t>
      </w:r>
      <w:r w:rsidR="6445F1C4">
        <w:t xml:space="preserve"> with</w:t>
      </w:r>
      <w:r w:rsidR="643B3214">
        <w:t xml:space="preserve"> </w:t>
      </w:r>
      <w:r w:rsidR="6445F1C4">
        <w:t xml:space="preserve">a 14 day averaged OMRI no more negative than –2,00 cfs AND to meet all applicable </w:t>
      </w:r>
      <w:r w:rsidR="319659BF">
        <w:t xml:space="preserve">provisions of SWRCB </w:t>
      </w:r>
      <w:r w:rsidR="6445F1C4">
        <w:t>Decision 1641</w:t>
      </w:r>
      <w:r w:rsidR="26C5D330">
        <w:t>.</w:t>
      </w:r>
    </w:p>
    <w:p w14:paraId="3137C84A" w14:textId="77777777" w:rsidR="00867BDC" w:rsidRDefault="00867BDC" w:rsidP="00867BDC">
      <w:pPr>
        <w:pStyle w:val="Heading2"/>
      </w:pPr>
      <w:r>
        <w:t xml:space="preserve">Biological Context </w:t>
      </w:r>
    </w:p>
    <w:p w14:paraId="440B7C2D" w14:textId="2AB05B64" w:rsidR="00867BDC" w:rsidRDefault="337399E1" w:rsidP="00867BDC">
      <w:r>
        <w:t>The “First Flush” action has been “triggered” and is “controlling” joint CVP/SWP exports.</w:t>
      </w:r>
    </w:p>
    <w:p w14:paraId="07A79428" w14:textId="77777777" w:rsidR="00867BDC" w:rsidRDefault="00867BDC" w:rsidP="00867BDC">
      <w:pPr>
        <w:pStyle w:val="Heading2"/>
      </w:pPr>
      <w:r>
        <w:t xml:space="preserve">Forecasted Weather </w:t>
      </w:r>
    </w:p>
    <w:p w14:paraId="19C6D061" w14:textId="6B4050EF" w:rsidR="00A74BD6" w:rsidRPr="00B53A70" w:rsidRDefault="1E2D43CC" w:rsidP="00867BDC">
      <w:r>
        <w:t xml:space="preserve">Chances for precipitation, snow and windy conditions continue </w:t>
      </w:r>
      <w:r w:rsidR="75482E7E">
        <w:t xml:space="preserve">through the weekend </w:t>
      </w:r>
      <w:r>
        <w:t>as a series of storms mov</w:t>
      </w:r>
      <w:r w:rsidR="3FCB5662">
        <w:t xml:space="preserve">es through the area. </w:t>
      </w:r>
      <w:r w:rsidR="3D1C4BFE">
        <w:t>Possibility of thunderstorms on Tuesday,</w:t>
      </w:r>
    </w:p>
    <w:p w14:paraId="2B426EEB" w14:textId="77777777" w:rsidR="00460E64" w:rsidRDefault="00460E64" w:rsidP="00460E64">
      <w:pPr>
        <w:pStyle w:val="Heading2"/>
      </w:pPr>
      <w:r>
        <w:t>Tables</w:t>
      </w:r>
    </w:p>
    <w:p w14:paraId="3D35E7C0" w14:textId="2EA5E9FD" w:rsidR="0001386D" w:rsidRDefault="00460E64" w:rsidP="00460E64">
      <w:pPr>
        <w:pStyle w:val="vitabletitleSegoeUI12"/>
      </w:pPr>
      <w:r>
        <w:t>Table 1: Anticipated weekly operational ranges by tributary. Environmental and fish conditions updated by respective watershed groups at varying intervals that may not coincide with the weekly range of Water Operations</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14:paraId="616813DD" w14:textId="77777777" w:rsidTr="35D8E409">
        <w:trPr>
          <w:tblHeader/>
        </w:trPr>
        <w:tc>
          <w:tcPr>
            <w:tcW w:w="2337" w:type="dxa"/>
            <w:vAlign w:val="bottom"/>
          </w:tcPr>
          <w:p w14:paraId="608ED469" w14:textId="4128024C" w:rsidR="00FA57CE" w:rsidRPr="002C2C32" w:rsidRDefault="00FA57CE" w:rsidP="002C2C32">
            <w:pPr>
              <w:pStyle w:val="vitableheadingsSegoeUISemibold12pt"/>
            </w:pPr>
            <w:r w:rsidRPr="002C2C32">
              <w:t>Tributary/Division</w:t>
            </w:r>
          </w:p>
        </w:tc>
        <w:tc>
          <w:tcPr>
            <w:tcW w:w="3418"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2C2C32" w:rsidRDefault="00FA57CE" w:rsidP="002C2C32">
            <w:pPr>
              <w:pStyle w:val="vitableheadingsSegoeUISemibold12pt"/>
            </w:pPr>
            <w:r w:rsidRPr="002C2C32">
              <w:t>Related Environmental and Fish Conditions</w:t>
            </w:r>
          </w:p>
        </w:tc>
      </w:tr>
      <w:tr w:rsidR="00BF7FDC" w14:paraId="2F98A182" w14:textId="77777777" w:rsidTr="35D8E409">
        <w:tc>
          <w:tcPr>
            <w:tcW w:w="2337" w:type="dxa"/>
          </w:tcPr>
          <w:p w14:paraId="70CEE052" w14:textId="03135939" w:rsidR="00BF7FDC" w:rsidRDefault="00BF7FDC" w:rsidP="00BF7FDC">
            <w:pPr>
              <w:pStyle w:val="vitabletextSegoeUIRegular10"/>
            </w:pPr>
            <w:r w:rsidRPr="00E83BF0">
              <w:rPr>
                <w:szCs w:val="20"/>
              </w:rPr>
              <w:t>Clear Creek</w:t>
            </w:r>
          </w:p>
        </w:tc>
        <w:tc>
          <w:tcPr>
            <w:tcW w:w="3418" w:type="dxa"/>
          </w:tcPr>
          <w:p w14:paraId="18528819" w14:textId="56CB04D6" w:rsidR="00BF7FDC" w:rsidRPr="00E83BF0" w:rsidRDefault="2D2C533F" w:rsidP="001E4C89">
            <w:pPr>
              <w:pStyle w:val="vitabletextbullet1"/>
            </w:pPr>
            <w:r>
              <w:t>Current Release: 2</w:t>
            </w:r>
            <w:r w:rsidR="283495D3">
              <w:t>75</w:t>
            </w:r>
            <w:r>
              <w:t xml:space="preserve"> cfs plus spillway releases</w:t>
            </w:r>
          </w:p>
          <w:p w14:paraId="4B809E3A" w14:textId="132CB142" w:rsidR="00BF7FDC" w:rsidRDefault="2D2C533F" w:rsidP="001E4C89">
            <w:pPr>
              <w:pStyle w:val="vitabletextbullet1"/>
            </w:pPr>
            <w:r>
              <w:t>Anticipated Weekly Range of Releases: 2</w:t>
            </w:r>
            <w:r w:rsidR="5418EFB9">
              <w:t>75</w:t>
            </w:r>
            <w:r>
              <w:t xml:space="preserve"> cfs or greater</w:t>
            </w:r>
          </w:p>
        </w:tc>
        <w:tc>
          <w:tcPr>
            <w:tcW w:w="3690" w:type="dxa"/>
          </w:tcPr>
          <w:p w14:paraId="5FAFAEF6" w14:textId="77777777" w:rsidR="00BF7FDC" w:rsidRPr="00E83BF0" w:rsidRDefault="00BF7FDC" w:rsidP="001E4C89">
            <w:pPr>
              <w:pStyle w:val="vitabletextbullet1"/>
              <w:rPr>
                <w:rFonts w:eastAsiaTheme="minorEastAsia"/>
              </w:rPr>
            </w:pPr>
            <w:r w:rsidRPr="00E83BF0">
              <w:t xml:space="preserve">Spring-run Chinook Salmon fry are emerging from redds and are rearing/emigrating. </w:t>
            </w:r>
          </w:p>
          <w:p w14:paraId="71D7EDCE" w14:textId="77777777" w:rsidR="00BF7FDC" w:rsidRPr="00E83BF0" w:rsidRDefault="00BF7FDC" w:rsidP="001E4C89">
            <w:pPr>
              <w:pStyle w:val="vitabletextbullet1"/>
              <w:rPr>
                <w:rFonts w:eastAsiaTheme="minorEastAsia"/>
                <w:i/>
                <w:iCs/>
              </w:rPr>
            </w:pPr>
            <w:r w:rsidRPr="00E83BF0">
              <w:t xml:space="preserve">Fall-run Chinook Salmon eggs are incubating in the gravel, and fry are emerging from redds and are rearing/emigrating. Late fall-run Chinook Salmon are entering and beginning to spawn. Eggs are incubating in the gravel. </w:t>
            </w:r>
          </w:p>
          <w:p w14:paraId="183C3BC4" w14:textId="4819C943" w:rsidR="00BF7FDC" w:rsidRPr="005B1334" w:rsidRDefault="00BF7FDC" w:rsidP="005B1334">
            <w:pPr>
              <w:pStyle w:val="vitabletextbullet1"/>
              <w:rPr>
                <w:rFonts w:eastAsiaTheme="minorEastAsia"/>
              </w:rPr>
            </w:pPr>
            <w:r w:rsidRPr="00E83BF0">
              <w:t xml:space="preserve">O. mykiss adults are entering and are beginning to spawn. Eggs are incubating in the gravel. </w:t>
            </w:r>
          </w:p>
          <w:p w14:paraId="44B35A36" w14:textId="59CD86FF" w:rsidR="00BF7FDC" w:rsidRDefault="00BF7FDC" w:rsidP="00140746">
            <w:pPr>
              <w:pStyle w:val="vitabletextSegoeUIRegular10"/>
            </w:pPr>
            <w:r w:rsidRPr="00E83BF0">
              <w:rPr>
                <w:rFonts w:eastAsia="Segoe UI"/>
              </w:rPr>
              <w:t>(Updated 1/9/2023)</w:t>
            </w:r>
          </w:p>
        </w:tc>
      </w:tr>
      <w:tr w:rsidR="00140746" w14:paraId="79DE287E" w14:textId="77777777" w:rsidTr="35D8E409">
        <w:tc>
          <w:tcPr>
            <w:tcW w:w="2337" w:type="dxa"/>
          </w:tcPr>
          <w:p w14:paraId="0D78D48B" w14:textId="18D2F06F" w:rsidR="00140746" w:rsidRPr="00140746" w:rsidRDefault="00140746" w:rsidP="001E4C89">
            <w:pPr>
              <w:pStyle w:val="vitabletextbullet1"/>
            </w:pPr>
            <w:r w:rsidRPr="00140746">
              <w:t>Sacramento River</w:t>
            </w:r>
          </w:p>
        </w:tc>
        <w:tc>
          <w:tcPr>
            <w:tcW w:w="3418" w:type="dxa"/>
          </w:tcPr>
          <w:p w14:paraId="6F5E82E0" w14:textId="131AEF5E" w:rsidR="00140746" w:rsidRPr="00140746" w:rsidRDefault="00140746" w:rsidP="001E4C89">
            <w:pPr>
              <w:pStyle w:val="vitabletextbullet1"/>
            </w:pPr>
            <w:r>
              <w:t>Shasta Storage: 2.</w:t>
            </w:r>
            <w:r w:rsidR="38BF37B9">
              <w:t>975</w:t>
            </w:r>
            <w:r>
              <w:t xml:space="preserve"> MAF  </w:t>
            </w:r>
          </w:p>
          <w:p w14:paraId="17CFC031" w14:textId="377BC0B6" w:rsidR="00140746" w:rsidRPr="00140746" w:rsidRDefault="00140746" w:rsidP="001E4C89">
            <w:pPr>
              <w:pStyle w:val="vitabletextbullet1"/>
            </w:pPr>
            <w:r>
              <w:t>Current Release: 4,0</w:t>
            </w:r>
            <w:r w:rsidR="7572DA0D">
              <w:t>00</w:t>
            </w:r>
            <w:r>
              <w:t xml:space="preserve"> cfs</w:t>
            </w:r>
          </w:p>
          <w:p w14:paraId="6F7E8394" w14:textId="5233F8CC" w:rsidR="00140746" w:rsidRPr="00140746" w:rsidRDefault="00140746" w:rsidP="001E4C89">
            <w:pPr>
              <w:pStyle w:val="vitabletextbullet1"/>
            </w:pPr>
            <w:r>
              <w:lastRenderedPageBreak/>
              <w:t>Anticipated Weekly Range of Releases: 4,0</w:t>
            </w:r>
            <w:r w:rsidR="241637F7">
              <w:t>0</w:t>
            </w:r>
            <w:r>
              <w:t>0 cfs.</w:t>
            </w:r>
          </w:p>
        </w:tc>
        <w:tc>
          <w:tcPr>
            <w:tcW w:w="3690" w:type="dxa"/>
          </w:tcPr>
          <w:p w14:paraId="3EE7A891" w14:textId="77777777" w:rsidR="00140746" w:rsidRPr="00140746" w:rsidRDefault="00140746" w:rsidP="001E4C89">
            <w:pPr>
              <w:pStyle w:val="vitabletextbullet1"/>
            </w:pPr>
            <w:r w:rsidRPr="00140746">
              <w:lastRenderedPageBreak/>
              <w:t xml:space="preserve">Spring-run Chinook salmon fry have completed final redd emergence and are rearing or </w:t>
            </w:r>
            <w:r w:rsidRPr="00140746">
              <w:lastRenderedPageBreak/>
              <w:t xml:space="preserve">migrating downstream. Winter-run Chinook juvenile salmon have mostly migrated downstream. Winter-run and spring-run Chinook salmon (length-at-date) juveniles are being caught in low numbers and genetics being taken to confirm run assignment. </w:t>
            </w:r>
          </w:p>
          <w:p w14:paraId="583AA08F" w14:textId="77777777" w:rsidR="00140746" w:rsidRPr="00140746" w:rsidRDefault="00140746" w:rsidP="001E4C89">
            <w:pPr>
              <w:pStyle w:val="vitabletextbullet1"/>
            </w:pPr>
            <w:r w:rsidRPr="00140746">
              <w:t xml:space="preserve">Fall-run Chinook salmon spawning is complete. Carcass surveys for fall-run are underway. Some Eggs/fry are incubating in gravel.  First emergence was around mid-Dec. </w:t>
            </w:r>
          </w:p>
          <w:p w14:paraId="5C2E7EA4" w14:textId="77777777" w:rsidR="00140746" w:rsidRPr="00140746" w:rsidRDefault="00140746" w:rsidP="001E4C89">
            <w:pPr>
              <w:pStyle w:val="vitabletextbullet1"/>
            </w:pPr>
            <w:r w:rsidRPr="00140746">
              <w:t>Late fall-run Chinook salmon are spawning and eggs in gravel. Late-fall spawning can occur up to late March but majority over by end of January.</w:t>
            </w:r>
          </w:p>
          <w:p w14:paraId="3C7E5521" w14:textId="67514B66" w:rsidR="00140746" w:rsidRPr="005B1334" w:rsidRDefault="00140746" w:rsidP="005B1334">
            <w:pPr>
              <w:pStyle w:val="vitabletextbullet1"/>
            </w:pPr>
            <w:r w:rsidRPr="00140746">
              <w:t>Fall-run juveniles, according to length-at-date-criteria, are being caught at increasing numbers at the RBDD rotary traps.</w:t>
            </w:r>
          </w:p>
          <w:p w14:paraId="5A7FF4C6" w14:textId="5594A08A" w:rsidR="00140746" w:rsidRPr="00140746" w:rsidRDefault="00140746" w:rsidP="00F07683">
            <w:pPr>
              <w:pStyle w:val="vitabletextbullet1"/>
              <w:numPr>
                <w:ilvl w:val="0"/>
                <w:numId w:val="0"/>
              </w:numPr>
            </w:pPr>
            <w:r w:rsidRPr="00140746">
              <w:t>(Updated 1/9/23)</w:t>
            </w:r>
          </w:p>
        </w:tc>
      </w:tr>
      <w:tr w:rsidR="000759A5" w14:paraId="02E8DB39" w14:textId="77777777" w:rsidTr="35D8E409">
        <w:tc>
          <w:tcPr>
            <w:tcW w:w="2337" w:type="dxa"/>
          </w:tcPr>
          <w:p w14:paraId="6AC77A85" w14:textId="2C91EAE2" w:rsidR="000759A5" w:rsidRDefault="000759A5" w:rsidP="000759A5">
            <w:pPr>
              <w:pStyle w:val="vitabletextbullet1"/>
            </w:pPr>
            <w:r w:rsidRPr="00E83BF0">
              <w:lastRenderedPageBreak/>
              <w:t xml:space="preserve">Feather River </w:t>
            </w:r>
          </w:p>
        </w:tc>
        <w:tc>
          <w:tcPr>
            <w:tcW w:w="3418" w:type="dxa"/>
          </w:tcPr>
          <w:p w14:paraId="74ECBA76" w14:textId="7947464D" w:rsidR="000759A5" w:rsidRPr="00E83BF0" w:rsidRDefault="000759A5" w:rsidP="000759A5">
            <w:pPr>
              <w:pStyle w:val="vitabletextbullet1"/>
              <w:rPr>
                <w:rFonts w:eastAsia="Segoe UI"/>
              </w:rPr>
            </w:pPr>
            <w:r w:rsidRPr="35D8E409">
              <w:rPr>
                <w:rFonts w:eastAsia="Segoe UI"/>
              </w:rPr>
              <w:t xml:space="preserve">Oroville Storage: </w:t>
            </w:r>
            <w:r w:rsidR="60A3BEDB" w:rsidRPr="35D8E409">
              <w:rPr>
                <w:rFonts w:eastAsia="Segoe UI"/>
              </w:rPr>
              <w:t>2</w:t>
            </w:r>
            <w:r w:rsidRPr="35D8E409">
              <w:rPr>
                <w:rFonts w:eastAsia="Segoe UI"/>
              </w:rPr>
              <w:t>.</w:t>
            </w:r>
            <w:r w:rsidR="6C58669B" w:rsidRPr="35D8E409">
              <w:rPr>
                <w:rFonts w:eastAsia="Segoe UI"/>
              </w:rPr>
              <w:t>022</w:t>
            </w:r>
            <w:r w:rsidRPr="35D8E409">
              <w:rPr>
                <w:rFonts w:eastAsia="Segoe UI"/>
              </w:rPr>
              <w:t xml:space="preserve"> MAF</w:t>
            </w:r>
          </w:p>
          <w:p w14:paraId="38BA4351" w14:textId="4077E02B" w:rsidR="000759A5" w:rsidRPr="00E83BF0" w:rsidRDefault="000759A5" w:rsidP="000759A5">
            <w:pPr>
              <w:pStyle w:val="vitabletextbullet1"/>
              <w:rPr>
                <w:rFonts w:eastAsia="Segoe UI"/>
              </w:rPr>
            </w:pPr>
            <w:r w:rsidRPr="35D8E409">
              <w:rPr>
                <w:rFonts w:eastAsia="Segoe UI"/>
              </w:rPr>
              <w:t xml:space="preserve">Current Release: </w:t>
            </w:r>
            <w:r w:rsidR="1BE18A53" w:rsidRPr="35D8E409">
              <w:rPr>
                <w:rFonts w:eastAsia="Segoe UI"/>
              </w:rPr>
              <w:t>17</w:t>
            </w:r>
            <w:r w:rsidRPr="35D8E409">
              <w:rPr>
                <w:rFonts w:eastAsia="Segoe UI"/>
              </w:rPr>
              <w:t>50 cfs</w:t>
            </w:r>
          </w:p>
          <w:p w14:paraId="5CB55D68" w14:textId="6741EEAE" w:rsidR="000759A5" w:rsidRPr="00E83BF0" w:rsidRDefault="000759A5" w:rsidP="000759A5">
            <w:pPr>
              <w:pStyle w:val="vitabletextbullet1"/>
              <w:rPr>
                <w:rFonts w:eastAsia="Segoe UI"/>
              </w:rPr>
            </w:pPr>
            <w:r w:rsidRPr="35D8E409">
              <w:rPr>
                <w:rFonts w:eastAsia="Segoe UI"/>
              </w:rPr>
              <w:t xml:space="preserve">Anticipated Weekly Range of Releases: </w:t>
            </w:r>
            <w:r w:rsidR="480B82E4" w:rsidRPr="35D8E409">
              <w:rPr>
                <w:rFonts w:eastAsia="Segoe UI"/>
              </w:rPr>
              <w:t>17</w:t>
            </w:r>
            <w:r w:rsidRPr="35D8E409">
              <w:rPr>
                <w:rFonts w:eastAsia="Segoe UI"/>
              </w:rPr>
              <w:t>50 cfs</w:t>
            </w:r>
          </w:p>
          <w:p w14:paraId="01B421A7" w14:textId="6E80903F" w:rsidR="000759A5" w:rsidRPr="000759A5" w:rsidRDefault="000759A5" w:rsidP="000759A5">
            <w:pPr>
              <w:pStyle w:val="vitabletextbullet1"/>
              <w:rPr>
                <w:rFonts w:eastAsia="Segoe UI"/>
              </w:rPr>
            </w:pPr>
            <w:r w:rsidRPr="00E83BF0">
              <w:rPr>
                <w:rFonts w:eastAsia="Segoe UI"/>
              </w:rPr>
              <w:t>Daily temperature maximum: 55 F at Fish Hatchery</w:t>
            </w:r>
          </w:p>
        </w:tc>
        <w:tc>
          <w:tcPr>
            <w:tcW w:w="3690" w:type="dxa"/>
          </w:tcPr>
          <w:p w14:paraId="3FB460ED" w14:textId="77777777" w:rsidR="000759A5" w:rsidRPr="00E83BF0" w:rsidRDefault="000759A5" w:rsidP="000759A5">
            <w:pPr>
              <w:pStyle w:val="vitabletextbullet1"/>
              <w:rPr>
                <w:rFonts w:eastAsiaTheme="minorEastAsia"/>
              </w:rPr>
            </w:pPr>
            <w:r w:rsidRPr="00E83BF0">
              <w:rPr>
                <w:rFonts w:eastAsia="Segoe UI"/>
              </w:rPr>
              <w:t>Fall-run Chinook salmon eggs are incubating in gravel and fry are beginning to emerge and move downstream. Spring-run Chinook salmon fry are emerging and juveniles are moving downstream</w:t>
            </w:r>
          </w:p>
          <w:p w14:paraId="05F739AB" w14:textId="77777777" w:rsidR="000759A5" w:rsidRPr="00E83BF0" w:rsidRDefault="000759A5" w:rsidP="000759A5">
            <w:pPr>
              <w:pStyle w:val="vitabletextbullet1"/>
              <w:rPr>
                <w:rFonts w:eastAsia="Segoe UI"/>
              </w:rPr>
            </w:pPr>
            <w:r w:rsidRPr="00E83BF0">
              <w:rPr>
                <w:rFonts w:eastAsia="Segoe UI"/>
              </w:rPr>
              <w:t>Approximately 15-20 green sturgeon present from Sunset Pumps to Boyd’s Pump.</w:t>
            </w:r>
          </w:p>
          <w:p w14:paraId="6610CA8B" w14:textId="6536440B" w:rsidR="000759A5" w:rsidRPr="005B1334" w:rsidRDefault="000759A5" w:rsidP="005B1334">
            <w:pPr>
              <w:pStyle w:val="vitabletextbullet1"/>
              <w:rPr>
                <w:szCs w:val="20"/>
              </w:rPr>
            </w:pPr>
            <w:r w:rsidRPr="00E83BF0">
              <w:rPr>
                <w:szCs w:val="20"/>
              </w:rPr>
              <w:t>Adult and juvenile O. mykiss present.</w:t>
            </w:r>
          </w:p>
          <w:p w14:paraId="767BB558" w14:textId="2D3715BB" w:rsidR="000759A5" w:rsidRDefault="000759A5" w:rsidP="00AD7326">
            <w:pPr>
              <w:pStyle w:val="vitabletextSegoeUIRegular10"/>
            </w:pPr>
            <w:r w:rsidRPr="00E83BF0">
              <w:t>(Updated 1/9/2023)</w:t>
            </w:r>
          </w:p>
        </w:tc>
      </w:tr>
      <w:tr w:rsidR="003A7A14" w14:paraId="3A611567" w14:textId="77777777" w:rsidTr="35D8E409">
        <w:tc>
          <w:tcPr>
            <w:tcW w:w="2337" w:type="dxa"/>
          </w:tcPr>
          <w:p w14:paraId="7A365F40" w14:textId="0DD3C2DC" w:rsidR="003A7A14" w:rsidRDefault="003A7A14" w:rsidP="003A7A14">
            <w:pPr>
              <w:pStyle w:val="vitabletextSegoeUIRegular10"/>
            </w:pPr>
            <w:r w:rsidRPr="00E83BF0">
              <w:rPr>
                <w:szCs w:val="20"/>
              </w:rPr>
              <w:t xml:space="preserve">American River </w:t>
            </w:r>
          </w:p>
        </w:tc>
        <w:tc>
          <w:tcPr>
            <w:tcW w:w="3418" w:type="dxa"/>
          </w:tcPr>
          <w:p w14:paraId="0FE725C7" w14:textId="60782C3F" w:rsidR="003A7A14" w:rsidRPr="00E83BF0" w:rsidRDefault="003A7A14" w:rsidP="00C72E28">
            <w:pPr>
              <w:pStyle w:val="vitabletextbullet1"/>
              <w:rPr>
                <w:rFonts w:eastAsia="Segoe UI"/>
              </w:rPr>
            </w:pPr>
            <w:r w:rsidRPr="35D8E409">
              <w:rPr>
                <w:rFonts w:eastAsia="Segoe UI"/>
              </w:rPr>
              <w:t xml:space="preserve">Folsom Storage: </w:t>
            </w:r>
            <w:r w:rsidR="13DC61D2" w:rsidRPr="35D8E409">
              <w:rPr>
                <w:rFonts w:eastAsia="Segoe UI"/>
              </w:rPr>
              <w:t>300</w:t>
            </w:r>
            <w:r w:rsidRPr="35D8E409">
              <w:rPr>
                <w:rFonts w:eastAsia="Segoe UI"/>
              </w:rPr>
              <w:t xml:space="preserve"> TAF</w:t>
            </w:r>
          </w:p>
          <w:p w14:paraId="718D07B5" w14:textId="71BAB063" w:rsidR="00C72E28" w:rsidRDefault="003A7A14" w:rsidP="00C72E28">
            <w:pPr>
              <w:pStyle w:val="vitabletextbullet1"/>
              <w:rPr>
                <w:rFonts w:eastAsia="Segoe UI"/>
              </w:rPr>
            </w:pPr>
            <w:r w:rsidRPr="35D8E409">
              <w:rPr>
                <w:rFonts w:eastAsia="Segoe UI"/>
              </w:rPr>
              <w:t xml:space="preserve">Current Release: </w:t>
            </w:r>
            <w:r w:rsidR="55FF54CC" w:rsidRPr="35D8E409">
              <w:rPr>
                <w:rFonts w:eastAsia="Segoe UI"/>
              </w:rPr>
              <w:t>2</w:t>
            </w:r>
            <w:r w:rsidRPr="35D8E409">
              <w:rPr>
                <w:rFonts w:eastAsia="Segoe UI"/>
              </w:rPr>
              <w:t>,000 cf</w:t>
            </w:r>
            <w:r w:rsidR="4EB15E7A" w:rsidRPr="35D8E409">
              <w:rPr>
                <w:rFonts w:eastAsia="Segoe UI"/>
              </w:rPr>
              <w:t>s</w:t>
            </w:r>
          </w:p>
          <w:p w14:paraId="12F1113D" w14:textId="1692ED1D" w:rsidR="003A7A14" w:rsidRPr="00C72E28" w:rsidRDefault="003A7A14" w:rsidP="00C72E28">
            <w:pPr>
              <w:pStyle w:val="vitabletextbullet1"/>
              <w:rPr>
                <w:rFonts w:eastAsia="Segoe UI"/>
              </w:rPr>
            </w:pPr>
            <w:r w:rsidRPr="35D8E409">
              <w:rPr>
                <w:rFonts w:eastAsia="Segoe UI"/>
              </w:rPr>
              <w:t xml:space="preserve">Anticipated Weekly Range of Releases: </w:t>
            </w:r>
            <w:r w:rsidR="2D9FDE1B" w:rsidRPr="35D8E409">
              <w:rPr>
                <w:rFonts w:eastAsia="Segoe UI"/>
              </w:rPr>
              <w:t>2</w:t>
            </w:r>
            <w:r w:rsidRPr="35D8E409">
              <w:rPr>
                <w:rFonts w:eastAsia="Segoe UI"/>
              </w:rPr>
              <w:t>,000 cfs</w:t>
            </w:r>
          </w:p>
        </w:tc>
        <w:tc>
          <w:tcPr>
            <w:tcW w:w="3690" w:type="dxa"/>
          </w:tcPr>
          <w:p w14:paraId="2CFA15D1" w14:textId="4CA3BB9F" w:rsidR="003A7A14" w:rsidRPr="005B1334" w:rsidRDefault="003A7A14" w:rsidP="003A7A14">
            <w:pPr>
              <w:pStyle w:val="ListParagraph"/>
              <w:numPr>
                <w:ilvl w:val="0"/>
                <w:numId w:val="18"/>
              </w:numPr>
              <w:spacing w:after="0"/>
              <w:ind w:hanging="210"/>
              <w:rPr>
                <w:rFonts w:eastAsia="Segoe UI"/>
                <w:color w:val="auto"/>
                <w:sz w:val="20"/>
                <w:szCs w:val="20"/>
              </w:rPr>
            </w:pPr>
            <w:r w:rsidRPr="00E83BF0">
              <w:rPr>
                <w:rFonts w:eastAsia="Segoe UI"/>
                <w:color w:val="auto"/>
                <w:sz w:val="20"/>
                <w:szCs w:val="20"/>
              </w:rPr>
              <w:t xml:space="preserve">Adult fall-run Chinook Salmon have completed spawning Eggs are incubating in gravel and fry are beginning to emerge from redds. Redd and carcass surveys have ended. Juvenile and adult O. mykiss are present. </w:t>
            </w:r>
          </w:p>
          <w:p w14:paraId="452F15B8" w14:textId="1123CAF8" w:rsidR="003A7A14" w:rsidRPr="00C72E28" w:rsidRDefault="003A7A14" w:rsidP="00C72E28">
            <w:pPr>
              <w:pStyle w:val="vitabletextSegoeUIRegular10"/>
            </w:pPr>
            <w:r w:rsidRPr="00C72E28">
              <w:t xml:space="preserve">(Updated 1/10/23)  </w:t>
            </w:r>
          </w:p>
        </w:tc>
      </w:tr>
      <w:tr w:rsidR="003A7A14" w14:paraId="28F0C0B7" w14:textId="77777777" w:rsidTr="35D8E409">
        <w:tc>
          <w:tcPr>
            <w:tcW w:w="2337" w:type="dxa"/>
          </w:tcPr>
          <w:p w14:paraId="76288A93" w14:textId="252E4FFB" w:rsidR="003A7A14" w:rsidRDefault="003A7A14" w:rsidP="003A7A14">
            <w:pPr>
              <w:pStyle w:val="vitabletextSegoeUIRegular10"/>
            </w:pPr>
            <w:r w:rsidRPr="00E83BF0">
              <w:rPr>
                <w:szCs w:val="20"/>
              </w:rPr>
              <w:lastRenderedPageBreak/>
              <w:t xml:space="preserve">Stanislaus River </w:t>
            </w:r>
          </w:p>
        </w:tc>
        <w:tc>
          <w:tcPr>
            <w:tcW w:w="3418" w:type="dxa"/>
          </w:tcPr>
          <w:p w14:paraId="7CBF1963" w14:textId="2DC97155" w:rsidR="003A7A14" w:rsidRPr="00E83BF0" w:rsidRDefault="003A7A14" w:rsidP="005B1334">
            <w:pPr>
              <w:pStyle w:val="vitabletextbullet1"/>
              <w:rPr>
                <w:rFonts w:eastAsia="Segoe UI"/>
              </w:rPr>
            </w:pPr>
            <w:r w:rsidRPr="35D8E409">
              <w:rPr>
                <w:rFonts w:eastAsia="Segoe UI"/>
              </w:rPr>
              <w:t xml:space="preserve">New Melones Storage: </w:t>
            </w:r>
            <w:r w:rsidR="7867548C" w:rsidRPr="35D8E409">
              <w:rPr>
                <w:rFonts w:eastAsia="Segoe UI"/>
              </w:rPr>
              <w:t>1.839 MAF</w:t>
            </w:r>
            <w:r w:rsidRPr="35D8E409">
              <w:rPr>
                <w:rFonts w:eastAsia="Segoe UI"/>
              </w:rPr>
              <w:t xml:space="preserve">  </w:t>
            </w:r>
          </w:p>
          <w:p w14:paraId="4A3DD690" w14:textId="2306020A" w:rsidR="003A7A14" w:rsidRPr="00E83BF0" w:rsidRDefault="003A7A14" w:rsidP="005B1334">
            <w:pPr>
              <w:pStyle w:val="vitabletextbullet1"/>
              <w:rPr>
                <w:rFonts w:eastAsia="Segoe UI"/>
              </w:rPr>
            </w:pPr>
            <w:r w:rsidRPr="35D8E409">
              <w:rPr>
                <w:rFonts w:eastAsia="Segoe UI"/>
              </w:rPr>
              <w:t xml:space="preserve">Current Release: </w:t>
            </w:r>
            <w:r w:rsidR="65C430F7" w:rsidRPr="35D8E409">
              <w:rPr>
                <w:rFonts w:eastAsia="Segoe UI"/>
              </w:rPr>
              <w:t>200</w:t>
            </w:r>
            <w:r w:rsidRPr="35D8E409">
              <w:rPr>
                <w:rFonts w:eastAsia="Segoe UI"/>
              </w:rPr>
              <w:t xml:space="preserve"> cfs</w:t>
            </w:r>
          </w:p>
          <w:p w14:paraId="0C590F62" w14:textId="6C91AD13" w:rsidR="003A7A14" w:rsidRDefault="003A7A14" w:rsidP="35D8E409">
            <w:pPr>
              <w:pStyle w:val="vitabletextbullet1"/>
              <w:rPr>
                <w:rFonts w:eastAsia="Segoe UI"/>
              </w:rPr>
            </w:pPr>
            <w:r w:rsidRPr="35D8E409">
              <w:rPr>
                <w:rFonts w:eastAsia="Segoe UI"/>
              </w:rPr>
              <w:t>Anticipated Range of Weekly Releases: 200 cfs</w:t>
            </w:r>
          </w:p>
        </w:tc>
        <w:tc>
          <w:tcPr>
            <w:tcW w:w="3690" w:type="dxa"/>
          </w:tcPr>
          <w:p w14:paraId="2D8230B4" w14:textId="77777777" w:rsidR="003A7A14" w:rsidRPr="00E83BF0" w:rsidRDefault="003A7A14" w:rsidP="003A7A14">
            <w:pPr>
              <w:pStyle w:val="ListParagraph"/>
              <w:numPr>
                <w:ilvl w:val="0"/>
                <w:numId w:val="18"/>
              </w:numPr>
              <w:spacing w:after="0"/>
              <w:ind w:hanging="210"/>
              <w:rPr>
                <w:rFonts w:eastAsia="Segoe UI"/>
                <w:color w:val="auto"/>
                <w:sz w:val="20"/>
                <w:szCs w:val="20"/>
              </w:rPr>
            </w:pPr>
            <w:r w:rsidRPr="00E83BF0">
              <w:rPr>
                <w:rFonts w:eastAsia="Segoe UI"/>
                <w:color w:val="auto"/>
                <w:sz w:val="20"/>
                <w:szCs w:val="20"/>
              </w:rPr>
              <w:t xml:space="preserve">Juvenile and adult O. mykiss are present. </w:t>
            </w:r>
          </w:p>
          <w:p w14:paraId="0A983F55" w14:textId="340F42DD" w:rsidR="003A7A14" w:rsidRPr="005B1334" w:rsidRDefault="003A7A14" w:rsidP="003A7A14">
            <w:pPr>
              <w:pStyle w:val="ListParagraph"/>
              <w:numPr>
                <w:ilvl w:val="0"/>
                <w:numId w:val="18"/>
              </w:numPr>
              <w:spacing w:after="0"/>
              <w:ind w:hanging="210"/>
              <w:rPr>
                <w:rFonts w:eastAsia="Segoe UI"/>
                <w:color w:val="auto"/>
                <w:sz w:val="20"/>
                <w:szCs w:val="20"/>
              </w:rPr>
            </w:pPr>
            <w:r w:rsidRPr="00E83BF0">
              <w:rPr>
                <w:rFonts w:eastAsia="Segoe UI"/>
                <w:color w:val="auto"/>
                <w:sz w:val="20"/>
                <w:szCs w:val="20"/>
              </w:rPr>
              <w:t>Adult fall-run Chinook salmon are present and spawning. Eggs are incubating in</w:t>
            </w:r>
            <w:r w:rsidRPr="00E83BF0" w:rsidDel="11052F1F">
              <w:rPr>
                <w:rFonts w:eastAsia="Segoe UI"/>
                <w:color w:val="auto"/>
                <w:sz w:val="20"/>
                <w:szCs w:val="20"/>
              </w:rPr>
              <w:t xml:space="preserve"> </w:t>
            </w:r>
            <w:r w:rsidRPr="00E83BF0">
              <w:rPr>
                <w:rFonts w:eastAsia="Segoe UI"/>
                <w:color w:val="auto"/>
                <w:sz w:val="20"/>
                <w:szCs w:val="20"/>
              </w:rPr>
              <w:t>gravel. Fry should begin emerging from redds beginning mid-January.</w:t>
            </w:r>
          </w:p>
          <w:p w14:paraId="4FAFDE52" w14:textId="0DC2608C" w:rsidR="003A7A14" w:rsidRPr="005B1334" w:rsidRDefault="003A7A14" w:rsidP="005B1334">
            <w:pPr>
              <w:pStyle w:val="vitabletextSegoeUIRegular10"/>
            </w:pPr>
            <w:r w:rsidRPr="00E83BF0">
              <w:t>(Updated 1/3/23)</w:t>
            </w:r>
          </w:p>
        </w:tc>
      </w:tr>
      <w:tr w:rsidR="003A7A14" w14:paraId="3922E4A3" w14:textId="77777777" w:rsidTr="35D8E409">
        <w:tc>
          <w:tcPr>
            <w:tcW w:w="2337" w:type="dxa"/>
          </w:tcPr>
          <w:p w14:paraId="75E4953A" w14:textId="74FE84F7" w:rsidR="003A7A14" w:rsidRDefault="003A7A14" w:rsidP="003A7A14">
            <w:pPr>
              <w:pStyle w:val="vitabletextSegoeUIRegular10"/>
            </w:pPr>
            <w:r w:rsidRPr="00E83BF0">
              <w:rPr>
                <w:szCs w:val="20"/>
              </w:rPr>
              <w:t xml:space="preserve">Delta </w:t>
            </w:r>
          </w:p>
        </w:tc>
        <w:tc>
          <w:tcPr>
            <w:tcW w:w="3418" w:type="dxa"/>
          </w:tcPr>
          <w:p w14:paraId="633FFB14" w14:textId="04EA96BB" w:rsidR="003A7A14" w:rsidRPr="00E83BF0" w:rsidRDefault="003A7A14" w:rsidP="005B1334">
            <w:pPr>
              <w:pStyle w:val="vitabletextbullet1"/>
              <w:rPr>
                <w:rFonts w:eastAsia="Segoe UI"/>
              </w:rPr>
            </w:pPr>
            <w:r w:rsidRPr="35D8E409">
              <w:rPr>
                <w:rFonts w:eastAsia="Segoe UI"/>
              </w:rPr>
              <w:t xml:space="preserve">Freeport: </w:t>
            </w:r>
            <w:r w:rsidR="1E0ECB29" w:rsidRPr="35D8E409">
              <w:rPr>
                <w:rFonts w:eastAsia="Segoe UI"/>
              </w:rPr>
              <w:t>25</w:t>
            </w:r>
            <w:r w:rsidRPr="35D8E409">
              <w:rPr>
                <w:rFonts w:eastAsia="Segoe UI"/>
              </w:rPr>
              <w:t xml:space="preserve">,000 to </w:t>
            </w:r>
            <w:r w:rsidR="53C58FB8" w:rsidRPr="35D8E409">
              <w:rPr>
                <w:rFonts w:eastAsia="Segoe UI"/>
              </w:rPr>
              <w:t>55</w:t>
            </w:r>
            <w:r w:rsidRPr="35D8E409">
              <w:rPr>
                <w:rFonts w:eastAsia="Segoe UI"/>
              </w:rPr>
              <w:t xml:space="preserve">,000 cfs   </w:t>
            </w:r>
          </w:p>
          <w:p w14:paraId="28901824" w14:textId="3D590618" w:rsidR="003A7A14" w:rsidRPr="00E83BF0" w:rsidRDefault="003A7A14" w:rsidP="005B1334">
            <w:pPr>
              <w:pStyle w:val="vitabletextbullet1"/>
              <w:rPr>
                <w:rFonts w:eastAsia="Segoe UI"/>
              </w:rPr>
            </w:pPr>
            <w:r w:rsidRPr="35D8E409">
              <w:rPr>
                <w:rFonts w:eastAsia="Segoe UI"/>
              </w:rPr>
              <w:t xml:space="preserve">Vernalis: 1000 to </w:t>
            </w:r>
            <w:r w:rsidR="4E11FC21" w:rsidRPr="35D8E409">
              <w:rPr>
                <w:rFonts w:eastAsia="Segoe UI"/>
              </w:rPr>
              <w:t>15</w:t>
            </w:r>
            <w:r w:rsidRPr="35D8E409">
              <w:rPr>
                <w:rFonts w:eastAsia="Segoe UI"/>
              </w:rPr>
              <w:t xml:space="preserve">00 cfs  </w:t>
            </w:r>
          </w:p>
          <w:p w14:paraId="3AFAE9CE" w14:textId="4FF25D7D" w:rsidR="003A7A14" w:rsidRPr="00E83BF0" w:rsidRDefault="003A7A14" w:rsidP="005B1334">
            <w:pPr>
              <w:pStyle w:val="vitabletextbullet1"/>
              <w:rPr>
                <w:rFonts w:eastAsia="Segoe UI"/>
              </w:rPr>
            </w:pPr>
            <w:r w:rsidRPr="35D8E409">
              <w:rPr>
                <w:rFonts w:eastAsia="Segoe UI"/>
              </w:rPr>
              <w:t xml:space="preserve">Delta Outflow index: </w:t>
            </w:r>
            <w:r w:rsidR="199711B3" w:rsidRPr="35D8E409">
              <w:rPr>
                <w:rFonts w:eastAsia="Segoe UI"/>
              </w:rPr>
              <w:t>32</w:t>
            </w:r>
            <w:r w:rsidRPr="35D8E409">
              <w:rPr>
                <w:rFonts w:eastAsia="Segoe UI"/>
              </w:rPr>
              <w:t xml:space="preserve">,000 to </w:t>
            </w:r>
            <w:r w:rsidR="51C3A3AD" w:rsidRPr="35D8E409">
              <w:rPr>
                <w:rFonts w:eastAsia="Segoe UI"/>
              </w:rPr>
              <w:t>55</w:t>
            </w:r>
            <w:r w:rsidRPr="35D8E409">
              <w:rPr>
                <w:rFonts w:eastAsia="Segoe UI"/>
              </w:rPr>
              <w:t>,000 cfs</w:t>
            </w:r>
          </w:p>
          <w:p w14:paraId="46E85DAD" w14:textId="2A23D680" w:rsidR="003A7A14" w:rsidRPr="00E83BF0" w:rsidRDefault="003A7A14" w:rsidP="005B1334">
            <w:pPr>
              <w:pStyle w:val="vitabletextbullet1"/>
              <w:rPr>
                <w:rFonts w:eastAsia="Segoe UI"/>
              </w:rPr>
            </w:pPr>
            <w:r w:rsidRPr="35D8E409">
              <w:rPr>
                <w:rFonts w:eastAsia="Segoe UI"/>
              </w:rPr>
              <w:t xml:space="preserve">Combined Exports: </w:t>
            </w:r>
            <w:r w:rsidR="68287FE2" w:rsidRPr="35D8E409">
              <w:rPr>
                <w:rFonts w:eastAsia="Segoe UI"/>
              </w:rPr>
              <w:t>22</w:t>
            </w:r>
            <w:r w:rsidRPr="35D8E409">
              <w:rPr>
                <w:rFonts w:eastAsia="Segoe UI"/>
              </w:rPr>
              <w:t xml:space="preserve">00 to </w:t>
            </w:r>
            <w:r w:rsidR="7AFA14D1" w:rsidRPr="35D8E409">
              <w:rPr>
                <w:rFonts w:eastAsia="Segoe UI"/>
              </w:rPr>
              <w:t>48</w:t>
            </w:r>
            <w:r w:rsidRPr="35D8E409">
              <w:rPr>
                <w:rFonts w:eastAsia="Segoe UI"/>
              </w:rPr>
              <w:t>00 cfs</w:t>
            </w:r>
          </w:p>
          <w:p w14:paraId="5B5E8785" w14:textId="7918667D" w:rsidR="003A7A14" w:rsidRPr="00E83BF0" w:rsidRDefault="003A7A14" w:rsidP="005B1334">
            <w:pPr>
              <w:pStyle w:val="vitabletextbullet1"/>
              <w:rPr>
                <w:rFonts w:eastAsia="Segoe UI"/>
              </w:rPr>
            </w:pPr>
            <w:r w:rsidRPr="35D8E409">
              <w:rPr>
                <w:rFonts w:eastAsia="Segoe UI"/>
              </w:rPr>
              <w:t xml:space="preserve">JPP: </w:t>
            </w:r>
            <w:r w:rsidR="0ADE1834" w:rsidRPr="35D8E409">
              <w:rPr>
                <w:rFonts w:eastAsia="Segoe UI"/>
              </w:rPr>
              <w:t>1</w:t>
            </w:r>
            <w:r w:rsidRPr="35D8E409">
              <w:rPr>
                <w:rFonts w:eastAsia="Segoe UI"/>
              </w:rPr>
              <w:t>,</w:t>
            </w:r>
            <w:r w:rsidR="1C07B246" w:rsidRPr="35D8E409">
              <w:rPr>
                <w:rFonts w:eastAsia="Segoe UI"/>
              </w:rPr>
              <w:t>8</w:t>
            </w:r>
            <w:r w:rsidRPr="35D8E409">
              <w:rPr>
                <w:rFonts w:eastAsia="Segoe UI"/>
              </w:rPr>
              <w:t xml:space="preserve">00 cfs to 4,200 cfs </w:t>
            </w:r>
          </w:p>
          <w:p w14:paraId="5481D2B4" w14:textId="55EE1131" w:rsidR="003A7A14" w:rsidRPr="00E83BF0" w:rsidRDefault="003A7A14" w:rsidP="005B1334">
            <w:pPr>
              <w:pStyle w:val="vitabletextbullet1"/>
              <w:rPr>
                <w:rFonts w:eastAsia="Segoe UI"/>
              </w:rPr>
            </w:pPr>
            <w:r w:rsidRPr="35D8E409">
              <w:rPr>
                <w:rFonts w:eastAsia="Segoe UI"/>
              </w:rPr>
              <w:t xml:space="preserve">CCF: 400 cfs to </w:t>
            </w:r>
            <w:r w:rsidR="145D1880" w:rsidRPr="35D8E409">
              <w:rPr>
                <w:rFonts w:eastAsia="Segoe UI"/>
              </w:rPr>
              <w:t>6</w:t>
            </w:r>
            <w:r w:rsidRPr="35D8E409">
              <w:rPr>
                <w:rFonts w:eastAsia="Segoe UI"/>
              </w:rPr>
              <w:t xml:space="preserve">00 cfs   </w:t>
            </w:r>
          </w:p>
          <w:p w14:paraId="137D37FB" w14:textId="6F5A7A73" w:rsidR="003A7A14" w:rsidRPr="00E83BF0" w:rsidRDefault="003A7A14" w:rsidP="005B1334">
            <w:pPr>
              <w:pStyle w:val="vitabletextbullet1"/>
              <w:rPr>
                <w:rFonts w:eastAsia="Segoe UI"/>
              </w:rPr>
            </w:pPr>
            <w:r w:rsidRPr="35D8E409">
              <w:rPr>
                <w:rFonts w:eastAsia="Segoe UI"/>
              </w:rPr>
              <w:t>Expected Daily OMR Index Values: -1,</w:t>
            </w:r>
            <w:r w:rsidR="29EB798F" w:rsidRPr="35D8E409">
              <w:rPr>
                <w:rFonts w:eastAsia="Segoe UI"/>
              </w:rPr>
              <w:t>8</w:t>
            </w:r>
            <w:r w:rsidRPr="35D8E409">
              <w:rPr>
                <w:rFonts w:eastAsia="Segoe UI"/>
              </w:rPr>
              <w:t>00 to</w:t>
            </w:r>
            <w:r w:rsidR="35F5AD9B" w:rsidRPr="35D8E409">
              <w:rPr>
                <w:rFonts w:eastAsia="Segoe UI"/>
              </w:rPr>
              <w:t xml:space="preserve"> </w:t>
            </w:r>
            <w:r w:rsidRPr="35D8E409">
              <w:rPr>
                <w:rFonts w:eastAsia="Segoe UI"/>
              </w:rPr>
              <w:t>-</w:t>
            </w:r>
            <w:r w:rsidR="4E841FB5" w:rsidRPr="35D8E409">
              <w:rPr>
                <w:rFonts w:eastAsia="Segoe UI"/>
              </w:rPr>
              <w:t>2</w:t>
            </w:r>
            <w:r w:rsidRPr="35D8E409">
              <w:rPr>
                <w:rFonts w:eastAsia="Segoe UI"/>
              </w:rPr>
              <w:t>,</w:t>
            </w:r>
            <w:r w:rsidR="208B9F62" w:rsidRPr="35D8E409">
              <w:rPr>
                <w:rFonts w:eastAsia="Segoe UI"/>
              </w:rPr>
              <w:t>2</w:t>
            </w:r>
            <w:r w:rsidRPr="35D8E409">
              <w:rPr>
                <w:rFonts w:eastAsia="Segoe UI"/>
              </w:rPr>
              <w:t>00 cfs</w:t>
            </w:r>
          </w:p>
          <w:p w14:paraId="12352138" w14:textId="25CD16FF" w:rsidR="003A7A14" w:rsidRDefault="003A7A14" w:rsidP="35D8E409">
            <w:pPr>
              <w:pStyle w:val="vitabletextbullet1"/>
              <w:rPr>
                <w:rFonts w:eastAsia="Segoe UI"/>
              </w:rPr>
            </w:pPr>
            <w:r w:rsidRPr="35D8E409">
              <w:rPr>
                <w:rFonts w:eastAsia="Segoe UI"/>
              </w:rPr>
              <w:t>DCC Gates: Closed as of 11/</w:t>
            </w:r>
            <w:r w:rsidR="35EC85D3" w:rsidRPr="35D8E409">
              <w:rPr>
                <w:rFonts w:eastAsia="Segoe UI"/>
              </w:rPr>
              <w:t>1</w:t>
            </w:r>
            <w:r w:rsidRPr="35D8E409">
              <w:rPr>
                <w:rFonts w:eastAsia="Segoe UI"/>
              </w:rPr>
              <w:t>8.</w:t>
            </w:r>
          </w:p>
          <w:p w14:paraId="2DCA8BEC" w14:textId="1F962E2D" w:rsidR="003A7A14" w:rsidRDefault="77D8F472" w:rsidP="35D8E409">
            <w:pPr>
              <w:pStyle w:val="vitabletextbullet1"/>
              <w:rPr>
                <w:rFonts w:eastAsia="Segoe UI"/>
              </w:rPr>
            </w:pPr>
            <w:r w:rsidRPr="35D8E409">
              <w:rPr>
                <w:rFonts w:eastAsia="Segoe UI"/>
              </w:rPr>
              <w:t>X2 at 70 km</w:t>
            </w:r>
          </w:p>
          <w:p w14:paraId="5D3DC130" w14:textId="14F7B745" w:rsidR="003A7A14" w:rsidRDefault="77D8F472" w:rsidP="35D8E409">
            <w:pPr>
              <w:pStyle w:val="vitabletextbullet1"/>
              <w:rPr>
                <w:rFonts w:eastAsia="Segoe UI"/>
              </w:rPr>
            </w:pPr>
            <w:r w:rsidRPr="35D8E409">
              <w:rPr>
                <w:rFonts w:eastAsia="Segoe UI"/>
              </w:rPr>
              <w:t>Tides: Neap to Spring: New Moon on 12/30</w:t>
            </w:r>
          </w:p>
        </w:tc>
        <w:tc>
          <w:tcPr>
            <w:tcW w:w="3690" w:type="dxa"/>
          </w:tcPr>
          <w:p w14:paraId="3FDBBA2A" w14:textId="77777777" w:rsidR="003A7A14" w:rsidRPr="00E83BF0" w:rsidRDefault="003A7A14" w:rsidP="003A7A14">
            <w:pPr>
              <w:pStyle w:val="ListParagraph"/>
              <w:numPr>
                <w:ilvl w:val="0"/>
                <w:numId w:val="18"/>
              </w:numPr>
              <w:ind w:hanging="210"/>
              <w:rPr>
                <w:rFonts w:eastAsia="Segoe UI"/>
                <w:color w:val="auto"/>
                <w:sz w:val="20"/>
                <w:szCs w:val="20"/>
              </w:rPr>
            </w:pPr>
            <w:r w:rsidRPr="00E83BF0">
              <w:rPr>
                <w:rFonts w:eastAsia="Segoe UI"/>
                <w:color w:val="auto"/>
                <w:sz w:val="20"/>
                <w:szCs w:val="20"/>
              </w:rPr>
              <w:t xml:space="preserve">Adult O. mykiss present. </w:t>
            </w:r>
          </w:p>
          <w:p w14:paraId="6B81BE23" w14:textId="77777777" w:rsidR="003A7A14" w:rsidRPr="00E83BF0" w:rsidRDefault="003A7A14" w:rsidP="003A7A14">
            <w:pPr>
              <w:pStyle w:val="ListParagraph"/>
              <w:numPr>
                <w:ilvl w:val="0"/>
                <w:numId w:val="18"/>
              </w:numPr>
              <w:ind w:hanging="210"/>
              <w:rPr>
                <w:rFonts w:eastAsia="Segoe UI"/>
                <w:color w:val="auto"/>
                <w:sz w:val="20"/>
                <w:szCs w:val="20"/>
              </w:rPr>
            </w:pPr>
            <w:r w:rsidRPr="00E83BF0">
              <w:rPr>
                <w:rFonts w:eastAsia="Segoe UI"/>
                <w:color w:val="auto"/>
                <w:sz w:val="20"/>
                <w:szCs w:val="20"/>
              </w:rPr>
              <w:t xml:space="preserve">Young-of-year spring-run and winter-run Chinook salmon juveniles are moving downstream. </w:t>
            </w:r>
          </w:p>
          <w:p w14:paraId="6B683F98" w14:textId="77777777" w:rsidR="003A7A14" w:rsidRPr="00E83BF0" w:rsidRDefault="003A7A14" w:rsidP="003A7A14">
            <w:pPr>
              <w:pStyle w:val="ListParagraph"/>
              <w:numPr>
                <w:ilvl w:val="0"/>
                <w:numId w:val="18"/>
              </w:numPr>
              <w:ind w:hanging="210"/>
              <w:rPr>
                <w:rFonts w:eastAsia="Segoe UI"/>
                <w:color w:val="auto"/>
                <w:sz w:val="20"/>
                <w:szCs w:val="20"/>
              </w:rPr>
            </w:pPr>
            <w:r w:rsidRPr="00E83BF0">
              <w:rPr>
                <w:rFonts w:eastAsia="Segoe UI"/>
                <w:color w:val="auto"/>
                <w:sz w:val="20"/>
                <w:szCs w:val="20"/>
              </w:rPr>
              <w:t xml:space="preserve">Adult and juvenile Green Sturgeon present </w:t>
            </w:r>
          </w:p>
          <w:p w14:paraId="195CA63A" w14:textId="77777777" w:rsidR="003A7A14" w:rsidRPr="00E83BF0" w:rsidRDefault="003A7A14" w:rsidP="003A7A14">
            <w:pPr>
              <w:pStyle w:val="ListParagraph"/>
              <w:numPr>
                <w:ilvl w:val="0"/>
                <w:numId w:val="18"/>
              </w:numPr>
              <w:ind w:hanging="210"/>
              <w:rPr>
                <w:rFonts w:eastAsia="Segoe UI"/>
                <w:color w:val="auto"/>
                <w:sz w:val="20"/>
                <w:szCs w:val="20"/>
              </w:rPr>
            </w:pPr>
            <w:r w:rsidRPr="00E83BF0">
              <w:rPr>
                <w:rFonts w:eastAsia="Segoe UI"/>
                <w:color w:val="auto"/>
                <w:sz w:val="20"/>
                <w:szCs w:val="20"/>
              </w:rPr>
              <w:t>An unmarked Delta Smelt adult was preliminarily reported by EDSM as caught in the South Delta on 1/17/23. The salvage of a cultured DS adult at CVP occurred on 1/7/23. Experimental release of hatchery Delta Smelt at Rio Vista occurred 11/30/22.</w:t>
            </w:r>
          </w:p>
          <w:p w14:paraId="1261CA3A" w14:textId="77777777" w:rsidR="003A7A14" w:rsidRPr="00E83BF0" w:rsidRDefault="003A7A14" w:rsidP="003A7A14">
            <w:pPr>
              <w:pStyle w:val="ListParagraph"/>
              <w:numPr>
                <w:ilvl w:val="0"/>
                <w:numId w:val="18"/>
              </w:numPr>
              <w:spacing w:after="0"/>
              <w:ind w:hanging="210"/>
              <w:rPr>
                <w:rFonts w:eastAsia="Segoe UI"/>
                <w:color w:val="auto"/>
                <w:sz w:val="20"/>
                <w:szCs w:val="20"/>
              </w:rPr>
            </w:pPr>
            <w:r w:rsidRPr="00E83BF0">
              <w:rPr>
                <w:rFonts w:eastAsia="Segoe UI"/>
                <w:color w:val="auto"/>
                <w:sz w:val="20"/>
                <w:szCs w:val="20"/>
              </w:rPr>
              <w:t>Longfin Smelt sub-adults and adults have recently been detected in the lower San Joaquin River, Chipps, as well as Suisun Marsh and Suisun Bay. Spawning is ongoing and LFS larvae have recently been detected in the lower Sacramento River, confluence, and downstream to San Pablo Bay. Three adult LFS have been salvaged at the CVP this WY for an expanded total of 12.</w:t>
            </w:r>
          </w:p>
          <w:p w14:paraId="252936AA" w14:textId="76B9CE3E" w:rsidR="003A7A14" w:rsidRDefault="003A7A14" w:rsidP="005B1334">
            <w:pPr>
              <w:pStyle w:val="vitabletextSegoeUIRegular10"/>
            </w:pPr>
            <w:r w:rsidRPr="00E83BF0">
              <w:rPr>
                <w:rFonts w:eastAsia="Segoe UI"/>
              </w:rPr>
              <w:t>(Updated 1/17/2023)</w:t>
            </w:r>
          </w:p>
        </w:tc>
      </w:tr>
    </w:tbl>
    <w:p w14:paraId="6F808AA8" w14:textId="77777777" w:rsidR="00C1084C" w:rsidRDefault="00C1084C" w:rsidP="00C1084C">
      <w:r>
        <w:t>Table 2a-b: WY 2023 relevant Fish and Environmental Criteria and Status in 2019 Reclamation LTO Action Cumulative loss for the duration of 2019 Biological Opinion began upon signature of ROD, 2/19/2020.</w:t>
      </w:r>
    </w:p>
    <w:p w14:paraId="315454EE" w14:textId="77777777" w:rsidR="00C1084C" w:rsidRDefault="00C1084C" w:rsidP="002C2C32">
      <w:pPr>
        <w:pStyle w:val="vitabletitleSegoeUI12"/>
        <w:keepNext/>
        <w:keepLines/>
      </w:pPr>
      <w:r>
        <w:lastRenderedPageBreak/>
        <w:t xml:space="preserve">Table 2a: WY 2023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p w14:paraId="31C23871" w14:textId="0B4AF8B8" w:rsidR="0001386D" w:rsidRDefault="00C1084C" w:rsidP="002C2C32">
      <w:pPr>
        <w:pStyle w:val="vifootnotes"/>
        <w:keepNext/>
        <w:keepLines/>
      </w:pPr>
      <w:r>
        <w:t>* Draft WR JPE for BY2022 is 44,690. Final JPE letter is expected in January.</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00BB01FB">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00BB01FB">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77777777" w:rsidR="006A489C" w:rsidRPr="00E83BF0" w:rsidRDefault="006A489C" w:rsidP="006A489C">
            <w:pPr>
              <w:pStyle w:val="vitabletextSegoeUIRegular10"/>
            </w:pPr>
            <w:r w:rsidRPr="00E83BF0">
              <w:t xml:space="preserve">WY 2023 salvage = 74 </w:t>
            </w:r>
          </w:p>
        </w:tc>
        <w:tc>
          <w:tcPr>
            <w:tcW w:w="2139" w:type="dxa"/>
          </w:tcPr>
          <w:p w14:paraId="4B4F518E" w14:textId="77777777" w:rsidR="006A489C" w:rsidRPr="00E83BF0" w:rsidRDefault="006A489C" w:rsidP="006A489C">
            <w:pPr>
              <w:pStyle w:val="vitabletextSegoeUIRegular10"/>
            </w:pPr>
            <w:r w:rsidRPr="00E83BF0">
              <w:t xml:space="preserve">WY 2023 salvage = 0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268B1CA0" w14:textId="77777777" w:rsidR="006A489C" w:rsidRPr="00E83BF0" w:rsidRDefault="006A489C" w:rsidP="006A489C">
            <w:pPr>
              <w:pStyle w:val="vitabletextSegoeUIRegular10"/>
            </w:pPr>
            <w:r w:rsidRPr="00E83BF0">
              <w:t xml:space="preserve">1/16/2023 </w:t>
            </w:r>
          </w:p>
        </w:tc>
      </w:tr>
      <w:tr w:rsidR="006A489C" w14:paraId="70C69646" w14:textId="77777777" w:rsidTr="00BB01FB">
        <w:tc>
          <w:tcPr>
            <w:tcW w:w="1825" w:type="dxa"/>
          </w:tcPr>
          <w:p w14:paraId="46A1BCBE" w14:textId="77777777" w:rsidR="006A489C" w:rsidRPr="00E83BF0" w:rsidRDefault="006A489C" w:rsidP="006A489C">
            <w:pPr>
              <w:pStyle w:val="vitabletextSegoeUIRegular10"/>
            </w:pPr>
            <w:r w:rsidRPr="00E83BF0">
              <w:t xml:space="preserve">Natural winter-run Chinook Salmon </w:t>
            </w:r>
          </w:p>
        </w:tc>
        <w:tc>
          <w:tcPr>
            <w:tcW w:w="1812" w:type="dxa"/>
          </w:tcPr>
          <w:p w14:paraId="45D2A588" w14:textId="77777777" w:rsidR="006A489C" w:rsidRPr="00E83BF0" w:rsidRDefault="006A489C" w:rsidP="006A489C">
            <w:pPr>
              <w:pStyle w:val="vitabletextSegoeUIRegular10"/>
            </w:pPr>
            <w:r w:rsidRPr="00E83BF0">
              <w:t>WY 2023 loss = TBD *</w:t>
            </w:r>
          </w:p>
          <w:p w14:paraId="3D252A73" w14:textId="77777777" w:rsidR="006A489C" w:rsidRPr="00E83BF0" w:rsidRDefault="006A489C" w:rsidP="006A489C">
            <w:pPr>
              <w:pStyle w:val="vitabletextSegoeUIRegular10"/>
            </w:pPr>
            <w:r w:rsidRPr="00E83BF0">
              <w:rPr>
                <w:color w:val="000000"/>
                <w:szCs w:val="20"/>
                <w:bdr w:val="none" w:sz="0" w:space="0" w:color="auto" w:frame="1"/>
              </w:rPr>
              <w:t>(50% of 1.17% of JPE) </w:t>
            </w:r>
          </w:p>
        </w:tc>
        <w:tc>
          <w:tcPr>
            <w:tcW w:w="2139" w:type="dxa"/>
            <w:shd w:val="clear" w:color="auto" w:fill="auto"/>
          </w:tcPr>
          <w:p w14:paraId="55DA41A9" w14:textId="77777777" w:rsidR="006A489C" w:rsidRPr="00E83BF0" w:rsidRDefault="006A489C" w:rsidP="006A489C">
            <w:pPr>
              <w:pStyle w:val="vitabletextSegoeUIRegular10"/>
            </w:pPr>
            <w:r w:rsidRPr="00E83BF0">
              <w:t>WY 2023 loss = 41.98</w:t>
            </w:r>
          </w:p>
        </w:tc>
        <w:tc>
          <w:tcPr>
            <w:tcW w:w="2039" w:type="dxa"/>
          </w:tcPr>
          <w:p w14:paraId="3115DFF7" w14:textId="77777777" w:rsidR="006A489C" w:rsidRPr="00E83BF0" w:rsidRDefault="006A489C" w:rsidP="006A489C">
            <w:pPr>
              <w:pStyle w:val="vitabletextSegoeUIRegular10"/>
            </w:pPr>
            <w:r w:rsidRPr="00E83BF0">
              <w:t xml:space="preserve">Possible salvage </w:t>
            </w:r>
          </w:p>
        </w:tc>
        <w:tc>
          <w:tcPr>
            <w:tcW w:w="1630" w:type="dxa"/>
          </w:tcPr>
          <w:p w14:paraId="2F3DCBF7" w14:textId="77777777" w:rsidR="006A489C" w:rsidRPr="00E83BF0" w:rsidRDefault="006A489C" w:rsidP="006A489C">
            <w:pPr>
              <w:pStyle w:val="vitabletextSegoeUIRegular10"/>
            </w:pPr>
            <w:r w:rsidRPr="00E83BF0">
              <w:t>1/13/2023</w:t>
            </w:r>
          </w:p>
        </w:tc>
      </w:tr>
      <w:tr w:rsidR="006A489C" w14:paraId="0EAC6E9A" w14:textId="77777777" w:rsidTr="00BB01FB">
        <w:tc>
          <w:tcPr>
            <w:tcW w:w="1825" w:type="dxa"/>
          </w:tcPr>
          <w:p w14:paraId="0D7FE994" w14:textId="77777777" w:rsidR="006A489C" w:rsidRPr="00E83BF0" w:rsidRDefault="006A489C" w:rsidP="006A489C">
            <w:pPr>
              <w:pStyle w:val="vitabletextSegoeUIRegular10"/>
            </w:pPr>
            <w:r w:rsidRPr="00E83BF0">
              <w:t xml:space="preserve">Natural Steelhead  </w:t>
            </w:r>
          </w:p>
        </w:tc>
        <w:tc>
          <w:tcPr>
            <w:tcW w:w="1812" w:type="dxa"/>
          </w:tcPr>
          <w:p w14:paraId="7F3086D6" w14:textId="77777777" w:rsidR="006A489C" w:rsidRPr="00E83BF0" w:rsidRDefault="006A489C" w:rsidP="006A489C">
            <w:pPr>
              <w:pStyle w:val="vitabletextSegoeUIRegular10"/>
            </w:pPr>
            <w:r w:rsidRPr="00E83BF0">
              <w:t xml:space="preserve">Dec 1 – Mar 31 = 707 (50% of 1,414) </w:t>
            </w:r>
          </w:p>
          <w:p w14:paraId="03B1C92A" w14:textId="77777777" w:rsidR="006A489C" w:rsidRPr="00E83BF0" w:rsidRDefault="006A489C" w:rsidP="006A489C">
            <w:pPr>
              <w:pStyle w:val="vitabletextSegoeUIRegular10"/>
            </w:pPr>
          </w:p>
          <w:p w14:paraId="567F08D4" w14:textId="77777777" w:rsidR="006A489C" w:rsidRPr="00E83BF0" w:rsidRDefault="006A489C" w:rsidP="006A489C">
            <w:pPr>
              <w:pStyle w:val="vitabletextSegoeUIRegular10"/>
            </w:pPr>
            <w:r w:rsidRPr="00E83BF0">
              <w:t xml:space="preserve">Apr 1 – June 15 = 776 (50% of 1,552) </w:t>
            </w:r>
          </w:p>
        </w:tc>
        <w:tc>
          <w:tcPr>
            <w:tcW w:w="2139" w:type="dxa"/>
          </w:tcPr>
          <w:p w14:paraId="62828C2C" w14:textId="77777777" w:rsidR="006A489C" w:rsidRPr="00E83BF0" w:rsidRDefault="006A489C" w:rsidP="006A489C">
            <w:pPr>
              <w:pStyle w:val="vitabletextSegoeUIRegular10"/>
            </w:pPr>
            <w:r w:rsidRPr="00E83BF0">
              <w:t>WY 2023 loss = 22.76</w:t>
            </w:r>
          </w:p>
          <w:p w14:paraId="4548680C" w14:textId="77777777" w:rsidR="006A489C" w:rsidRPr="00E83BF0" w:rsidRDefault="006A489C" w:rsidP="006A489C">
            <w:pPr>
              <w:pStyle w:val="vitabletextSegoeUIRegular10"/>
            </w:pPr>
            <w:r w:rsidRPr="00E83BF0">
              <w:t>Dec 1 – Mar 31 = 25.48 (3.6%)</w:t>
            </w:r>
          </w:p>
          <w:p w14:paraId="05CC7C10" w14:textId="77777777" w:rsidR="006A489C" w:rsidRPr="00E83BF0" w:rsidRDefault="006A489C" w:rsidP="006A489C">
            <w:pPr>
              <w:pStyle w:val="vitabletextSegoeUIRegular10"/>
            </w:pPr>
            <w:r w:rsidRPr="00E83BF0">
              <w:t>Apr 1 – June 15 = 0 (0%)</w:t>
            </w:r>
          </w:p>
        </w:tc>
        <w:tc>
          <w:tcPr>
            <w:tcW w:w="2039" w:type="dxa"/>
          </w:tcPr>
          <w:p w14:paraId="10C03447" w14:textId="77777777" w:rsidR="006A489C" w:rsidRPr="00E83BF0" w:rsidRDefault="006A489C" w:rsidP="006A489C">
            <w:pPr>
              <w:pStyle w:val="vitabletextSegoeUIRegular10"/>
            </w:pPr>
            <w:r w:rsidRPr="00E83BF0">
              <w:t>Possible salvage</w:t>
            </w:r>
          </w:p>
          <w:p w14:paraId="38A23FB1" w14:textId="77777777" w:rsidR="006A489C" w:rsidRPr="00E83BF0" w:rsidRDefault="006A489C" w:rsidP="006A489C">
            <w:pPr>
              <w:pStyle w:val="vitabletextSegoeUIRegular10"/>
            </w:pPr>
          </w:p>
        </w:tc>
        <w:tc>
          <w:tcPr>
            <w:tcW w:w="1630" w:type="dxa"/>
          </w:tcPr>
          <w:p w14:paraId="4372301C" w14:textId="77777777" w:rsidR="006A489C" w:rsidRPr="00E83BF0" w:rsidRDefault="006A489C" w:rsidP="006A489C">
            <w:pPr>
              <w:pStyle w:val="vitabletextSegoeUIRegular10"/>
            </w:pPr>
            <w:r w:rsidRPr="00E83BF0">
              <w:t>1/13/2023</w:t>
            </w:r>
          </w:p>
        </w:tc>
      </w:tr>
      <w:tr w:rsidR="006A489C" w14:paraId="017A38E5" w14:textId="77777777" w:rsidTr="00BB01FB">
        <w:tc>
          <w:tcPr>
            <w:tcW w:w="1825" w:type="dxa"/>
          </w:tcPr>
          <w:p w14:paraId="081BC7EA" w14:textId="77777777" w:rsidR="006A489C" w:rsidRPr="00E83BF0" w:rsidRDefault="006A489C" w:rsidP="006A489C">
            <w:pPr>
              <w:pStyle w:val="vitabletextSegoeUIRegular10"/>
            </w:pPr>
            <w:r w:rsidRPr="00E83BF0">
              <w:t xml:space="preserve">Sacramento River Hatchery winter-run Chinook salmon </w:t>
            </w:r>
          </w:p>
        </w:tc>
        <w:tc>
          <w:tcPr>
            <w:tcW w:w="1812" w:type="dxa"/>
          </w:tcPr>
          <w:p w14:paraId="2CD117CD" w14:textId="77777777" w:rsidR="006A489C" w:rsidRPr="00E83BF0" w:rsidRDefault="006A489C" w:rsidP="006A489C">
            <w:pPr>
              <w:pStyle w:val="vitabletextSegoeUIRegular10"/>
            </w:pPr>
            <w:r w:rsidRPr="00E83BF0">
              <w:t>WY 2023 loss = TBD* (50% of 0.12% of JPE)</w:t>
            </w:r>
          </w:p>
        </w:tc>
        <w:tc>
          <w:tcPr>
            <w:tcW w:w="2139" w:type="dxa"/>
          </w:tcPr>
          <w:p w14:paraId="6C8AEB5C" w14:textId="77777777" w:rsidR="006A489C" w:rsidRPr="00E83BF0" w:rsidRDefault="006A489C" w:rsidP="006A489C">
            <w:pPr>
              <w:pStyle w:val="vitabletextSegoeUIRegular10"/>
            </w:pPr>
            <w:r w:rsidRPr="00E83BF0">
              <w:t>WY 2023 loss = 0 (0%)</w:t>
            </w:r>
          </w:p>
        </w:tc>
        <w:tc>
          <w:tcPr>
            <w:tcW w:w="2039" w:type="dxa"/>
          </w:tcPr>
          <w:p w14:paraId="28742B19" w14:textId="77777777" w:rsidR="006A489C" w:rsidRPr="00E83BF0" w:rsidRDefault="006A489C" w:rsidP="006A489C">
            <w:pPr>
              <w:pStyle w:val="vitabletextSegoeUIRegular10"/>
            </w:pPr>
            <w:r w:rsidRPr="00E83BF0">
              <w:t xml:space="preserve">No change expected </w:t>
            </w:r>
          </w:p>
        </w:tc>
        <w:tc>
          <w:tcPr>
            <w:tcW w:w="1630" w:type="dxa"/>
          </w:tcPr>
          <w:p w14:paraId="0BA62F88" w14:textId="77777777" w:rsidR="006A489C" w:rsidRPr="00E83BF0" w:rsidRDefault="006A489C" w:rsidP="006A489C">
            <w:pPr>
              <w:pStyle w:val="vitabletextSegoeUIRegular10"/>
            </w:pPr>
            <w:r w:rsidRPr="00E83BF0">
              <w:t>1/16/2023</w:t>
            </w:r>
          </w:p>
        </w:tc>
      </w:tr>
      <w:tr w:rsidR="006A489C" w14:paraId="65211E47" w14:textId="77777777" w:rsidTr="00BB01FB">
        <w:tc>
          <w:tcPr>
            <w:tcW w:w="1825" w:type="dxa"/>
          </w:tcPr>
          <w:p w14:paraId="48E55D6B" w14:textId="77777777" w:rsidR="006A489C" w:rsidRPr="00E83BF0" w:rsidRDefault="006A489C" w:rsidP="006A489C">
            <w:pPr>
              <w:pStyle w:val="vitabletextSegoeUIRegular10"/>
            </w:pPr>
            <w:r w:rsidRPr="00E83BF0">
              <w:t xml:space="preserve">Battle Creek </w:t>
            </w:r>
          </w:p>
          <w:p w14:paraId="223D9C81" w14:textId="77777777" w:rsidR="006A489C" w:rsidRPr="00E83BF0" w:rsidRDefault="006A489C" w:rsidP="006A489C">
            <w:pPr>
              <w:pStyle w:val="vitabletextSegoeUIRegular10"/>
            </w:pPr>
            <w:r w:rsidRPr="00E83BF0">
              <w:t xml:space="preserve">Hatchery winter-run Chinook salmon </w:t>
            </w:r>
          </w:p>
        </w:tc>
        <w:tc>
          <w:tcPr>
            <w:tcW w:w="1812" w:type="dxa"/>
          </w:tcPr>
          <w:p w14:paraId="30A9BC82" w14:textId="77777777" w:rsidR="006A489C" w:rsidRPr="00E83BF0" w:rsidRDefault="006A489C" w:rsidP="006A489C">
            <w:pPr>
              <w:pStyle w:val="vitabletextSegoeUIRegular10"/>
            </w:pPr>
            <w:r w:rsidRPr="00E83BF0">
              <w:t>WY 2023 loss = TBD *</w:t>
            </w:r>
          </w:p>
          <w:p w14:paraId="7AB1912D" w14:textId="77777777" w:rsidR="006A489C" w:rsidRPr="00E83BF0" w:rsidRDefault="006A489C" w:rsidP="006A489C">
            <w:pPr>
              <w:pStyle w:val="vitabletextSegoeUIRegular10"/>
            </w:pPr>
            <w:r w:rsidRPr="00E83BF0">
              <w:t xml:space="preserve">(50% of 0.12% of JPE) </w:t>
            </w:r>
          </w:p>
        </w:tc>
        <w:tc>
          <w:tcPr>
            <w:tcW w:w="2139" w:type="dxa"/>
          </w:tcPr>
          <w:p w14:paraId="091B7645" w14:textId="77777777" w:rsidR="006A489C" w:rsidRPr="00E83BF0" w:rsidRDefault="006A489C" w:rsidP="006A489C">
            <w:pPr>
              <w:pStyle w:val="vitabletextSegoeUIRegular10"/>
            </w:pPr>
            <w:r w:rsidRPr="00E83BF0">
              <w:t xml:space="preserve">WY 2023 loss = 0 (0%) </w:t>
            </w:r>
          </w:p>
        </w:tc>
        <w:tc>
          <w:tcPr>
            <w:tcW w:w="2039" w:type="dxa"/>
          </w:tcPr>
          <w:p w14:paraId="7D94DF8C" w14:textId="77777777" w:rsidR="006A489C" w:rsidRPr="00E83BF0" w:rsidRDefault="006A489C" w:rsidP="006A489C">
            <w:pPr>
              <w:pStyle w:val="vitabletextSegoeUIRegular10"/>
            </w:pPr>
            <w:r w:rsidRPr="00E83BF0">
              <w:t xml:space="preserve">No change expected </w:t>
            </w:r>
          </w:p>
        </w:tc>
        <w:tc>
          <w:tcPr>
            <w:tcW w:w="1630" w:type="dxa"/>
          </w:tcPr>
          <w:p w14:paraId="5350FDB0" w14:textId="77777777" w:rsidR="006A489C" w:rsidRPr="00E83BF0" w:rsidRDefault="006A489C" w:rsidP="006A489C">
            <w:pPr>
              <w:pStyle w:val="vitabletextSegoeUIRegular10"/>
            </w:pPr>
            <w:r w:rsidRPr="00E83BF0">
              <w:t>1/16/2023</w:t>
            </w:r>
          </w:p>
        </w:tc>
      </w:tr>
      <w:tr w:rsidR="006A489C" w14:paraId="7AEEFFE8" w14:textId="77777777" w:rsidTr="00BB01FB">
        <w:tc>
          <w:tcPr>
            <w:tcW w:w="1825" w:type="dxa"/>
          </w:tcPr>
          <w:p w14:paraId="429385B9" w14:textId="77777777" w:rsidR="006A489C" w:rsidRPr="00E83BF0" w:rsidRDefault="006A489C" w:rsidP="006A489C">
            <w:pPr>
              <w:pStyle w:val="vitabletextSegoeUIRegular10"/>
            </w:pPr>
            <w:r w:rsidRPr="00E83BF0">
              <w:t xml:space="preserve">Proposed Action Hatchery yearling spring-run Chinook salmon surrogates </w:t>
            </w:r>
          </w:p>
        </w:tc>
        <w:tc>
          <w:tcPr>
            <w:tcW w:w="1812" w:type="dxa"/>
          </w:tcPr>
          <w:p w14:paraId="307DF4AE" w14:textId="77777777" w:rsidR="006A489C" w:rsidRPr="00E83BF0" w:rsidRDefault="006A489C" w:rsidP="006A489C">
            <w:pPr>
              <w:pStyle w:val="vitabletextSegoeUIRegular10"/>
            </w:pPr>
            <w:r w:rsidRPr="00E83BF0">
              <w:t>&gt; 0.5% of each release group</w:t>
            </w:r>
          </w:p>
          <w:p w14:paraId="6B209552" w14:textId="77777777" w:rsidR="006A489C" w:rsidRPr="00E83BF0" w:rsidRDefault="006A489C" w:rsidP="006A489C">
            <w:pPr>
              <w:pStyle w:val="vitabletextSegoeUIRegular10"/>
            </w:pPr>
            <w:r w:rsidRPr="00E83BF0">
              <w:t xml:space="preserve"> </w:t>
            </w:r>
          </w:p>
        </w:tc>
        <w:tc>
          <w:tcPr>
            <w:tcW w:w="2139" w:type="dxa"/>
          </w:tcPr>
          <w:p w14:paraId="5C0D4A06" w14:textId="77777777" w:rsidR="006A489C" w:rsidRPr="00E83BF0" w:rsidRDefault="006A489C" w:rsidP="006A489C">
            <w:pPr>
              <w:pStyle w:val="vitabletextSegoeUIRegular10"/>
            </w:pPr>
            <w:r w:rsidRPr="00E83BF0">
              <w:t>WY 2023 loss = 0 (0%)*</w:t>
            </w:r>
          </w:p>
          <w:p w14:paraId="04DD9CED" w14:textId="77777777" w:rsidR="006A489C" w:rsidRPr="00E83BF0" w:rsidRDefault="006A489C" w:rsidP="006A489C">
            <w:pPr>
              <w:pStyle w:val="vitabletextSegoeUIRegular10"/>
              <w:rPr>
                <w:highlight w:val="yellow"/>
              </w:rPr>
            </w:pPr>
            <w:r w:rsidRPr="00E83BF0">
              <w:t xml:space="preserve"> </w:t>
            </w:r>
          </w:p>
        </w:tc>
        <w:tc>
          <w:tcPr>
            <w:tcW w:w="2039" w:type="dxa"/>
          </w:tcPr>
          <w:p w14:paraId="44D9F448" w14:textId="77777777" w:rsidR="006A489C" w:rsidRPr="00E83BF0" w:rsidRDefault="006A489C" w:rsidP="006A489C">
            <w:pPr>
              <w:pStyle w:val="vitabletextSegoeUIRegular10"/>
            </w:pPr>
            <w:r w:rsidRPr="00E83BF0">
              <w:t xml:space="preserve">No change expected </w:t>
            </w:r>
          </w:p>
        </w:tc>
        <w:tc>
          <w:tcPr>
            <w:tcW w:w="1630" w:type="dxa"/>
          </w:tcPr>
          <w:p w14:paraId="787D533B" w14:textId="77777777" w:rsidR="006A489C" w:rsidRPr="00E83BF0" w:rsidRDefault="006A489C" w:rsidP="006A489C">
            <w:pPr>
              <w:pStyle w:val="vitabletextSegoeUIRegular10"/>
            </w:pPr>
            <w:r w:rsidRPr="00E83BF0">
              <w:t>1/16/2023</w:t>
            </w:r>
          </w:p>
        </w:tc>
      </w:tr>
      <w:tr w:rsidR="006A489C" w14:paraId="3DBF3597" w14:textId="77777777" w:rsidTr="00BB01FB">
        <w:tc>
          <w:tcPr>
            <w:tcW w:w="1825" w:type="dxa"/>
          </w:tcPr>
          <w:p w14:paraId="3DDC62B0" w14:textId="77777777" w:rsidR="006A489C" w:rsidRPr="00E83BF0" w:rsidRDefault="006A489C" w:rsidP="006A489C">
            <w:pPr>
              <w:pStyle w:val="vitabletextSegoeUIRegular10"/>
            </w:pPr>
            <w:r w:rsidRPr="00E83BF0">
              <w:rPr>
                <w:szCs w:val="20"/>
              </w:rPr>
              <w:t>Delta Smelt</w:t>
            </w:r>
          </w:p>
        </w:tc>
        <w:tc>
          <w:tcPr>
            <w:tcW w:w="1812" w:type="dxa"/>
          </w:tcPr>
          <w:p w14:paraId="4AC2DA12" w14:textId="77777777" w:rsidR="006A489C" w:rsidRPr="00E83BF0" w:rsidRDefault="006A489C" w:rsidP="005C5B3B">
            <w:pPr>
              <w:pStyle w:val="vitabletextbullet1"/>
              <w:rPr>
                <w:szCs w:val="20"/>
              </w:rPr>
            </w:pPr>
            <w:r w:rsidRPr="00E83BF0">
              <w:rPr>
                <w:szCs w:val="20"/>
              </w:rPr>
              <w:t>After Dec. 1:</w:t>
            </w:r>
          </w:p>
          <w:p w14:paraId="71B514BC" w14:textId="77777777" w:rsidR="005C5B3B" w:rsidRDefault="006A489C" w:rsidP="005C5B3B">
            <w:pPr>
              <w:pStyle w:val="vitabletextbullet1"/>
              <w:rPr>
                <w:szCs w:val="20"/>
              </w:rPr>
            </w:pPr>
            <w:r w:rsidRPr="00E83BF0">
              <w:rPr>
                <w:szCs w:val="20"/>
              </w:rPr>
              <w:t>Running 3-day avg. flows at Freeport &gt;25,000 cfs</w:t>
            </w:r>
          </w:p>
          <w:p w14:paraId="72BA7DEF" w14:textId="77C59369" w:rsidR="006A489C" w:rsidRPr="00E83BF0" w:rsidRDefault="006A489C" w:rsidP="005C5B3B">
            <w:pPr>
              <w:pStyle w:val="vitabletextbullet1"/>
            </w:pPr>
            <w:r w:rsidRPr="00E83BF0">
              <w:rPr>
                <w:szCs w:val="20"/>
              </w:rPr>
              <w:t>Running 3-day avg. turbidity at Freeport =&gt;50 FNU</w:t>
            </w:r>
          </w:p>
        </w:tc>
        <w:tc>
          <w:tcPr>
            <w:tcW w:w="2139" w:type="dxa"/>
          </w:tcPr>
          <w:p w14:paraId="777E2784" w14:textId="77777777" w:rsidR="006A489C" w:rsidRPr="00E83BF0" w:rsidRDefault="006A489C" w:rsidP="006A489C">
            <w:pPr>
              <w:pStyle w:val="vitabletextSegoeUIRegular10"/>
              <w:rPr>
                <w:szCs w:val="20"/>
              </w:rPr>
            </w:pPr>
            <w:r w:rsidRPr="00E83BF0">
              <w:rPr>
                <w:szCs w:val="20"/>
              </w:rPr>
              <w:t xml:space="preserve">Freeport 3-day avg. </w:t>
            </w:r>
          </w:p>
          <w:p w14:paraId="3DBEF029" w14:textId="77777777" w:rsidR="006A489C" w:rsidRPr="00E83BF0" w:rsidRDefault="006A489C" w:rsidP="006A489C">
            <w:pPr>
              <w:pStyle w:val="vitabletextSegoeUIRegular10"/>
              <w:rPr>
                <w:szCs w:val="20"/>
              </w:rPr>
            </w:pPr>
            <w:r w:rsidRPr="00E83BF0">
              <w:rPr>
                <w:szCs w:val="20"/>
              </w:rPr>
              <w:t>Flow = 75,692 cfs</w:t>
            </w:r>
          </w:p>
          <w:p w14:paraId="61101C73" w14:textId="77777777" w:rsidR="006A489C" w:rsidRPr="00E83BF0" w:rsidRDefault="006A489C" w:rsidP="006A489C">
            <w:pPr>
              <w:pStyle w:val="vitabletextSegoeUIRegular10"/>
            </w:pPr>
            <w:r w:rsidRPr="00E83BF0">
              <w:rPr>
                <w:szCs w:val="20"/>
              </w:rPr>
              <w:t>Turbidity = 128.2 FNU</w:t>
            </w:r>
          </w:p>
        </w:tc>
        <w:tc>
          <w:tcPr>
            <w:tcW w:w="2039" w:type="dxa"/>
          </w:tcPr>
          <w:p w14:paraId="42205386" w14:textId="77777777" w:rsidR="006A489C" w:rsidRPr="005C5B3B" w:rsidRDefault="006A489C" w:rsidP="00244815">
            <w:pPr>
              <w:pStyle w:val="vitabletextbullet1"/>
            </w:pPr>
            <w:r w:rsidRPr="00E83BF0">
              <w:rPr>
                <w:szCs w:val="20"/>
              </w:rPr>
              <w:t xml:space="preserve">Triggered 12/31/22, will </w:t>
            </w:r>
            <w:r w:rsidRPr="005C5B3B">
              <w:t>last through 01/16/2023</w:t>
            </w:r>
          </w:p>
          <w:p w14:paraId="103893CD" w14:textId="77777777" w:rsidR="006A489C" w:rsidRPr="00E83BF0" w:rsidRDefault="006A489C" w:rsidP="00244815">
            <w:pPr>
              <w:pStyle w:val="vitabletextbullet1"/>
              <w:rPr>
                <w:szCs w:val="20"/>
              </w:rPr>
            </w:pPr>
            <w:r w:rsidRPr="005C5B3B">
              <w:t>Flow: remain elevated and dy</w:t>
            </w:r>
            <w:r w:rsidRPr="00E83BF0">
              <w:rPr>
                <w:szCs w:val="20"/>
              </w:rPr>
              <w:t>namic</w:t>
            </w:r>
          </w:p>
          <w:p w14:paraId="658AD425" w14:textId="77777777" w:rsidR="006A489C" w:rsidRPr="00E83BF0" w:rsidRDefault="006A489C" w:rsidP="00244815">
            <w:pPr>
              <w:pStyle w:val="vitabletextbullet1"/>
            </w:pPr>
            <w:r w:rsidRPr="00E83BF0">
              <w:t>Turbidity: remain elevated</w:t>
            </w:r>
          </w:p>
        </w:tc>
        <w:tc>
          <w:tcPr>
            <w:tcW w:w="1630" w:type="dxa"/>
          </w:tcPr>
          <w:p w14:paraId="19F983E2" w14:textId="77777777" w:rsidR="006A489C" w:rsidRPr="00E83BF0" w:rsidRDefault="006A489C" w:rsidP="006A489C">
            <w:pPr>
              <w:pStyle w:val="vitabletextSegoeUIRegular10"/>
            </w:pPr>
            <w:r w:rsidRPr="00E83BF0">
              <w:t>1/9/2023</w:t>
            </w:r>
          </w:p>
          <w:p w14:paraId="144532EC" w14:textId="77777777" w:rsidR="006A489C" w:rsidRPr="00E83BF0" w:rsidRDefault="006A489C" w:rsidP="006A489C">
            <w:pPr>
              <w:pStyle w:val="vitabletextSegoeUIRegular10"/>
            </w:pPr>
            <w:r w:rsidRPr="00E83BF0">
              <w:t>Data from 1/8/2023</w:t>
            </w:r>
          </w:p>
        </w:tc>
      </w:tr>
      <w:tr w:rsidR="006A489C" w14:paraId="44746F3B" w14:textId="77777777" w:rsidTr="00BB01FB">
        <w:tc>
          <w:tcPr>
            <w:tcW w:w="1825" w:type="dxa"/>
          </w:tcPr>
          <w:p w14:paraId="6B77C1FC" w14:textId="77777777" w:rsidR="006A489C" w:rsidRPr="00E83BF0" w:rsidRDefault="006A489C" w:rsidP="006A489C">
            <w:pPr>
              <w:pStyle w:val="vitabletextSegoeUIRegular10"/>
            </w:pPr>
            <w:r w:rsidRPr="00E83BF0">
              <w:rPr>
                <w:szCs w:val="20"/>
              </w:rPr>
              <w:lastRenderedPageBreak/>
              <w:t>Delta Smelt </w:t>
            </w:r>
            <w:r w:rsidRPr="00E83BF0">
              <w:rPr>
                <w:rStyle w:val="eop"/>
                <w:szCs w:val="20"/>
              </w:rPr>
              <w:t> </w:t>
            </w:r>
          </w:p>
        </w:tc>
        <w:tc>
          <w:tcPr>
            <w:tcW w:w="1812" w:type="dxa"/>
          </w:tcPr>
          <w:p w14:paraId="6C59E278" w14:textId="77777777" w:rsidR="006A489C" w:rsidRPr="00E83BF0" w:rsidRDefault="006A489C" w:rsidP="006A489C">
            <w:pPr>
              <w:pStyle w:val="vitabletextSegoeUIRegular10"/>
            </w:pPr>
            <w:r w:rsidRPr="00E83BF0">
              <w:rPr>
                <w:szCs w:val="20"/>
              </w:rPr>
              <w:t>Daily avg. Turbidity at OBI=&gt;12 FNU </w:t>
            </w:r>
            <w:r w:rsidRPr="00E83BF0">
              <w:rPr>
                <w:rStyle w:val="eop"/>
                <w:szCs w:val="20"/>
              </w:rPr>
              <w:t> </w:t>
            </w:r>
          </w:p>
        </w:tc>
        <w:tc>
          <w:tcPr>
            <w:tcW w:w="2139" w:type="dxa"/>
          </w:tcPr>
          <w:p w14:paraId="4F521499" w14:textId="77777777" w:rsidR="006A489C" w:rsidRPr="00E83BF0" w:rsidRDefault="006A489C" w:rsidP="006A489C">
            <w:pPr>
              <w:pStyle w:val="vitabletextSegoeUIRegular10"/>
              <w:rPr>
                <w:szCs w:val="20"/>
              </w:rPr>
            </w:pPr>
            <w:r w:rsidRPr="00E83BF0">
              <w:rPr>
                <w:szCs w:val="20"/>
              </w:rPr>
              <w:t>OBI daily Avg Turbidity = 17.83 FNU</w:t>
            </w:r>
          </w:p>
        </w:tc>
        <w:tc>
          <w:tcPr>
            <w:tcW w:w="2039" w:type="dxa"/>
          </w:tcPr>
          <w:p w14:paraId="1AED06EE" w14:textId="77777777" w:rsidR="006A489C" w:rsidRPr="00E83BF0" w:rsidRDefault="006A489C" w:rsidP="006A489C">
            <w:pPr>
              <w:pStyle w:val="vitabletextSegoeUIRegular10"/>
              <w:rPr>
                <w:szCs w:val="20"/>
              </w:rPr>
            </w:pPr>
            <w:r w:rsidRPr="00E83BF0">
              <w:rPr>
                <w:szCs w:val="20"/>
              </w:rPr>
              <w:t>Remain elevated</w:t>
            </w:r>
          </w:p>
        </w:tc>
        <w:tc>
          <w:tcPr>
            <w:tcW w:w="1630" w:type="dxa"/>
          </w:tcPr>
          <w:p w14:paraId="122F87AB" w14:textId="77777777" w:rsidR="006A489C" w:rsidRPr="00E83BF0" w:rsidRDefault="006A489C" w:rsidP="006A489C">
            <w:pPr>
              <w:pStyle w:val="vitabletextSegoeUIRegular10"/>
            </w:pPr>
            <w:r w:rsidRPr="00E83BF0">
              <w:t>1/16/2023</w:t>
            </w:r>
          </w:p>
        </w:tc>
      </w:tr>
      <w:tr w:rsidR="006A489C" w14:paraId="3588377A" w14:textId="77777777" w:rsidTr="00BB01FB">
        <w:tc>
          <w:tcPr>
            <w:tcW w:w="1825" w:type="dxa"/>
          </w:tcPr>
          <w:p w14:paraId="41DC088B" w14:textId="77777777" w:rsidR="006A489C" w:rsidRPr="00E83BF0" w:rsidRDefault="006A489C" w:rsidP="006A489C">
            <w:pPr>
              <w:pStyle w:val="vitabletextSegoeUIRegular10"/>
            </w:pPr>
            <w:r w:rsidRPr="00E83BF0">
              <w:rPr>
                <w:szCs w:val="20"/>
              </w:rPr>
              <w:t>Delta Smelt</w:t>
            </w:r>
            <w:r w:rsidRPr="00E83BF0">
              <w:rPr>
                <w:rStyle w:val="eop"/>
                <w:szCs w:val="20"/>
              </w:rPr>
              <w:t> </w:t>
            </w:r>
          </w:p>
        </w:tc>
        <w:tc>
          <w:tcPr>
            <w:tcW w:w="1812" w:type="dxa"/>
          </w:tcPr>
          <w:p w14:paraId="31409BBB" w14:textId="77777777" w:rsidR="006A489C" w:rsidRPr="00E83BF0" w:rsidRDefault="006A489C" w:rsidP="006A489C">
            <w:pPr>
              <w:pStyle w:val="vitabletextSegoeUIRegular10"/>
            </w:pPr>
            <w:r w:rsidRPr="00E83BF0">
              <w:rPr>
                <w:szCs w:val="20"/>
              </w:rPr>
              <w:t>Daily avg. Temperature at CCF &gt; 25°C for three consecutive days</w:t>
            </w:r>
            <w:r w:rsidRPr="00E83BF0">
              <w:rPr>
                <w:rStyle w:val="eop"/>
                <w:szCs w:val="20"/>
              </w:rPr>
              <w:t> </w:t>
            </w:r>
          </w:p>
        </w:tc>
        <w:tc>
          <w:tcPr>
            <w:tcW w:w="2139" w:type="dxa"/>
          </w:tcPr>
          <w:p w14:paraId="16A3299B" w14:textId="77777777" w:rsidR="006A489C" w:rsidRPr="00E83BF0" w:rsidRDefault="006A489C" w:rsidP="006A489C">
            <w:pPr>
              <w:pStyle w:val="vitabletextSegoeUIRegular10"/>
            </w:pPr>
            <w:r w:rsidRPr="00E83BF0">
              <w:rPr>
                <w:szCs w:val="20"/>
              </w:rPr>
              <w:t xml:space="preserve">CCF daily avg. Temperature = Not relevant </w:t>
            </w:r>
          </w:p>
        </w:tc>
        <w:tc>
          <w:tcPr>
            <w:tcW w:w="2039" w:type="dxa"/>
          </w:tcPr>
          <w:p w14:paraId="0C7FDC87" w14:textId="77777777" w:rsidR="006A489C" w:rsidRPr="00E83BF0" w:rsidRDefault="006A489C" w:rsidP="006A489C">
            <w:pPr>
              <w:pStyle w:val="vitabletextSegoeUIRegular10"/>
            </w:pPr>
            <w:r w:rsidRPr="00E83BF0">
              <w:rPr>
                <w:szCs w:val="20"/>
              </w:rPr>
              <w:t>Not relevant</w:t>
            </w:r>
          </w:p>
        </w:tc>
        <w:tc>
          <w:tcPr>
            <w:tcW w:w="1630" w:type="dxa"/>
          </w:tcPr>
          <w:p w14:paraId="203BE9E2" w14:textId="77777777" w:rsidR="006A489C" w:rsidRPr="00E83BF0" w:rsidRDefault="006A489C" w:rsidP="006A489C">
            <w:pPr>
              <w:pStyle w:val="vitabletextSegoeUIRegular10"/>
            </w:pPr>
            <w:r w:rsidRPr="00E83BF0">
              <w:t>12/20/2022</w:t>
            </w:r>
          </w:p>
        </w:tc>
      </w:tr>
    </w:tbl>
    <w:p w14:paraId="6FF9513A" w14:textId="77777777" w:rsidR="00276BBA" w:rsidRPr="0061739F" w:rsidRDefault="00276BBA" w:rsidP="00276BBA">
      <w:pPr>
        <w:pStyle w:val="vitabletitleaftertable"/>
      </w:pPr>
      <w:r w:rsidRPr="0061739F">
        <w:t>Table 2b. 10-Year Salmonid Cumulative Loss</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245"/>
        <w:gridCol w:w="2477"/>
        <w:gridCol w:w="2563"/>
        <w:gridCol w:w="2160"/>
      </w:tblGrid>
      <w:tr w:rsidR="00276BBA" w14:paraId="30C335C8" w14:textId="77777777" w:rsidTr="00BB01FB">
        <w:trPr>
          <w:tblHeader/>
        </w:trPr>
        <w:tc>
          <w:tcPr>
            <w:tcW w:w="2245" w:type="dxa"/>
            <w:vAlign w:val="bottom"/>
          </w:tcPr>
          <w:p w14:paraId="4AAE08B1" w14:textId="77777777" w:rsidR="00276BBA" w:rsidRPr="00EA6D0B" w:rsidRDefault="00276BBA" w:rsidP="00276BBA">
            <w:pPr>
              <w:pStyle w:val="vitableheadingsSegoeUISemibold12pt"/>
            </w:pPr>
            <w:r w:rsidRPr="006E6CAA">
              <w:t>Species/run</w:t>
            </w:r>
          </w:p>
        </w:tc>
        <w:tc>
          <w:tcPr>
            <w:tcW w:w="2477" w:type="dxa"/>
            <w:vAlign w:val="bottom"/>
          </w:tcPr>
          <w:p w14:paraId="11905A6D" w14:textId="77777777" w:rsidR="00276BBA" w:rsidRDefault="00276BBA" w:rsidP="00276BBA">
            <w:pPr>
              <w:pStyle w:val="vitableheadingsSegoeUISemibold12pt"/>
            </w:pPr>
            <w:r w:rsidRPr="006E6CAA">
              <w:t>Threshold</w:t>
            </w:r>
          </w:p>
        </w:tc>
        <w:tc>
          <w:tcPr>
            <w:tcW w:w="2563" w:type="dxa"/>
            <w:vAlign w:val="bottom"/>
          </w:tcPr>
          <w:p w14:paraId="69E9BF31" w14:textId="77777777" w:rsidR="00276BBA" w:rsidRDefault="00276BBA" w:rsidP="00276BBA">
            <w:pPr>
              <w:pStyle w:val="vitableheadingsSegoeUISemibold12pt"/>
            </w:pPr>
            <w:r w:rsidRPr="006E6CAA">
              <w:t>Current Status</w:t>
            </w:r>
          </w:p>
        </w:tc>
        <w:tc>
          <w:tcPr>
            <w:tcW w:w="2160" w:type="dxa"/>
            <w:vAlign w:val="bottom"/>
          </w:tcPr>
          <w:p w14:paraId="4758B276" w14:textId="77777777" w:rsidR="00276BBA" w:rsidRPr="004A385C" w:rsidRDefault="00276BBA" w:rsidP="00276BBA">
            <w:pPr>
              <w:pStyle w:val="vitableheadingsSegoeUISemibold12pt"/>
            </w:pPr>
            <w:r>
              <w:t>Updated</w:t>
            </w:r>
          </w:p>
        </w:tc>
      </w:tr>
      <w:tr w:rsidR="00276BBA" w14:paraId="739BE319" w14:textId="77777777" w:rsidTr="00BB01FB">
        <w:tc>
          <w:tcPr>
            <w:tcW w:w="2245" w:type="dxa"/>
          </w:tcPr>
          <w:p w14:paraId="4BF2F61F" w14:textId="77777777" w:rsidR="00276BBA" w:rsidRPr="00B85DEF" w:rsidRDefault="00276BBA" w:rsidP="00276BBA">
            <w:pPr>
              <w:pStyle w:val="vitabletextSegoeUIRegular10"/>
            </w:pPr>
            <w:r w:rsidRPr="00B85DEF">
              <w:t xml:space="preserve">Natural winter-run Chinook salmon </w:t>
            </w:r>
          </w:p>
        </w:tc>
        <w:tc>
          <w:tcPr>
            <w:tcW w:w="2477" w:type="dxa"/>
          </w:tcPr>
          <w:p w14:paraId="42D8F381" w14:textId="77777777" w:rsidR="00276BBA" w:rsidRPr="00B85DEF" w:rsidRDefault="00276BBA" w:rsidP="00276BBA">
            <w:pPr>
              <w:pStyle w:val="vitabletextSegoeUIRegular10"/>
            </w:pPr>
            <w:r w:rsidRPr="00B85DEF">
              <w:t xml:space="preserve">Loss = 8,738 </w:t>
            </w:r>
          </w:p>
        </w:tc>
        <w:tc>
          <w:tcPr>
            <w:tcW w:w="2563" w:type="dxa"/>
          </w:tcPr>
          <w:p w14:paraId="18027974" w14:textId="77777777" w:rsidR="00276BBA" w:rsidRPr="00B85DEF" w:rsidRDefault="00276BBA" w:rsidP="00276BBA">
            <w:pPr>
              <w:pStyle w:val="vitabletextSegoeUIRegular10"/>
            </w:pPr>
            <w:r w:rsidRPr="00B85DEF">
              <w:t xml:space="preserve">Cumulative loss = </w:t>
            </w:r>
          </w:p>
          <w:p w14:paraId="31FA0599" w14:textId="77777777" w:rsidR="00276BBA" w:rsidRPr="00B85DEF" w:rsidRDefault="00276BBA" w:rsidP="00276BBA">
            <w:pPr>
              <w:pStyle w:val="vitabletextSegoeUIRegular10"/>
            </w:pPr>
            <w:r w:rsidRPr="00B85DEF">
              <w:t>306.</w:t>
            </w:r>
          </w:p>
          <w:p w14:paraId="5FB589BC" w14:textId="77777777" w:rsidR="00276BBA" w:rsidRPr="00B85DEF" w:rsidRDefault="00276BBA" w:rsidP="00276BBA">
            <w:pPr>
              <w:pStyle w:val="vitabletextSegoeUIRegular10"/>
              <w:rPr>
                <w:highlight w:val="yellow"/>
              </w:rPr>
            </w:pPr>
            <w:r w:rsidRPr="00B85DEF">
              <w:t xml:space="preserve">16 (3.5%) </w:t>
            </w:r>
          </w:p>
        </w:tc>
        <w:tc>
          <w:tcPr>
            <w:tcW w:w="2160" w:type="dxa"/>
          </w:tcPr>
          <w:p w14:paraId="5271D241" w14:textId="77777777" w:rsidR="00276BBA" w:rsidRPr="00B85DEF" w:rsidRDefault="00276BBA" w:rsidP="00276BBA">
            <w:pPr>
              <w:pStyle w:val="vitabletextSegoeUIRegular10"/>
            </w:pPr>
            <w:r w:rsidRPr="00B85DEF">
              <w:t>1/17/2023</w:t>
            </w:r>
          </w:p>
        </w:tc>
      </w:tr>
      <w:tr w:rsidR="00276BBA" w14:paraId="4249AFD8" w14:textId="77777777" w:rsidTr="00BB01FB">
        <w:tc>
          <w:tcPr>
            <w:tcW w:w="2245" w:type="dxa"/>
          </w:tcPr>
          <w:p w14:paraId="3E642DF8" w14:textId="77777777" w:rsidR="00276BBA" w:rsidRPr="00B85DEF" w:rsidRDefault="00276BBA" w:rsidP="00276BBA">
            <w:pPr>
              <w:pStyle w:val="vitabletextSegoeUIRegular10"/>
            </w:pPr>
            <w:r w:rsidRPr="00B85DEF">
              <w:t xml:space="preserve">Hatchery winter-run Chinook salmon </w:t>
            </w:r>
          </w:p>
        </w:tc>
        <w:tc>
          <w:tcPr>
            <w:tcW w:w="2477" w:type="dxa"/>
          </w:tcPr>
          <w:p w14:paraId="24444E8C" w14:textId="77777777" w:rsidR="00276BBA" w:rsidRPr="00B85DEF" w:rsidRDefault="00276BBA" w:rsidP="00276BBA">
            <w:pPr>
              <w:pStyle w:val="vitabletextSegoeUIRegular10"/>
            </w:pPr>
            <w:r w:rsidRPr="00B85DEF">
              <w:t xml:space="preserve">Loss = 5,356 </w:t>
            </w:r>
          </w:p>
        </w:tc>
        <w:tc>
          <w:tcPr>
            <w:tcW w:w="2563" w:type="dxa"/>
          </w:tcPr>
          <w:p w14:paraId="6B862753" w14:textId="77777777" w:rsidR="00276BBA" w:rsidRPr="00B85DEF" w:rsidRDefault="00276BBA" w:rsidP="00276BBA">
            <w:pPr>
              <w:pStyle w:val="vitabletextSegoeUIRegular10"/>
            </w:pPr>
            <w:r w:rsidRPr="00B85DEF">
              <w:t xml:space="preserve">Cumulative loss = </w:t>
            </w:r>
          </w:p>
          <w:p w14:paraId="149F8C86" w14:textId="77777777" w:rsidR="00276BBA" w:rsidRPr="00B85DEF" w:rsidRDefault="00276BBA" w:rsidP="00276BBA">
            <w:pPr>
              <w:pStyle w:val="vitabletextSegoeUIRegular10"/>
              <w:rPr>
                <w:highlight w:val="yellow"/>
              </w:rPr>
            </w:pPr>
            <w:r w:rsidRPr="00B85DEF">
              <w:t xml:space="preserve">6.71 (0.13%) </w:t>
            </w:r>
          </w:p>
        </w:tc>
        <w:tc>
          <w:tcPr>
            <w:tcW w:w="2160" w:type="dxa"/>
          </w:tcPr>
          <w:p w14:paraId="47DE9D69" w14:textId="77777777" w:rsidR="00276BBA" w:rsidRPr="00B85DEF" w:rsidRDefault="00276BBA" w:rsidP="00276BBA">
            <w:pPr>
              <w:pStyle w:val="vitabletextSegoeUIRegular10"/>
            </w:pPr>
            <w:r w:rsidRPr="00B85DEF">
              <w:t>1/17/2023</w:t>
            </w:r>
          </w:p>
        </w:tc>
      </w:tr>
      <w:tr w:rsidR="00276BBA" w14:paraId="54D0F7ED" w14:textId="77777777" w:rsidTr="00BB01FB">
        <w:tc>
          <w:tcPr>
            <w:tcW w:w="2245" w:type="dxa"/>
          </w:tcPr>
          <w:p w14:paraId="1FEBBE1F" w14:textId="77777777" w:rsidR="00276BBA" w:rsidRPr="00B85DEF" w:rsidRDefault="00276BBA" w:rsidP="00276BBA">
            <w:pPr>
              <w:pStyle w:val="vitabletextSegoeUIRegular10"/>
            </w:pPr>
            <w:r w:rsidRPr="00B85DEF">
              <w:t xml:space="preserve">Natural steelhead </w:t>
            </w:r>
          </w:p>
        </w:tc>
        <w:tc>
          <w:tcPr>
            <w:tcW w:w="2477" w:type="dxa"/>
          </w:tcPr>
          <w:p w14:paraId="31E97E22" w14:textId="77777777" w:rsidR="00276BBA" w:rsidRPr="00B85DEF" w:rsidRDefault="00276BBA" w:rsidP="00276BBA">
            <w:pPr>
              <w:pStyle w:val="vitabletextSegoeUIRegular10"/>
            </w:pPr>
            <w:r w:rsidRPr="00B85DEF">
              <w:t xml:space="preserve">Loss = 6,038 (Dec 1 – Mar 31) Loss = 5,826 (Apr 1 – June 15) </w:t>
            </w:r>
          </w:p>
        </w:tc>
        <w:tc>
          <w:tcPr>
            <w:tcW w:w="2563" w:type="dxa"/>
          </w:tcPr>
          <w:p w14:paraId="6598B424" w14:textId="77777777" w:rsidR="00276BBA" w:rsidRPr="00B85DEF" w:rsidRDefault="00276BBA" w:rsidP="00276BBA">
            <w:pPr>
              <w:pStyle w:val="vitabletextSegoeUIRegular10"/>
              <w:rPr>
                <w:lang w:val="es-ES"/>
              </w:rPr>
            </w:pPr>
            <w:r w:rsidRPr="00B85DEF">
              <w:rPr>
                <w:lang w:val="es-ES"/>
              </w:rPr>
              <w:t xml:space="preserve">Cumulative loss = </w:t>
            </w:r>
          </w:p>
          <w:p w14:paraId="2E43C875" w14:textId="77777777" w:rsidR="00276BBA" w:rsidRPr="00B85DEF" w:rsidRDefault="00276BBA" w:rsidP="00276BBA">
            <w:pPr>
              <w:pStyle w:val="vitabletextSegoeUIRegular10"/>
              <w:rPr>
                <w:lang w:val="es-ES"/>
              </w:rPr>
            </w:pPr>
            <w:r w:rsidRPr="00B85DEF">
              <w:rPr>
                <w:lang w:val="es-ES"/>
              </w:rPr>
              <w:t xml:space="preserve">555.68 (9.20%, Dec 1 – Mar 31) </w:t>
            </w:r>
          </w:p>
          <w:p w14:paraId="796E023F" w14:textId="77777777" w:rsidR="00276BBA" w:rsidRPr="00B85DEF" w:rsidRDefault="00276BBA" w:rsidP="00276BBA">
            <w:pPr>
              <w:pStyle w:val="vitabletextSegoeUIRegular10"/>
              <w:rPr>
                <w:lang w:val="es-ES"/>
              </w:rPr>
            </w:pPr>
            <w:r w:rsidRPr="00B85DEF">
              <w:rPr>
                <w:lang w:val="es-ES"/>
              </w:rPr>
              <w:t xml:space="preserve">474.5 (8.1%, Apr 1 – June 15) </w:t>
            </w:r>
          </w:p>
        </w:tc>
        <w:tc>
          <w:tcPr>
            <w:tcW w:w="2160" w:type="dxa"/>
          </w:tcPr>
          <w:p w14:paraId="0C59319C" w14:textId="77777777" w:rsidR="00276BBA" w:rsidRPr="00B85DEF" w:rsidRDefault="00276BBA" w:rsidP="00276BBA">
            <w:pPr>
              <w:pStyle w:val="vitabletextSegoeUIRegular10"/>
            </w:pPr>
            <w:r w:rsidRPr="00B85DEF">
              <w:t>1/17/2023</w:t>
            </w:r>
          </w:p>
        </w:tc>
      </w:tr>
    </w:tbl>
    <w:p w14:paraId="6761B2A8" w14:textId="77777777" w:rsidR="003A397D" w:rsidRDefault="003A397D" w:rsidP="003A397D">
      <w:pPr>
        <w:pStyle w:val="Normalaftertable"/>
      </w:pPr>
      <w:r>
        <w:t xml:space="preserve">Table 3a-d: Relevant Water Year 2023 Fish Criteria and Status for Listed Fish under the SWP Long-Term Incidental Take Permit. </w:t>
      </w:r>
    </w:p>
    <w:p w14:paraId="2A0FC81A" w14:textId="77777777" w:rsidR="003A397D" w:rsidRDefault="003A397D" w:rsidP="004A1E25">
      <w:pPr>
        <w:pStyle w:val="vitabletitleSegoeUI12"/>
        <w:keepNext/>
      </w:pPr>
      <w:r>
        <w:t>Table 3a: Chinook Salmon</w:t>
      </w:r>
    </w:p>
    <w:p w14:paraId="3A7C4498" w14:textId="77777777" w:rsidR="003A397D" w:rsidRDefault="003A397D" w:rsidP="004A1E25">
      <w:pPr>
        <w:pStyle w:val="vifootnotes"/>
        <w:keepNext/>
        <w:spacing w:after="120"/>
      </w:pPr>
      <w:r>
        <w:t>* Draft WR JPE for BY2022 is 44,690. Final JPE letter is expected in January.</w:t>
      </w:r>
    </w:p>
    <w:p w14:paraId="3282877E" w14:textId="4C604912" w:rsidR="00C1084C" w:rsidRDefault="003A397D" w:rsidP="004A1E25">
      <w:pPr>
        <w:pStyle w:val="vifootnotes"/>
        <w:keepNext/>
        <w:spacing w:after="120"/>
      </w:pPr>
      <w:r>
        <w:t>** Based on the lab results received (up to sample date 1/2/23), there was no natural WR identified through genetic verification process.</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094"/>
        <w:gridCol w:w="1259"/>
        <w:gridCol w:w="1052"/>
        <w:gridCol w:w="1432"/>
        <w:gridCol w:w="1162"/>
        <w:gridCol w:w="1045"/>
        <w:gridCol w:w="1139"/>
        <w:gridCol w:w="1262"/>
      </w:tblGrid>
      <w:tr w:rsidR="004A1E25" w14:paraId="7A0495C2" w14:textId="77777777" w:rsidTr="0085619B">
        <w:trPr>
          <w:tblHeader/>
        </w:trPr>
        <w:tc>
          <w:tcPr>
            <w:tcW w:w="1094" w:type="dxa"/>
            <w:vAlign w:val="bottom"/>
          </w:tcPr>
          <w:p w14:paraId="16AC993D" w14:textId="77777777" w:rsidR="004A1E25" w:rsidRPr="00227C7A" w:rsidRDefault="004A1E25" w:rsidP="004A1E25">
            <w:pPr>
              <w:pStyle w:val="vitableheadingsSegoeUISemibold12pt"/>
              <w:keepNext/>
            </w:pPr>
            <w:r w:rsidRPr="00227C7A">
              <w:t>Action</w:t>
            </w:r>
          </w:p>
        </w:tc>
        <w:tc>
          <w:tcPr>
            <w:tcW w:w="1259" w:type="dxa"/>
            <w:vAlign w:val="bottom"/>
          </w:tcPr>
          <w:p w14:paraId="767F6F68" w14:textId="77777777" w:rsidR="004A1E25" w:rsidRPr="00227C7A" w:rsidRDefault="004A1E25" w:rsidP="004A1E25">
            <w:pPr>
              <w:pStyle w:val="vitableheadingsSegoeUISemibold12pt"/>
              <w:keepNext/>
            </w:pPr>
            <w:r w:rsidRPr="00227C7A">
              <w:t>Timeframe</w:t>
            </w:r>
          </w:p>
        </w:tc>
        <w:tc>
          <w:tcPr>
            <w:tcW w:w="1052"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32" w:type="dxa"/>
            <w:vAlign w:val="bottom"/>
          </w:tcPr>
          <w:p w14:paraId="1FDF7DE3" w14:textId="77777777" w:rsidR="004A1E25" w:rsidRPr="00227C7A" w:rsidRDefault="004A1E25" w:rsidP="004A1E25">
            <w:pPr>
              <w:pStyle w:val="vitableheadingsSegoeUISemibold12pt"/>
              <w:keepNext/>
            </w:pPr>
            <w:r w:rsidRPr="00227C7A">
              <w:t>Threshold(s)</w:t>
            </w:r>
          </w:p>
        </w:tc>
        <w:tc>
          <w:tcPr>
            <w:tcW w:w="1162"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045" w:type="dxa"/>
            <w:vAlign w:val="bottom"/>
          </w:tcPr>
          <w:p w14:paraId="34771F51" w14:textId="77777777" w:rsidR="004A1E25" w:rsidRPr="00227C7A" w:rsidRDefault="004A1E25" w:rsidP="004A1E25">
            <w:pPr>
              <w:pStyle w:val="vitableheadingsSegoeUISemibold12pt"/>
              <w:keepNext/>
            </w:pPr>
            <w:r w:rsidRPr="00227C7A">
              <w:t>Weekly Trend</w:t>
            </w:r>
          </w:p>
        </w:tc>
        <w:tc>
          <w:tcPr>
            <w:tcW w:w="1139"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0085619B">
        <w:trPr>
          <w:trHeight w:val="1198"/>
        </w:trPr>
        <w:tc>
          <w:tcPr>
            <w:tcW w:w="1094" w:type="dxa"/>
          </w:tcPr>
          <w:p w14:paraId="1CF22299" w14:textId="77777777" w:rsidR="004A1E25" w:rsidRPr="00227C7A" w:rsidRDefault="004A1E25" w:rsidP="004A1E25">
            <w:pPr>
              <w:pStyle w:val="vitabletextSegoeUIRegular10"/>
            </w:pPr>
            <w:r w:rsidRPr="00227C7A">
              <w:t xml:space="preserve">OMR Mgmt. </w:t>
            </w:r>
          </w:p>
          <w:p w14:paraId="10260972" w14:textId="77777777" w:rsidR="004A1E25" w:rsidRPr="00227C7A" w:rsidRDefault="004A1E25" w:rsidP="004A1E25">
            <w:pPr>
              <w:pStyle w:val="vitabletextSegoeUIRegular10"/>
            </w:pPr>
            <w:r w:rsidRPr="00227C7A">
              <w:t xml:space="preserve">triggered (8.3.2) </w:t>
            </w:r>
          </w:p>
        </w:tc>
        <w:tc>
          <w:tcPr>
            <w:tcW w:w="1259" w:type="dxa"/>
          </w:tcPr>
          <w:p w14:paraId="1E45274B" w14:textId="77777777" w:rsidR="004A1E25" w:rsidRPr="00227C7A" w:rsidRDefault="004A1E25" w:rsidP="004A1E25">
            <w:pPr>
              <w:pStyle w:val="vitabletextSegoeUIRegular10"/>
            </w:pPr>
            <w:r w:rsidRPr="00227C7A">
              <w:t xml:space="preserve">Jan. 1 - Jun. 30 </w:t>
            </w:r>
          </w:p>
          <w:p w14:paraId="5E0129A8" w14:textId="77777777" w:rsidR="004A1E25" w:rsidRPr="00227C7A" w:rsidRDefault="004A1E25" w:rsidP="004A1E25">
            <w:pPr>
              <w:pStyle w:val="vitabletextSegoeUIRegular10"/>
            </w:pPr>
            <w:r w:rsidRPr="00227C7A">
              <w:rPr>
                <w:i/>
                <w:iCs/>
              </w:rPr>
              <w:t xml:space="preserve">(when ≥ 5% of spring-run or winter- run in </w:t>
            </w:r>
          </w:p>
          <w:p w14:paraId="6DA801D2" w14:textId="77777777" w:rsidR="004A1E25" w:rsidRPr="00227C7A" w:rsidRDefault="004A1E25" w:rsidP="004A1E25">
            <w:pPr>
              <w:pStyle w:val="vitabletextSegoeUIRegular10"/>
            </w:pPr>
            <w:r w:rsidRPr="00227C7A">
              <w:rPr>
                <w:i/>
                <w:iCs/>
              </w:rPr>
              <w:t xml:space="preserve">Delta) </w:t>
            </w:r>
          </w:p>
        </w:tc>
        <w:tc>
          <w:tcPr>
            <w:tcW w:w="1052" w:type="dxa"/>
          </w:tcPr>
          <w:p w14:paraId="615AD5CA" w14:textId="77777777" w:rsidR="004A1E25" w:rsidRPr="00227C7A" w:rsidRDefault="004A1E25" w:rsidP="004A1E25">
            <w:pPr>
              <w:pStyle w:val="vitabletextSegoeUIRegular10"/>
            </w:pPr>
            <w:r w:rsidRPr="00227C7A">
              <w:t xml:space="preserve">Not in effect </w:t>
            </w:r>
          </w:p>
        </w:tc>
        <w:tc>
          <w:tcPr>
            <w:tcW w:w="1432" w:type="dxa"/>
          </w:tcPr>
          <w:p w14:paraId="74C89400" w14:textId="77777777" w:rsidR="004A1E25" w:rsidRPr="00227C7A" w:rsidRDefault="004A1E25" w:rsidP="004A1E25">
            <w:pPr>
              <w:pStyle w:val="vitabletextSegoeUIRegular10"/>
            </w:pPr>
            <w:r w:rsidRPr="00227C7A">
              <w:t>-5% of the</w:t>
            </w:r>
          </w:p>
          <w:p w14:paraId="4DE2BA3D" w14:textId="77777777" w:rsidR="004A1E25" w:rsidRPr="00227C7A" w:rsidRDefault="004A1E25" w:rsidP="004A1E25">
            <w:pPr>
              <w:pStyle w:val="vitabletextSegoeUIRegular10"/>
            </w:pPr>
            <w:r w:rsidRPr="00227C7A">
              <w:t>Winter-run or Spring-run population in</w:t>
            </w:r>
          </w:p>
          <w:p w14:paraId="0E0F81EB" w14:textId="77777777" w:rsidR="004A1E25" w:rsidRPr="00227C7A" w:rsidRDefault="004A1E25" w:rsidP="004A1E25">
            <w:pPr>
              <w:pStyle w:val="vitabletextSegoeUIRegular10"/>
            </w:pPr>
            <w:r w:rsidRPr="00227C7A">
              <w:t>Delta</w:t>
            </w:r>
          </w:p>
        </w:tc>
        <w:tc>
          <w:tcPr>
            <w:tcW w:w="1162" w:type="dxa"/>
          </w:tcPr>
          <w:p w14:paraId="03F7B9FD" w14:textId="77777777" w:rsidR="004A1E25" w:rsidRPr="00227C7A" w:rsidRDefault="004A1E25" w:rsidP="004A1E25">
            <w:pPr>
              <w:pStyle w:val="vitabletextSegoeUIRegular10"/>
            </w:pPr>
            <w:r w:rsidRPr="00227C7A">
              <w:t xml:space="preserve">N/A </w:t>
            </w:r>
          </w:p>
        </w:tc>
        <w:tc>
          <w:tcPr>
            <w:tcW w:w="1045" w:type="dxa"/>
          </w:tcPr>
          <w:p w14:paraId="51A6D96E" w14:textId="77777777" w:rsidR="004A1E25" w:rsidRPr="00227C7A" w:rsidRDefault="004A1E25" w:rsidP="004A1E25">
            <w:pPr>
              <w:pStyle w:val="vitabletextSegoeUIRegular10"/>
            </w:pPr>
            <w:r w:rsidRPr="00227C7A">
              <w:t xml:space="preserve">N/A </w:t>
            </w:r>
          </w:p>
        </w:tc>
        <w:tc>
          <w:tcPr>
            <w:tcW w:w="1139" w:type="dxa"/>
          </w:tcPr>
          <w:p w14:paraId="08F0257C" w14:textId="77777777" w:rsidR="004A1E25" w:rsidRPr="00227C7A" w:rsidRDefault="004A1E25" w:rsidP="004A1E25">
            <w:pPr>
              <w:pStyle w:val="vitabletextSegoeUIRegular10"/>
            </w:pPr>
            <w:r w:rsidRPr="00227C7A">
              <w:t>12/18/22</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0085619B">
        <w:tc>
          <w:tcPr>
            <w:tcW w:w="1094" w:type="dxa"/>
          </w:tcPr>
          <w:p w14:paraId="1D1AFB5C" w14:textId="77777777" w:rsidR="004A1E25" w:rsidRPr="00227C7A" w:rsidRDefault="004A1E25" w:rsidP="004A1E25">
            <w:pPr>
              <w:pStyle w:val="vitabletextSegoeUIRegular10"/>
            </w:pPr>
            <w:r w:rsidRPr="00227C7A">
              <w:lastRenderedPageBreak/>
              <w:t xml:space="preserve">Winter-run yearly loss </w:t>
            </w:r>
          </w:p>
          <w:p w14:paraId="2F29BF9B" w14:textId="77777777" w:rsidR="004A1E25" w:rsidRPr="00227C7A" w:rsidRDefault="004A1E25" w:rsidP="004A1E25">
            <w:pPr>
              <w:pStyle w:val="vitabletextSegoeUIRegular10"/>
            </w:pPr>
            <w:r w:rsidRPr="00227C7A">
              <w:t xml:space="preserve">(8.6.1) </w:t>
            </w:r>
          </w:p>
        </w:tc>
        <w:tc>
          <w:tcPr>
            <w:tcW w:w="1259" w:type="dxa"/>
          </w:tcPr>
          <w:p w14:paraId="6FA86636" w14:textId="77777777" w:rsidR="004A1E25" w:rsidRPr="00227C7A" w:rsidRDefault="004A1E25" w:rsidP="004A1E25">
            <w:pPr>
              <w:pStyle w:val="vitabletextSegoeUIRegular10"/>
            </w:pPr>
            <w:r w:rsidRPr="00227C7A">
              <w:t xml:space="preserve">Nov. 1 - Jun. 30 </w:t>
            </w:r>
          </w:p>
        </w:tc>
        <w:tc>
          <w:tcPr>
            <w:tcW w:w="1052" w:type="dxa"/>
          </w:tcPr>
          <w:p w14:paraId="2A661BB5" w14:textId="77777777" w:rsidR="004A1E25" w:rsidRPr="00227C7A" w:rsidRDefault="004A1E25" w:rsidP="004A1E25">
            <w:pPr>
              <w:pStyle w:val="vitabletextSegoeUIRegular10"/>
            </w:pPr>
            <w:r w:rsidRPr="00227C7A">
              <w:t>In effect</w:t>
            </w:r>
          </w:p>
        </w:tc>
        <w:tc>
          <w:tcPr>
            <w:tcW w:w="1432" w:type="dxa"/>
          </w:tcPr>
          <w:p w14:paraId="2A41AC6C" w14:textId="77777777" w:rsidR="004A1E25" w:rsidRPr="00227C7A" w:rsidRDefault="004A1E25" w:rsidP="004A1E25">
            <w:pPr>
              <w:pStyle w:val="vitabletextSegoeUIRegular10"/>
            </w:pPr>
            <w:r w:rsidRPr="00227C7A">
              <w:t>TBD (based on JPE)*</w:t>
            </w:r>
          </w:p>
        </w:tc>
        <w:tc>
          <w:tcPr>
            <w:tcW w:w="1162" w:type="dxa"/>
          </w:tcPr>
          <w:p w14:paraId="34807185" w14:textId="77777777" w:rsidR="004A1E25" w:rsidRPr="00227C7A" w:rsidRDefault="004A1E25" w:rsidP="004A1E25">
            <w:pPr>
              <w:pStyle w:val="vitabletextSegoeUIRegular10"/>
            </w:pPr>
            <w:r w:rsidRPr="00227C7A">
              <w:t>WR loss: 41.98**</w:t>
            </w:r>
          </w:p>
        </w:tc>
        <w:tc>
          <w:tcPr>
            <w:tcW w:w="1045" w:type="dxa"/>
          </w:tcPr>
          <w:p w14:paraId="3E8FBD54" w14:textId="77777777" w:rsidR="004A1E25" w:rsidRPr="00227C7A" w:rsidRDefault="004A1E25" w:rsidP="004A1E25">
            <w:pPr>
              <w:pStyle w:val="vitabletextSegoeUIRegular10"/>
            </w:pPr>
            <w:r w:rsidRPr="00227C7A">
              <w:t>Possible salvage</w:t>
            </w:r>
          </w:p>
          <w:p w14:paraId="2B5F1A55" w14:textId="77777777" w:rsidR="004A1E25" w:rsidRPr="00227C7A" w:rsidRDefault="004A1E25" w:rsidP="004A1E25">
            <w:pPr>
              <w:pStyle w:val="vitabletextSegoeUIRegular10"/>
            </w:pPr>
          </w:p>
        </w:tc>
        <w:tc>
          <w:tcPr>
            <w:tcW w:w="1139" w:type="dxa"/>
          </w:tcPr>
          <w:p w14:paraId="7A81E80C" w14:textId="77777777" w:rsidR="004A1E25" w:rsidRPr="00227C7A" w:rsidRDefault="004A1E25" w:rsidP="004A1E25">
            <w:pPr>
              <w:pStyle w:val="vitabletextSegoeUIRegular10"/>
            </w:pPr>
            <w:r w:rsidRPr="00227C7A">
              <w:t>1/17/23</w:t>
            </w:r>
          </w:p>
        </w:tc>
        <w:tc>
          <w:tcPr>
            <w:tcW w:w="1262" w:type="dxa"/>
          </w:tcPr>
          <w:p w14:paraId="64B004E6" w14:textId="77777777" w:rsidR="004A1E25" w:rsidRPr="00227C7A" w:rsidRDefault="004A1E25" w:rsidP="004A1E25">
            <w:pPr>
              <w:pStyle w:val="vitabletextSegoeUIRegular10"/>
            </w:pPr>
            <w:r w:rsidRPr="00227C7A">
              <w:t>Based on salvage data from 1/16/23</w:t>
            </w:r>
          </w:p>
        </w:tc>
      </w:tr>
      <w:tr w:rsidR="004A1E25" w14:paraId="60B0FA48" w14:textId="77777777" w:rsidTr="0085619B">
        <w:tc>
          <w:tcPr>
            <w:tcW w:w="1094" w:type="dxa"/>
          </w:tcPr>
          <w:p w14:paraId="033C4E88" w14:textId="77777777" w:rsidR="004A1E25" w:rsidRPr="00227C7A" w:rsidRDefault="004A1E25" w:rsidP="004A1E25">
            <w:pPr>
              <w:pStyle w:val="vitabletextSegoeUIRegular10"/>
            </w:pPr>
            <w:r w:rsidRPr="00227C7A">
              <w:t xml:space="preserve">Winter-run discrete daily loss (8.6.2) </w:t>
            </w:r>
          </w:p>
        </w:tc>
        <w:tc>
          <w:tcPr>
            <w:tcW w:w="1259" w:type="dxa"/>
          </w:tcPr>
          <w:p w14:paraId="3B9D7BD1" w14:textId="77777777" w:rsidR="004A1E25" w:rsidRPr="00227C7A" w:rsidRDefault="004A1E25" w:rsidP="004A1E25">
            <w:pPr>
              <w:pStyle w:val="vitabletextSegoeUIRegular10"/>
            </w:pPr>
            <w:r w:rsidRPr="00227C7A">
              <w:t xml:space="preserve">Nov. 1 - Dec. 31 </w:t>
            </w:r>
          </w:p>
        </w:tc>
        <w:tc>
          <w:tcPr>
            <w:tcW w:w="1052" w:type="dxa"/>
          </w:tcPr>
          <w:p w14:paraId="23A3D48D" w14:textId="77777777" w:rsidR="004A1E25" w:rsidRPr="00227C7A" w:rsidRDefault="004A1E25" w:rsidP="004A1E25">
            <w:pPr>
              <w:pStyle w:val="vitabletextSegoeUIRegular10"/>
            </w:pPr>
            <w:r w:rsidRPr="00227C7A">
              <w:t xml:space="preserve">Not in effect </w:t>
            </w:r>
          </w:p>
        </w:tc>
        <w:tc>
          <w:tcPr>
            <w:tcW w:w="1432" w:type="dxa"/>
          </w:tcPr>
          <w:p w14:paraId="5F1DE49C" w14:textId="77777777" w:rsidR="004A1E25" w:rsidRPr="00227C7A" w:rsidRDefault="004A1E25" w:rsidP="004A1E25">
            <w:pPr>
              <w:pStyle w:val="vitabletextSegoeUIRegular10"/>
            </w:pPr>
            <w:r w:rsidRPr="00227C7A">
              <w:t>12/1-12/31: loss of 26/day unclipped older juv. Winter-run</w:t>
            </w:r>
          </w:p>
        </w:tc>
        <w:tc>
          <w:tcPr>
            <w:tcW w:w="1162" w:type="dxa"/>
          </w:tcPr>
          <w:p w14:paraId="18D82824" w14:textId="77777777" w:rsidR="004A1E25" w:rsidRPr="00227C7A" w:rsidRDefault="004A1E25" w:rsidP="004A1E25">
            <w:pPr>
              <w:pStyle w:val="vitabletextSegoeUIRegular10"/>
            </w:pPr>
            <w:r w:rsidRPr="00227C7A">
              <w:t>Daily loss from 12/18 unclipped WR salvage: 17.54 fish/TAF&lt;26 fish/TAF</w:t>
            </w:r>
          </w:p>
        </w:tc>
        <w:tc>
          <w:tcPr>
            <w:tcW w:w="1045" w:type="dxa"/>
          </w:tcPr>
          <w:p w14:paraId="37889D08" w14:textId="77777777" w:rsidR="004A1E25" w:rsidRPr="00227C7A" w:rsidRDefault="004A1E25" w:rsidP="004A1E25">
            <w:pPr>
              <w:pStyle w:val="vitabletextSegoeUIRegular10"/>
            </w:pPr>
            <w:r w:rsidRPr="00227C7A">
              <w:t>Possible salvage</w:t>
            </w:r>
          </w:p>
        </w:tc>
        <w:tc>
          <w:tcPr>
            <w:tcW w:w="1139" w:type="dxa"/>
          </w:tcPr>
          <w:p w14:paraId="0EFD1F57" w14:textId="77777777" w:rsidR="004A1E25" w:rsidRPr="00227C7A" w:rsidRDefault="004A1E25" w:rsidP="004A1E25">
            <w:pPr>
              <w:pStyle w:val="vitabletextSegoeUIRegular10"/>
            </w:pPr>
            <w:r w:rsidRPr="00227C7A">
              <w:t>1/3/23</w:t>
            </w:r>
          </w:p>
        </w:tc>
        <w:tc>
          <w:tcPr>
            <w:tcW w:w="1262" w:type="dxa"/>
          </w:tcPr>
          <w:p w14:paraId="1FA80182" w14:textId="77777777" w:rsidR="004A1E25" w:rsidRPr="00227C7A" w:rsidRDefault="004A1E25" w:rsidP="004A1E25">
            <w:pPr>
              <w:pStyle w:val="vitabletextSegoeUIRegular10"/>
            </w:pPr>
            <w:r w:rsidRPr="00227C7A">
              <w:t>Based on salvage data from 12/18/22</w:t>
            </w:r>
          </w:p>
          <w:p w14:paraId="0B4E94D9" w14:textId="77777777" w:rsidR="004A1E25" w:rsidRPr="00227C7A" w:rsidRDefault="004A1E25" w:rsidP="004A1E25">
            <w:pPr>
              <w:pStyle w:val="vitabletextSegoeUIRegular10"/>
            </w:pPr>
          </w:p>
        </w:tc>
      </w:tr>
      <w:tr w:rsidR="004A1E25" w14:paraId="52F57754" w14:textId="77777777" w:rsidTr="0085619B">
        <w:tc>
          <w:tcPr>
            <w:tcW w:w="1094" w:type="dxa"/>
          </w:tcPr>
          <w:p w14:paraId="007E97DE" w14:textId="77777777" w:rsidR="004A1E25" w:rsidRPr="00227C7A" w:rsidRDefault="004A1E25" w:rsidP="004A1E25">
            <w:pPr>
              <w:pStyle w:val="vitabletextSegoeUIRegular10"/>
              <w:rPr>
                <w:bCs/>
              </w:rPr>
            </w:pPr>
            <w:r w:rsidRPr="00227C7A">
              <w:rPr>
                <w:bCs/>
              </w:rPr>
              <w:t xml:space="preserve">Mid and late season Winter-run daily loss threshold (8.6.3) </w:t>
            </w:r>
          </w:p>
        </w:tc>
        <w:tc>
          <w:tcPr>
            <w:tcW w:w="1259" w:type="dxa"/>
          </w:tcPr>
          <w:p w14:paraId="1394CEDB" w14:textId="77777777" w:rsidR="004A1E25" w:rsidRPr="00227C7A" w:rsidRDefault="004A1E25" w:rsidP="004A1E25">
            <w:pPr>
              <w:pStyle w:val="vitabletextSegoeUIRegular10"/>
              <w:rPr>
                <w:bCs/>
              </w:rPr>
            </w:pPr>
            <w:r w:rsidRPr="00227C7A">
              <w:rPr>
                <w:bCs/>
              </w:rPr>
              <w:t xml:space="preserve">Jan 1 – May 31 </w:t>
            </w:r>
          </w:p>
        </w:tc>
        <w:tc>
          <w:tcPr>
            <w:tcW w:w="1052" w:type="dxa"/>
          </w:tcPr>
          <w:p w14:paraId="4ED06BAB" w14:textId="77777777" w:rsidR="004A1E25" w:rsidRPr="00227C7A" w:rsidRDefault="004A1E25" w:rsidP="004A1E25">
            <w:pPr>
              <w:pStyle w:val="vitabletextSegoeUIRegular10"/>
              <w:rPr>
                <w:bCs/>
              </w:rPr>
            </w:pPr>
            <w:r w:rsidRPr="00227C7A">
              <w:rPr>
                <w:bCs/>
              </w:rPr>
              <w:t>In effect</w:t>
            </w:r>
          </w:p>
        </w:tc>
        <w:tc>
          <w:tcPr>
            <w:tcW w:w="1432" w:type="dxa"/>
          </w:tcPr>
          <w:p w14:paraId="2CBF68BC" w14:textId="77777777" w:rsidR="004A1E25" w:rsidRPr="00227C7A" w:rsidRDefault="004A1E25" w:rsidP="004A1E25">
            <w:pPr>
              <w:pStyle w:val="vitabletextSegoeUIRegular10"/>
              <w:rPr>
                <w:bCs/>
              </w:rPr>
            </w:pPr>
            <w:r w:rsidRPr="00227C7A">
              <w:rPr>
                <w:bCs/>
              </w:rPr>
              <w:t>1/1/23 -1/31/23 Daily loss of older juvenile greater than 2.84</w:t>
            </w:r>
          </w:p>
        </w:tc>
        <w:tc>
          <w:tcPr>
            <w:tcW w:w="1162" w:type="dxa"/>
          </w:tcPr>
          <w:p w14:paraId="4621BBC7" w14:textId="77777777" w:rsidR="004A1E25" w:rsidRPr="00227C7A" w:rsidRDefault="004A1E25" w:rsidP="004A1E25">
            <w:pPr>
              <w:pStyle w:val="vitabletextSegoeUIRegular10"/>
              <w:rPr>
                <w:bCs/>
              </w:rPr>
            </w:pPr>
            <w:r w:rsidRPr="00227C7A">
              <w:rPr>
                <w:bCs/>
              </w:rPr>
              <w:t xml:space="preserve">Salvage of older juvenile with loss of 2.72 on 1/13/23 and 2.60 on 1/14/23 </w:t>
            </w:r>
          </w:p>
        </w:tc>
        <w:tc>
          <w:tcPr>
            <w:tcW w:w="1045" w:type="dxa"/>
          </w:tcPr>
          <w:p w14:paraId="172DA613" w14:textId="77777777" w:rsidR="004A1E25" w:rsidRPr="00227C7A" w:rsidRDefault="004A1E25" w:rsidP="004A1E25">
            <w:pPr>
              <w:pStyle w:val="vitabletextSegoeUIRegular10"/>
            </w:pPr>
            <w:r w:rsidRPr="00227C7A">
              <w:t>Possible salvage</w:t>
            </w:r>
          </w:p>
          <w:p w14:paraId="4D48E624" w14:textId="77777777" w:rsidR="004A1E25" w:rsidRPr="00227C7A" w:rsidRDefault="004A1E25" w:rsidP="004A1E25">
            <w:pPr>
              <w:pStyle w:val="vitabletextSegoeUIRegular10"/>
            </w:pPr>
            <w:r w:rsidRPr="00227C7A">
              <w:t xml:space="preserve"> </w:t>
            </w:r>
          </w:p>
        </w:tc>
        <w:tc>
          <w:tcPr>
            <w:tcW w:w="1139" w:type="dxa"/>
          </w:tcPr>
          <w:p w14:paraId="00B1D89C" w14:textId="77777777" w:rsidR="004A1E25" w:rsidRPr="00227C7A" w:rsidRDefault="004A1E25" w:rsidP="004A1E25">
            <w:pPr>
              <w:pStyle w:val="vitabletextSegoeUIRegular10"/>
            </w:pPr>
            <w:r w:rsidRPr="00227C7A">
              <w:t>1/17/23</w:t>
            </w:r>
          </w:p>
        </w:tc>
        <w:tc>
          <w:tcPr>
            <w:tcW w:w="1262" w:type="dxa"/>
          </w:tcPr>
          <w:p w14:paraId="41CF90DE" w14:textId="77777777" w:rsidR="004A1E25" w:rsidRPr="00227C7A" w:rsidRDefault="004A1E25" w:rsidP="004A1E25">
            <w:pPr>
              <w:pStyle w:val="vitabletextSegoeUIRegular10"/>
            </w:pPr>
            <w:r w:rsidRPr="00227C7A">
              <w:t>Based on salvage data from 1/16/23</w:t>
            </w:r>
          </w:p>
        </w:tc>
      </w:tr>
      <w:tr w:rsidR="004A1E25" w14:paraId="39FA6FCC" w14:textId="77777777" w:rsidTr="0085619B">
        <w:tc>
          <w:tcPr>
            <w:tcW w:w="1094" w:type="dxa"/>
          </w:tcPr>
          <w:p w14:paraId="2DEFBF49" w14:textId="77777777" w:rsidR="004A1E25" w:rsidRPr="00227C7A" w:rsidRDefault="004A1E25" w:rsidP="004A1E25">
            <w:pPr>
              <w:pStyle w:val="vitabletextSegoeUIRegular10"/>
            </w:pPr>
            <w:r w:rsidRPr="00227C7A">
              <w:t xml:space="preserve">Spring-run surrogate protection </w:t>
            </w:r>
          </w:p>
          <w:p w14:paraId="618A3154" w14:textId="77777777" w:rsidR="004A1E25" w:rsidRPr="00227C7A" w:rsidRDefault="004A1E25" w:rsidP="004A1E25">
            <w:pPr>
              <w:pStyle w:val="vitabletextSegoeUIRegular10"/>
            </w:pPr>
            <w:r w:rsidRPr="00227C7A">
              <w:t xml:space="preserve">(8.6.4) </w:t>
            </w:r>
          </w:p>
        </w:tc>
        <w:tc>
          <w:tcPr>
            <w:tcW w:w="1259" w:type="dxa"/>
          </w:tcPr>
          <w:p w14:paraId="0D934D3E" w14:textId="77777777" w:rsidR="004A1E25" w:rsidRPr="00227C7A" w:rsidRDefault="004A1E25" w:rsidP="004A1E25">
            <w:pPr>
              <w:pStyle w:val="vitabletextSegoeUIRegular10"/>
            </w:pPr>
            <w:r w:rsidRPr="00227C7A">
              <w:t xml:space="preserve">Feb. 1 - Jun. 30 </w:t>
            </w:r>
          </w:p>
        </w:tc>
        <w:tc>
          <w:tcPr>
            <w:tcW w:w="1052" w:type="dxa"/>
          </w:tcPr>
          <w:p w14:paraId="67070250" w14:textId="77777777" w:rsidR="004A1E25" w:rsidRPr="00227C7A" w:rsidRDefault="004A1E25" w:rsidP="004A1E25">
            <w:pPr>
              <w:pStyle w:val="vitabletextSegoeUIRegular10"/>
            </w:pPr>
            <w:r w:rsidRPr="00227C7A">
              <w:t xml:space="preserve">Not in effect </w:t>
            </w:r>
          </w:p>
        </w:tc>
        <w:tc>
          <w:tcPr>
            <w:tcW w:w="1432" w:type="dxa"/>
          </w:tcPr>
          <w:p w14:paraId="12F09926" w14:textId="77777777" w:rsidR="004A1E25" w:rsidRPr="00227C7A" w:rsidRDefault="004A1E25" w:rsidP="004A1E25">
            <w:pPr>
              <w:pStyle w:val="vitabletextSegoeUIRegular10"/>
            </w:pPr>
            <w:r w:rsidRPr="00227C7A">
              <w:t>TBD (based on the number of fish released)</w:t>
            </w:r>
          </w:p>
          <w:p w14:paraId="332FF15D" w14:textId="77777777" w:rsidR="004A1E25" w:rsidRPr="00227C7A" w:rsidRDefault="004A1E25" w:rsidP="004A1E25">
            <w:pPr>
              <w:pStyle w:val="vitabletextSegoeUIRegular10"/>
            </w:pPr>
            <w:r w:rsidRPr="00227C7A">
              <w:t xml:space="preserve"> </w:t>
            </w:r>
          </w:p>
        </w:tc>
        <w:tc>
          <w:tcPr>
            <w:tcW w:w="1162" w:type="dxa"/>
          </w:tcPr>
          <w:p w14:paraId="514B5D38" w14:textId="77777777" w:rsidR="004A1E25" w:rsidRPr="00227C7A" w:rsidRDefault="004A1E25" w:rsidP="004A1E25">
            <w:pPr>
              <w:pStyle w:val="vitabletextSegoeUIRegular10"/>
            </w:pPr>
            <w:r w:rsidRPr="00227C7A">
              <w:t xml:space="preserve">N/A </w:t>
            </w:r>
          </w:p>
        </w:tc>
        <w:tc>
          <w:tcPr>
            <w:tcW w:w="1045" w:type="dxa"/>
          </w:tcPr>
          <w:p w14:paraId="5343FE6A" w14:textId="77777777" w:rsidR="004A1E25" w:rsidRPr="00227C7A" w:rsidRDefault="004A1E25" w:rsidP="004A1E25">
            <w:pPr>
              <w:pStyle w:val="vitabletextSegoeUIRegular10"/>
            </w:pPr>
            <w:r w:rsidRPr="00227C7A">
              <w:t>N/A</w:t>
            </w:r>
          </w:p>
        </w:tc>
        <w:tc>
          <w:tcPr>
            <w:tcW w:w="1139" w:type="dxa"/>
          </w:tcPr>
          <w:p w14:paraId="728416E0" w14:textId="77777777" w:rsidR="004A1E25" w:rsidRPr="00227C7A" w:rsidRDefault="004A1E25" w:rsidP="004A1E25">
            <w:pPr>
              <w:pStyle w:val="vitabletextSegoeUIRegular10"/>
            </w:pPr>
            <w:r w:rsidRPr="00227C7A">
              <w:t>10/31/22</w:t>
            </w:r>
          </w:p>
        </w:tc>
        <w:tc>
          <w:tcPr>
            <w:tcW w:w="1262" w:type="dxa"/>
          </w:tcPr>
          <w:p w14:paraId="506E7E91" w14:textId="77777777" w:rsidR="004A1E25" w:rsidRPr="00227C7A" w:rsidRDefault="004A1E25" w:rsidP="004A1E25">
            <w:pPr>
              <w:pStyle w:val="vitabletextSegoeUIRegular10"/>
            </w:pPr>
            <w:r w:rsidRPr="00227C7A">
              <w:t>N/A</w:t>
            </w:r>
          </w:p>
        </w:tc>
      </w:tr>
    </w:tbl>
    <w:p w14:paraId="42AC6895" w14:textId="183B7E58" w:rsidR="0085611D" w:rsidRDefault="0085619B" w:rsidP="009234BD">
      <w:pPr>
        <w:pStyle w:val="vitabletitleaftertable"/>
        <w:keepNext/>
      </w:pPr>
      <w:r w:rsidRPr="0085619B">
        <w:t>Table 3b: Delta Smelt</w:t>
      </w:r>
    </w:p>
    <w:tbl>
      <w:tblPr>
        <w:tblStyle w:val="TableGrid"/>
        <w:tblW w:w="9469" w:type="dxa"/>
        <w:tblCellMar>
          <w:top w:w="43" w:type="dxa"/>
          <w:left w:w="43" w:type="dxa"/>
          <w:bottom w:w="43" w:type="dxa"/>
          <w:right w:w="43" w:type="dxa"/>
        </w:tblCellMar>
        <w:tblLook w:val="0420" w:firstRow="1" w:lastRow="0" w:firstColumn="0" w:lastColumn="0" w:noHBand="0" w:noVBand="1"/>
      </w:tblPr>
      <w:tblGrid>
        <w:gridCol w:w="1197"/>
        <w:gridCol w:w="1259"/>
        <w:gridCol w:w="1148"/>
        <w:gridCol w:w="1659"/>
        <w:gridCol w:w="1027"/>
        <w:gridCol w:w="888"/>
        <w:gridCol w:w="1029"/>
        <w:gridCol w:w="1262"/>
      </w:tblGrid>
      <w:tr w:rsidR="009234BD" w14:paraId="5449F6F3" w14:textId="77777777" w:rsidTr="00F3628B">
        <w:trPr>
          <w:cantSplit/>
          <w:tblHeader/>
        </w:trPr>
        <w:tc>
          <w:tcPr>
            <w:tcW w:w="1197" w:type="dxa"/>
            <w:vAlign w:val="bottom"/>
          </w:tcPr>
          <w:p w14:paraId="2EF0525F" w14:textId="77777777" w:rsidR="009234BD" w:rsidRPr="00227C7A" w:rsidRDefault="009234BD" w:rsidP="00A658D5">
            <w:pPr>
              <w:pStyle w:val="vitableheadingsSegoeUISemibold12pt"/>
            </w:pPr>
            <w:r w:rsidRPr="00227C7A">
              <w:t>Action</w:t>
            </w:r>
          </w:p>
        </w:tc>
        <w:tc>
          <w:tcPr>
            <w:tcW w:w="1259" w:type="dxa"/>
            <w:vAlign w:val="bottom"/>
          </w:tcPr>
          <w:p w14:paraId="5494DF73" w14:textId="77777777" w:rsidR="009234BD" w:rsidRPr="00227C7A" w:rsidRDefault="009234BD" w:rsidP="00A658D5">
            <w:pPr>
              <w:pStyle w:val="vitableheadingsSegoeUISemibold12pt"/>
            </w:pPr>
            <w:r w:rsidRPr="00227C7A">
              <w:t>Timeframe</w:t>
            </w:r>
          </w:p>
        </w:tc>
        <w:tc>
          <w:tcPr>
            <w:tcW w:w="1148" w:type="dxa"/>
            <w:vAlign w:val="bottom"/>
          </w:tcPr>
          <w:p w14:paraId="6E4D2FEB" w14:textId="77777777" w:rsidR="009234BD" w:rsidRPr="00227C7A" w:rsidRDefault="009234BD" w:rsidP="00A658D5">
            <w:pPr>
              <w:pStyle w:val="vitableheadingsSegoeUISemibold12pt"/>
            </w:pPr>
            <w:r w:rsidRPr="00227C7A">
              <w:t>Current Action Status</w:t>
            </w:r>
          </w:p>
        </w:tc>
        <w:tc>
          <w:tcPr>
            <w:tcW w:w="1659" w:type="dxa"/>
            <w:vAlign w:val="bottom"/>
          </w:tcPr>
          <w:p w14:paraId="22342EDA" w14:textId="77777777" w:rsidR="009234BD" w:rsidRPr="00227C7A" w:rsidRDefault="009234BD" w:rsidP="00A658D5">
            <w:pPr>
              <w:pStyle w:val="vitableheadingsSegoeUISemibold12pt"/>
            </w:pPr>
            <w:r w:rsidRPr="00227C7A">
              <w:t>Threshold(s)</w:t>
            </w:r>
          </w:p>
        </w:tc>
        <w:tc>
          <w:tcPr>
            <w:tcW w:w="1027" w:type="dxa"/>
            <w:vAlign w:val="bottom"/>
          </w:tcPr>
          <w:p w14:paraId="46F62B00" w14:textId="77777777" w:rsidR="009234BD" w:rsidRPr="00227C7A" w:rsidRDefault="009234BD" w:rsidP="00A658D5">
            <w:pPr>
              <w:pStyle w:val="vitableheadingsSegoeUISemibold12pt"/>
            </w:pPr>
            <w:r w:rsidRPr="00227C7A">
              <w:t>Current Relevant Data</w:t>
            </w:r>
          </w:p>
        </w:tc>
        <w:tc>
          <w:tcPr>
            <w:tcW w:w="888" w:type="dxa"/>
            <w:vAlign w:val="bottom"/>
          </w:tcPr>
          <w:p w14:paraId="6CDC759D" w14:textId="77777777" w:rsidR="009234BD" w:rsidRPr="00227C7A" w:rsidRDefault="009234BD" w:rsidP="00A658D5">
            <w:pPr>
              <w:pStyle w:val="vitableheadingsSegoeUISemibold12pt"/>
            </w:pPr>
            <w:r w:rsidRPr="00227C7A">
              <w:t>Weekly Trend</w:t>
            </w:r>
          </w:p>
        </w:tc>
        <w:tc>
          <w:tcPr>
            <w:tcW w:w="1029" w:type="dxa"/>
            <w:vAlign w:val="bottom"/>
          </w:tcPr>
          <w:p w14:paraId="60990756" w14:textId="77777777" w:rsidR="009234BD" w:rsidRPr="00227C7A" w:rsidRDefault="009234BD" w:rsidP="00A658D5">
            <w:pPr>
              <w:pStyle w:val="vitableheadingsSegoeUISemibold12pt"/>
            </w:pPr>
            <w:r w:rsidRPr="00227C7A">
              <w:t>Last Updated</w:t>
            </w:r>
          </w:p>
        </w:tc>
        <w:tc>
          <w:tcPr>
            <w:tcW w:w="1262" w:type="dxa"/>
            <w:vAlign w:val="bottom"/>
          </w:tcPr>
          <w:p w14:paraId="69BB5F75" w14:textId="77777777" w:rsidR="009234BD" w:rsidRPr="00227C7A" w:rsidRDefault="009234BD" w:rsidP="00A658D5">
            <w:pPr>
              <w:pStyle w:val="vitableheadingsSegoeUISemibold12pt"/>
            </w:pPr>
            <w:r w:rsidRPr="00227C7A">
              <w:t>Comments</w:t>
            </w:r>
          </w:p>
        </w:tc>
      </w:tr>
      <w:tr w:rsidR="009234BD" w14:paraId="3B2E0114" w14:textId="77777777" w:rsidTr="00F3628B">
        <w:trPr>
          <w:cantSplit/>
        </w:trPr>
        <w:tc>
          <w:tcPr>
            <w:tcW w:w="1197" w:type="dxa"/>
          </w:tcPr>
          <w:p w14:paraId="3493B440" w14:textId="77777777" w:rsidR="009234BD" w:rsidRPr="00227C7A" w:rsidRDefault="009234BD" w:rsidP="00A658D5">
            <w:pPr>
              <w:pStyle w:val="vitabletextSegoeUIRegular10"/>
            </w:pPr>
            <w:r w:rsidRPr="00227C7A">
              <w:t xml:space="preserve">Integrated Early Winter Pulse Protection ('First Flush') (8.3.1) </w:t>
            </w:r>
          </w:p>
          <w:p w14:paraId="2176CB47" w14:textId="77777777" w:rsidR="009234BD" w:rsidRPr="00227C7A" w:rsidRDefault="009234BD" w:rsidP="00A658D5">
            <w:pPr>
              <w:pStyle w:val="vitabletextSegoeUIRegular10"/>
            </w:pPr>
          </w:p>
        </w:tc>
        <w:tc>
          <w:tcPr>
            <w:tcW w:w="1259" w:type="dxa"/>
          </w:tcPr>
          <w:p w14:paraId="656115F8" w14:textId="77777777" w:rsidR="009234BD" w:rsidRPr="00227C7A" w:rsidRDefault="009234BD" w:rsidP="00A658D5">
            <w:pPr>
              <w:pStyle w:val="vitabletextSegoeUIRegular10"/>
            </w:pPr>
            <w:r w:rsidRPr="00227C7A">
              <w:t xml:space="preserve">Dec. 1 - Jan. 31 </w:t>
            </w:r>
          </w:p>
        </w:tc>
        <w:tc>
          <w:tcPr>
            <w:tcW w:w="1148" w:type="dxa"/>
          </w:tcPr>
          <w:p w14:paraId="5894A741" w14:textId="77777777" w:rsidR="009234BD" w:rsidRPr="00227C7A" w:rsidRDefault="009234BD" w:rsidP="00A658D5">
            <w:pPr>
              <w:pStyle w:val="vitabletextSegoeUIRegular10"/>
            </w:pPr>
            <w:r w:rsidRPr="00227C7A">
              <w:t>Triggered 12/31/2022, -2000 OMR action will last through 1/16/2023</w:t>
            </w:r>
          </w:p>
        </w:tc>
        <w:tc>
          <w:tcPr>
            <w:tcW w:w="1659" w:type="dxa"/>
          </w:tcPr>
          <w:p w14:paraId="59E1527C" w14:textId="77777777" w:rsidR="009234BD" w:rsidRPr="00227C7A" w:rsidRDefault="009234BD" w:rsidP="00A658D5">
            <w:pPr>
              <w:pStyle w:val="vitabletextSegoeUIRegular10"/>
            </w:pPr>
            <w:r w:rsidRPr="00227C7A">
              <w:t>- three-day Freeport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1027" w:type="dxa"/>
          </w:tcPr>
          <w:p w14:paraId="0AE53343" w14:textId="77777777" w:rsidR="009234BD" w:rsidRPr="00227C7A" w:rsidRDefault="009234BD" w:rsidP="00A658D5">
            <w:pPr>
              <w:pStyle w:val="vitabletextSegoeUIRegular10"/>
            </w:pPr>
            <w:r w:rsidRPr="00227C7A">
              <w:t xml:space="preserve">FPT flow: </w:t>
            </w:r>
            <w:r w:rsidRPr="00227C7A">
              <w:rPr>
                <w:szCs w:val="20"/>
              </w:rPr>
              <w:t xml:space="preserve">75,692 </w:t>
            </w:r>
            <w:r w:rsidRPr="00227C7A">
              <w:t xml:space="preserve"> cfs</w:t>
            </w:r>
          </w:p>
          <w:p w14:paraId="15EC445E" w14:textId="77777777" w:rsidR="009234BD" w:rsidRPr="00227C7A" w:rsidRDefault="009234BD" w:rsidP="00A658D5">
            <w:pPr>
              <w:pStyle w:val="vitabletextSegoeUIRegular10"/>
            </w:pPr>
          </w:p>
          <w:p w14:paraId="24079860" w14:textId="77777777" w:rsidR="009234BD" w:rsidRPr="00227C7A" w:rsidRDefault="009234BD" w:rsidP="00A658D5">
            <w:pPr>
              <w:pStyle w:val="vitabletextSegoeUIRegular10"/>
            </w:pPr>
          </w:p>
          <w:p w14:paraId="526D66A0" w14:textId="77777777" w:rsidR="009234BD" w:rsidRPr="00227C7A" w:rsidRDefault="009234BD" w:rsidP="00A658D5">
            <w:pPr>
              <w:pStyle w:val="vitabletextSegoeUIRegular10"/>
            </w:pPr>
          </w:p>
          <w:p w14:paraId="4A06FA77" w14:textId="77777777" w:rsidR="009234BD" w:rsidRPr="00227C7A" w:rsidRDefault="009234BD" w:rsidP="00A658D5">
            <w:pPr>
              <w:pStyle w:val="vitabletextSegoeUIRegular10"/>
            </w:pPr>
          </w:p>
          <w:p w14:paraId="08C3881E" w14:textId="77777777" w:rsidR="009234BD" w:rsidRPr="00227C7A" w:rsidRDefault="009234BD" w:rsidP="00A658D5">
            <w:pPr>
              <w:pStyle w:val="vitabletextSegoeUIRegular10"/>
            </w:pPr>
            <w:r w:rsidRPr="00227C7A">
              <w:t xml:space="preserve">FPT turbidity: </w:t>
            </w:r>
            <w:r w:rsidRPr="00227C7A">
              <w:rPr>
                <w:szCs w:val="20"/>
              </w:rPr>
              <w:t>128.2</w:t>
            </w:r>
            <w:r w:rsidRPr="00227C7A">
              <w:t xml:space="preserve"> FNU</w:t>
            </w:r>
          </w:p>
        </w:tc>
        <w:tc>
          <w:tcPr>
            <w:tcW w:w="888" w:type="dxa"/>
          </w:tcPr>
          <w:p w14:paraId="5049950E" w14:textId="77777777" w:rsidR="009234BD" w:rsidRPr="00227C7A" w:rsidRDefault="009234BD" w:rsidP="00A658D5">
            <w:pPr>
              <w:pStyle w:val="vitabletextSegoeUIRegular10"/>
            </w:pPr>
            <w:r w:rsidRPr="00227C7A">
              <w:t>Dynamic and elevated</w:t>
            </w:r>
          </w:p>
        </w:tc>
        <w:tc>
          <w:tcPr>
            <w:tcW w:w="1029" w:type="dxa"/>
          </w:tcPr>
          <w:p w14:paraId="31E80FBB" w14:textId="77777777" w:rsidR="009234BD" w:rsidRPr="00227C7A" w:rsidRDefault="009234BD" w:rsidP="00A658D5">
            <w:pPr>
              <w:pStyle w:val="vitabletextSegoeUIRegular10"/>
            </w:pPr>
            <w:r w:rsidRPr="00227C7A">
              <w:t>1/9/23</w:t>
            </w:r>
          </w:p>
        </w:tc>
        <w:tc>
          <w:tcPr>
            <w:tcW w:w="1262" w:type="dxa"/>
          </w:tcPr>
          <w:p w14:paraId="2EB04403" w14:textId="77777777" w:rsidR="009234BD" w:rsidRPr="00227C7A" w:rsidRDefault="009234BD" w:rsidP="00A658D5">
            <w:pPr>
              <w:pStyle w:val="vitabletextSegoeUIRegular10"/>
            </w:pPr>
            <w:r w:rsidRPr="00227C7A">
              <w:t xml:space="preserve">Data from 1/8/23 </w:t>
            </w:r>
          </w:p>
        </w:tc>
      </w:tr>
      <w:tr w:rsidR="009234BD" w14:paraId="34684C7A" w14:textId="77777777" w:rsidTr="00F3628B">
        <w:trPr>
          <w:cantSplit/>
        </w:trPr>
        <w:tc>
          <w:tcPr>
            <w:tcW w:w="1197" w:type="dxa"/>
          </w:tcPr>
          <w:p w14:paraId="6EEC3BDF" w14:textId="77777777" w:rsidR="009234BD" w:rsidRPr="00227C7A" w:rsidRDefault="009234BD" w:rsidP="00A658D5">
            <w:pPr>
              <w:pStyle w:val="vitabletextSegoeUIRegular10"/>
            </w:pPr>
            <w:r w:rsidRPr="00227C7A">
              <w:lastRenderedPageBreak/>
              <w:t xml:space="preserve">Turbidity Bridge Avoidance (8.5.1) </w:t>
            </w:r>
          </w:p>
        </w:tc>
        <w:tc>
          <w:tcPr>
            <w:tcW w:w="1259" w:type="dxa"/>
          </w:tcPr>
          <w:p w14:paraId="77C1D185" w14:textId="77777777" w:rsidR="009234BD" w:rsidRPr="00227C7A" w:rsidRDefault="009234BD" w:rsidP="00A658D5">
            <w:pPr>
              <w:pStyle w:val="vitabletextSegoeUIRegular10"/>
            </w:pPr>
            <w:r w:rsidRPr="00227C7A">
              <w:t>Dec. 15 -</w:t>
            </w:r>
          </w:p>
          <w:p w14:paraId="618FD0BA" w14:textId="77777777" w:rsidR="009234BD" w:rsidRPr="00227C7A" w:rsidRDefault="009234BD" w:rsidP="00A658D5">
            <w:pPr>
              <w:pStyle w:val="vitabletextSegoeUIRegular10"/>
            </w:pPr>
            <w:r w:rsidRPr="00227C7A">
              <w:t xml:space="preserve">Apr. 1 </w:t>
            </w:r>
          </w:p>
        </w:tc>
        <w:tc>
          <w:tcPr>
            <w:tcW w:w="1148" w:type="dxa"/>
          </w:tcPr>
          <w:p w14:paraId="654761AF" w14:textId="77777777" w:rsidR="009234BD" w:rsidRPr="00227C7A" w:rsidRDefault="009234BD" w:rsidP="00A658D5">
            <w:pPr>
              <w:pStyle w:val="vitabletextSegoeUIRegular10"/>
            </w:pPr>
            <w:r w:rsidRPr="00227C7A">
              <w:t>In effect, triggered</w:t>
            </w:r>
          </w:p>
        </w:tc>
        <w:tc>
          <w:tcPr>
            <w:tcW w:w="1659" w:type="dxa"/>
          </w:tcPr>
          <w:p w14:paraId="7E7B68E9" w14:textId="77777777" w:rsidR="009234BD" w:rsidRPr="00227C7A" w:rsidRDefault="009234BD" w:rsidP="00A658D5">
            <w:pPr>
              <w:pStyle w:val="vitabletextSegoeUIRegular10"/>
            </w:pPr>
            <w:r w:rsidRPr="00227C7A">
              <w:t>Occurs after the Integrated Early Winter Pulse protection or February 1 (whichever comes first) until April 1</w:t>
            </w:r>
          </w:p>
          <w:p w14:paraId="5F74B9E3" w14:textId="77777777" w:rsidR="009234BD" w:rsidRPr="00227C7A" w:rsidRDefault="009234BD" w:rsidP="00A658D5">
            <w:pPr>
              <w:pStyle w:val="vitabletextSegoeUIRegular10"/>
            </w:pPr>
            <w:r w:rsidRPr="00227C7A">
              <w:t>-avg. OBI turbidity&gt;12 FNU</w:t>
            </w:r>
          </w:p>
        </w:tc>
        <w:tc>
          <w:tcPr>
            <w:tcW w:w="1027" w:type="dxa"/>
          </w:tcPr>
          <w:p w14:paraId="1C0C346D" w14:textId="77777777" w:rsidR="009234BD" w:rsidRPr="00227C7A" w:rsidRDefault="009234BD" w:rsidP="00A658D5">
            <w:pPr>
              <w:pStyle w:val="vitabletextSegoeUIRegular10"/>
            </w:pPr>
            <w:r w:rsidRPr="00227C7A">
              <w:t>OBI = 17.83 FNU</w:t>
            </w:r>
          </w:p>
        </w:tc>
        <w:tc>
          <w:tcPr>
            <w:tcW w:w="888" w:type="dxa"/>
          </w:tcPr>
          <w:p w14:paraId="1B43EFD9" w14:textId="77777777" w:rsidR="009234BD" w:rsidRPr="00227C7A" w:rsidRDefault="009234BD" w:rsidP="00A658D5">
            <w:pPr>
              <w:pStyle w:val="vitabletextSegoeUIRegular10"/>
            </w:pPr>
            <w:r w:rsidRPr="00227C7A">
              <w:t>Elevated</w:t>
            </w:r>
          </w:p>
        </w:tc>
        <w:tc>
          <w:tcPr>
            <w:tcW w:w="1029" w:type="dxa"/>
          </w:tcPr>
          <w:p w14:paraId="18551ECB" w14:textId="77777777" w:rsidR="009234BD" w:rsidRPr="00227C7A" w:rsidRDefault="009234BD" w:rsidP="00A658D5">
            <w:pPr>
              <w:pStyle w:val="vitabletextSegoeUIRegular10"/>
            </w:pPr>
            <w:r w:rsidRPr="00227C7A">
              <w:t>1/17/23</w:t>
            </w:r>
          </w:p>
        </w:tc>
        <w:tc>
          <w:tcPr>
            <w:tcW w:w="1262" w:type="dxa"/>
          </w:tcPr>
          <w:p w14:paraId="148B05C0" w14:textId="77777777" w:rsidR="009234BD" w:rsidRPr="00227C7A" w:rsidRDefault="009234BD" w:rsidP="00A658D5">
            <w:pPr>
              <w:pStyle w:val="vitabletextSegoeUIRegular10"/>
            </w:pPr>
            <w:r w:rsidRPr="00227C7A">
              <w:t>Data from 1/16/23</w:t>
            </w:r>
          </w:p>
        </w:tc>
      </w:tr>
      <w:tr w:rsidR="009234BD" w14:paraId="412303A1" w14:textId="77777777" w:rsidTr="00F3628B">
        <w:trPr>
          <w:cantSplit/>
        </w:trPr>
        <w:tc>
          <w:tcPr>
            <w:tcW w:w="1197" w:type="dxa"/>
          </w:tcPr>
          <w:p w14:paraId="204AA0DD" w14:textId="77777777" w:rsidR="009234BD" w:rsidRPr="00227C7A" w:rsidRDefault="009234BD" w:rsidP="00A658D5">
            <w:pPr>
              <w:pStyle w:val="vitabletextSegoeUIRegular10"/>
            </w:pPr>
            <w:r w:rsidRPr="00227C7A">
              <w:t xml:space="preserve">Larval and/Juvenile Delta smelt Protection (8.5.2) </w:t>
            </w:r>
          </w:p>
        </w:tc>
        <w:tc>
          <w:tcPr>
            <w:tcW w:w="1259" w:type="dxa"/>
          </w:tcPr>
          <w:p w14:paraId="6A0A0F21" w14:textId="77777777" w:rsidR="009234BD" w:rsidRPr="00227C7A" w:rsidRDefault="009234BD" w:rsidP="00A658D5">
            <w:pPr>
              <w:pStyle w:val="vitabletextSegoeUIRegular10"/>
            </w:pPr>
            <w:r w:rsidRPr="00227C7A">
              <w:t xml:space="preserve">ongoing </w:t>
            </w:r>
          </w:p>
        </w:tc>
        <w:tc>
          <w:tcPr>
            <w:tcW w:w="1148" w:type="dxa"/>
          </w:tcPr>
          <w:p w14:paraId="1EF364D1" w14:textId="77777777" w:rsidR="009234BD" w:rsidRPr="00227C7A" w:rsidRDefault="009234BD" w:rsidP="00A658D5">
            <w:pPr>
              <w:pStyle w:val="vitabletextSegoeUIRegular10"/>
            </w:pPr>
            <w:r w:rsidRPr="00227C7A">
              <w:t xml:space="preserve">In effect, not triggered </w:t>
            </w:r>
          </w:p>
        </w:tc>
        <w:tc>
          <w:tcPr>
            <w:tcW w:w="1659" w:type="dxa"/>
          </w:tcPr>
          <w:p w14:paraId="7A6F7B1E" w14:textId="77777777" w:rsidR="009234BD" w:rsidRPr="00227C7A" w:rsidRDefault="009234BD" w:rsidP="00A658D5">
            <w:pPr>
              <w:pStyle w:val="vitabletextSegoeUIRegular10"/>
            </w:pPr>
            <w:r w:rsidRPr="00227C7A">
              <w:t xml:space="preserve">- If 5-day cum. salvage of juv.DS &gt;= 1[average 3-yrFMWT index + 1], then –5000 OMR </w:t>
            </w:r>
          </w:p>
          <w:p w14:paraId="21D31BE5" w14:textId="77777777" w:rsidR="009234BD" w:rsidRPr="00227C7A" w:rsidRDefault="009234BD" w:rsidP="00A658D5">
            <w:pPr>
              <w:pStyle w:val="vitabletextSegoeUIRegular10"/>
            </w:pPr>
            <w:r w:rsidRPr="00227C7A">
              <w:t>- If DS in SLS/20mm or 3-d temp at Jersey Point &gt;= 12C, and SLS/20mm Secchi for 12 south delta stations &lt;= 1m, then –3500 OMR</w:t>
            </w:r>
          </w:p>
        </w:tc>
        <w:tc>
          <w:tcPr>
            <w:tcW w:w="1027" w:type="dxa"/>
          </w:tcPr>
          <w:p w14:paraId="3AE1EC8B" w14:textId="77777777" w:rsidR="009234BD" w:rsidRPr="00227C7A" w:rsidRDefault="009234BD" w:rsidP="00A658D5">
            <w:pPr>
              <w:pStyle w:val="vitabletextSegoeUIRegular10"/>
            </w:pPr>
            <w:r w:rsidRPr="00227C7A">
              <w:t>Current 5-day salvage = 0</w:t>
            </w:r>
          </w:p>
          <w:p w14:paraId="083C6DDC" w14:textId="77777777" w:rsidR="009234BD" w:rsidRPr="00227C7A" w:rsidRDefault="009234BD" w:rsidP="00A658D5">
            <w:pPr>
              <w:pStyle w:val="vitabletextSegoeUIRegular10"/>
            </w:pPr>
          </w:p>
          <w:p w14:paraId="114F50D7" w14:textId="77777777" w:rsidR="009234BD" w:rsidRPr="00227C7A" w:rsidRDefault="009234BD" w:rsidP="00A658D5">
            <w:pPr>
              <w:pStyle w:val="vitabletextSegoeUIRegular10"/>
            </w:pPr>
            <w:r w:rsidRPr="00227C7A">
              <w:t>3-day SJJ temp = 10.74</w:t>
            </w:r>
          </w:p>
          <w:p w14:paraId="2ADCF943" w14:textId="77777777" w:rsidR="009234BD" w:rsidRPr="00227C7A" w:rsidRDefault="009234BD" w:rsidP="00A658D5">
            <w:pPr>
              <w:pStyle w:val="vitabletextSegoeUIRegular10"/>
            </w:pPr>
          </w:p>
          <w:p w14:paraId="7A5338CE" w14:textId="77777777" w:rsidR="009234BD" w:rsidRPr="00227C7A" w:rsidRDefault="009234BD" w:rsidP="00A658D5">
            <w:pPr>
              <w:pStyle w:val="vitabletextSegoeUIRegular10"/>
            </w:pPr>
            <w:r w:rsidRPr="00227C7A">
              <w:t>SLS 1 avg Secchi = 26 cm</w:t>
            </w:r>
          </w:p>
        </w:tc>
        <w:tc>
          <w:tcPr>
            <w:tcW w:w="888" w:type="dxa"/>
          </w:tcPr>
          <w:p w14:paraId="65B74340" w14:textId="77777777" w:rsidR="009234BD" w:rsidRPr="00227C7A" w:rsidRDefault="009234BD" w:rsidP="00A658D5">
            <w:pPr>
              <w:pStyle w:val="vitabletextSegoeUIRegular10"/>
            </w:pPr>
            <w:r w:rsidRPr="00227C7A">
              <w:t>No change expected</w:t>
            </w:r>
          </w:p>
        </w:tc>
        <w:tc>
          <w:tcPr>
            <w:tcW w:w="1029" w:type="dxa"/>
          </w:tcPr>
          <w:p w14:paraId="429BD760" w14:textId="77777777" w:rsidR="009234BD" w:rsidRPr="00227C7A" w:rsidRDefault="009234BD" w:rsidP="00A658D5">
            <w:pPr>
              <w:pStyle w:val="vitabletextSegoeUIRegular10"/>
            </w:pPr>
            <w:r w:rsidRPr="00227C7A">
              <w:t>1/17/23</w:t>
            </w:r>
          </w:p>
        </w:tc>
        <w:tc>
          <w:tcPr>
            <w:tcW w:w="1262" w:type="dxa"/>
          </w:tcPr>
          <w:p w14:paraId="6FA251A4" w14:textId="77777777" w:rsidR="009234BD" w:rsidRPr="00227C7A" w:rsidRDefault="009234BD" w:rsidP="00A658D5">
            <w:pPr>
              <w:pStyle w:val="vitabletextSegoeUIRegular10"/>
            </w:pPr>
            <w:r w:rsidRPr="00227C7A">
              <w:t>Data from 1/16/23</w:t>
            </w:r>
          </w:p>
        </w:tc>
      </w:tr>
    </w:tbl>
    <w:p w14:paraId="1FBF8D51" w14:textId="6A2F350B" w:rsidR="003A397D" w:rsidRDefault="00F3628B" w:rsidP="008325BA">
      <w:pPr>
        <w:pStyle w:val="vitabletitleaftertable"/>
        <w:keepNext/>
      </w:pPr>
      <w:r w:rsidRPr="00F3628B">
        <w:t>Table 3c: Longfin Smelt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160"/>
        <w:gridCol w:w="1259"/>
        <w:gridCol w:w="1072"/>
        <w:gridCol w:w="1599"/>
        <w:gridCol w:w="1066"/>
        <w:gridCol w:w="959"/>
        <w:gridCol w:w="1068"/>
        <w:gridCol w:w="1262"/>
      </w:tblGrid>
      <w:tr w:rsidR="008325BA" w14:paraId="4942E568" w14:textId="77777777" w:rsidTr="005A2DCD">
        <w:trPr>
          <w:tblHeader/>
        </w:trPr>
        <w:tc>
          <w:tcPr>
            <w:tcW w:w="1160"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1072" w:type="dxa"/>
            <w:vAlign w:val="bottom"/>
          </w:tcPr>
          <w:p w14:paraId="5BD244B4" w14:textId="77777777" w:rsidR="008325BA" w:rsidRPr="00227C7A" w:rsidRDefault="008325BA" w:rsidP="008325BA">
            <w:pPr>
              <w:pStyle w:val="vitableheadingsSegoeUISemibold12pt"/>
            </w:pPr>
            <w:r w:rsidRPr="00227C7A">
              <w:t>Current Action Status</w:t>
            </w:r>
          </w:p>
        </w:tc>
        <w:tc>
          <w:tcPr>
            <w:tcW w:w="1599" w:type="dxa"/>
            <w:vAlign w:val="bottom"/>
          </w:tcPr>
          <w:p w14:paraId="2CA29F6F" w14:textId="77777777" w:rsidR="008325BA" w:rsidRPr="00227C7A" w:rsidRDefault="008325BA" w:rsidP="008325BA">
            <w:pPr>
              <w:pStyle w:val="vitableheadingsSegoeUISemibold12pt"/>
            </w:pPr>
            <w:r w:rsidRPr="00227C7A">
              <w:t>Threshold(s)</w:t>
            </w:r>
          </w:p>
        </w:tc>
        <w:tc>
          <w:tcPr>
            <w:tcW w:w="1066" w:type="dxa"/>
            <w:vAlign w:val="bottom"/>
          </w:tcPr>
          <w:p w14:paraId="75CB2A55" w14:textId="77777777" w:rsidR="008325BA" w:rsidRPr="00227C7A" w:rsidRDefault="008325BA" w:rsidP="008325BA">
            <w:pPr>
              <w:pStyle w:val="vitableheadingsSegoeUISemibold12pt"/>
            </w:pPr>
            <w:r w:rsidRPr="00227C7A">
              <w:t>Current Relevant Data</w:t>
            </w:r>
          </w:p>
        </w:tc>
        <w:tc>
          <w:tcPr>
            <w:tcW w:w="959" w:type="dxa"/>
            <w:vAlign w:val="bottom"/>
          </w:tcPr>
          <w:p w14:paraId="0E23E3E3" w14:textId="77777777" w:rsidR="008325BA" w:rsidRPr="00227C7A" w:rsidRDefault="008325BA" w:rsidP="008325BA">
            <w:pPr>
              <w:pStyle w:val="vitableheadingsSegoeUISemibold12pt"/>
            </w:pPr>
            <w:r w:rsidRPr="00227C7A">
              <w:t>Weekly Trend</w:t>
            </w:r>
          </w:p>
        </w:tc>
        <w:tc>
          <w:tcPr>
            <w:tcW w:w="1068"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8325BA" w14:paraId="78954BAF" w14:textId="77777777" w:rsidTr="005A2DCD">
        <w:tc>
          <w:tcPr>
            <w:tcW w:w="1160" w:type="dxa"/>
          </w:tcPr>
          <w:p w14:paraId="26679EE6" w14:textId="77777777" w:rsidR="008325BA" w:rsidRPr="00227C7A" w:rsidRDefault="008325BA" w:rsidP="008325BA">
            <w:pPr>
              <w:pStyle w:val="vitabletextSegoeUIRegular10"/>
            </w:pPr>
            <w:r w:rsidRPr="00227C7A">
              <w:t xml:space="preserve">Early Adult Protection (8.3.3) </w:t>
            </w:r>
          </w:p>
        </w:tc>
        <w:tc>
          <w:tcPr>
            <w:tcW w:w="1259" w:type="dxa"/>
          </w:tcPr>
          <w:p w14:paraId="7047A868" w14:textId="77777777" w:rsidR="008325BA" w:rsidRPr="00227C7A" w:rsidRDefault="008325BA" w:rsidP="008325BA">
            <w:pPr>
              <w:pStyle w:val="vitabletextSegoeUIRegular10"/>
            </w:pPr>
            <w:r w:rsidRPr="00227C7A">
              <w:t xml:space="preserve">Dec. 1 - Feb. 28 </w:t>
            </w:r>
          </w:p>
        </w:tc>
        <w:tc>
          <w:tcPr>
            <w:tcW w:w="1072" w:type="dxa"/>
          </w:tcPr>
          <w:p w14:paraId="0814893B" w14:textId="77777777" w:rsidR="008325BA" w:rsidRPr="00227C7A" w:rsidRDefault="008325BA" w:rsidP="008325BA">
            <w:pPr>
              <w:pStyle w:val="vitabletextSegoeUIRegular10"/>
            </w:pPr>
            <w:r w:rsidRPr="00227C7A">
              <w:t>Off-ramped</w:t>
            </w:r>
          </w:p>
        </w:tc>
        <w:tc>
          <w:tcPr>
            <w:tcW w:w="1599" w:type="dxa"/>
          </w:tcPr>
          <w:p w14:paraId="16E16232" w14:textId="77777777" w:rsidR="008325BA" w:rsidRPr="00227C7A" w:rsidRDefault="008325BA" w:rsidP="008325BA">
            <w:pPr>
              <w:pStyle w:val="vitabletextSegoeUIRegular10"/>
            </w:pPr>
            <w:r w:rsidRPr="00227C7A">
              <w:t>-Cum. salvage &gt; [most recent FMWT/10] =40 fish (Sept.-Dec. Index) OR</w:t>
            </w:r>
          </w:p>
          <w:p w14:paraId="5F80CFC2" w14:textId="77777777" w:rsidR="008325BA" w:rsidRPr="00227C7A" w:rsidRDefault="008325BA" w:rsidP="008325BA">
            <w:pPr>
              <w:pStyle w:val="vitabletextSegoeUIRegular10"/>
            </w:pPr>
            <w:r w:rsidRPr="00227C7A">
              <w:t>-Smelt Monitoring Team determines high likelihood of LFS movement into high-risk areas</w:t>
            </w:r>
          </w:p>
        </w:tc>
        <w:tc>
          <w:tcPr>
            <w:tcW w:w="1066" w:type="dxa"/>
          </w:tcPr>
          <w:p w14:paraId="6BAF3D22" w14:textId="77777777" w:rsidR="008325BA" w:rsidRPr="00227C7A" w:rsidRDefault="008325BA" w:rsidP="008325BA">
            <w:pPr>
              <w:pStyle w:val="vitabletextSegoeUIRegular10"/>
            </w:pPr>
            <w:r w:rsidRPr="00227C7A">
              <w:t>Cum salvage total = 12</w:t>
            </w:r>
          </w:p>
        </w:tc>
        <w:tc>
          <w:tcPr>
            <w:tcW w:w="959" w:type="dxa"/>
          </w:tcPr>
          <w:p w14:paraId="3CC944A0" w14:textId="77777777" w:rsidR="008325BA" w:rsidRPr="00227C7A" w:rsidRDefault="008325BA" w:rsidP="008325BA">
            <w:pPr>
              <w:pStyle w:val="vitabletextSegoeUIRegular10"/>
            </w:pPr>
            <w:r w:rsidRPr="00227C7A">
              <w:t>No change expected</w:t>
            </w:r>
          </w:p>
        </w:tc>
        <w:tc>
          <w:tcPr>
            <w:tcW w:w="1068" w:type="dxa"/>
          </w:tcPr>
          <w:p w14:paraId="105A90F5" w14:textId="77777777" w:rsidR="008325BA" w:rsidRPr="00227C7A" w:rsidRDefault="008325BA" w:rsidP="008325BA">
            <w:pPr>
              <w:pStyle w:val="vitabletextSegoeUIRegular10"/>
            </w:pPr>
            <w:r w:rsidRPr="00227C7A">
              <w:t>1/17/23</w:t>
            </w:r>
          </w:p>
        </w:tc>
        <w:tc>
          <w:tcPr>
            <w:tcW w:w="1262" w:type="dxa"/>
          </w:tcPr>
          <w:p w14:paraId="7D77D0E1" w14:textId="77777777" w:rsidR="008325BA" w:rsidRPr="00227C7A" w:rsidRDefault="008325BA" w:rsidP="008325BA">
            <w:pPr>
              <w:pStyle w:val="vitabletextSegoeUIRegular10"/>
            </w:pPr>
            <w:r w:rsidRPr="00227C7A">
              <w:t>Salvage at CVP on 1/1/23 and 1/14/23 and 1/15/23</w:t>
            </w:r>
          </w:p>
        </w:tc>
      </w:tr>
      <w:tr w:rsidR="008325BA" w14:paraId="551C4E6B" w14:textId="77777777" w:rsidTr="005A2DCD">
        <w:tc>
          <w:tcPr>
            <w:tcW w:w="1160" w:type="dxa"/>
          </w:tcPr>
          <w:p w14:paraId="128573D6" w14:textId="77777777" w:rsidR="008325BA" w:rsidRPr="00227C7A" w:rsidRDefault="008325BA" w:rsidP="008325BA">
            <w:pPr>
              <w:pStyle w:val="vitabletextSegoeUIRegular10"/>
            </w:pPr>
            <w:r w:rsidRPr="00227C7A">
              <w:lastRenderedPageBreak/>
              <w:t xml:space="preserve">OMR Mgt. for Adults (8.4.1) </w:t>
            </w:r>
          </w:p>
        </w:tc>
        <w:tc>
          <w:tcPr>
            <w:tcW w:w="1259" w:type="dxa"/>
          </w:tcPr>
          <w:p w14:paraId="24B98494" w14:textId="77777777" w:rsidR="008325BA" w:rsidRPr="00227C7A" w:rsidRDefault="008325BA" w:rsidP="008325BA">
            <w:pPr>
              <w:pStyle w:val="vitabletextSegoeUIRegular10"/>
            </w:pPr>
            <w:r w:rsidRPr="00227C7A">
              <w:t xml:space="preserve">Dec. 1 -Feb. 28 </w:t>
            </w:r>
          </w:p>
        </w:tc>
        <w:tc>
          <w:tcPr>
            <w:tcW w:w="1072" w:type="dxa"/>
          </w:tcPr>
          <w:p w14:paraId="7C1FDF34" w14:textId="77777777" w:rsidR="008325BA" w:rsidRPr="00227C7A" w:rsidRDefault="008325BA" w:rsidP="008325BA">
            <w:pPr>
              <w:pStyle w:val="vitabletextSegoeUIRegular10"/>
            </w:pPr>
            <w:r w:rsidRPr="00227C7A">
              <w:t>Off-ramped</w:t>
            </w:r>
          </w:p>
        </w:tc>
        <w:tc>
          <w:tcPr>
            <w:tcW w:w="1599" w:type="dxa"/>
          </w:tcPr>
          <w:p w14:paraId="6DC2CBFE" w14:textId="77777777" w:rsidR="008325BA" w:rsidRPr="00227C7A" w:rsidRDefault="008325BA" w:rsidP="008325BA">
            <w:pPr>
              <w:pStyle w:val="vitabletextSegoeUIRegular10"/>
            </w:pPr>
            <w:r w:rsidRPr="00227C7A">
              <w:t>-Smelt Monitoring Team recommendation</w:t>
            </w:r>
          </w:p>
        </w:tc>
        <w:tc>
          <w:tcPr>
            <w:tcW w:w="1066" w:type="dxa"/>
          </w:tcPr>
          <w:p w14:paraId="6518C416" w14:textId="77777777" w:rsidR="008325BA" w:rsidRPr="00227C7A" w:rsidRDefault="008325BA" w:rsidP="008325BA">
            <w:pPr>
              <w:pStyle w:val="vitabletextSegoeUIRegular10"/>
            </w:pPr>
            <w:r w:rsidRPr="00227C7A">
              <w:t xml:space="preserve">N/A </w:t>
            </w:r>
          </w:p>
        </w:tc>
        <w:tc>
          <w:tcPr>
            <w:tcW w:w="959" w:type="dxa"/>
          </w:tcPr>
          <w:p w14:paraId="022760BB" w14:textId="77777777" w:rsidR="008325BA" w:rsidRPr="00227C7A" w:rsidRDefault="008325BA" w:rsidP="008325BA">
            <w:pPr>
              <w:pStyle w:val="vitabletextSegoeUIRegular10"/>
            </w:pPr>
            <w:r w:rsidRPr="00227C7A">
              <w:t xml:space="preserve">N/A </w:t>
            </w:r>
          </w:p>
        </w:tc>
        <w:tc>
          <w:tcPr>
            <w:tcW w:w="1068" w:type="dxa"/>
          </w:tcPr>
          <w:p w14:paraId="3BB68627" w14:textId="77777777" w:rsidR="008325BA" w:rsidRPr="00227C7A" w:rsidRDefault="008325BA" w:rsidP="008325BA">
            <w:pPr>
              <w:pStyle w:val="vitabletextSegoeUIRegular10"/>
            </w:pPr>
            <w:r w:rsidRPr="00227C7A">
              <w:t>12/27/22</w:t>
            </w:r>
          </w:p>
        </w:tc>
        <w:tc>
          <w:tcPr>
            <w:tcW w:w="1262" w:type="dxa"/>
          </w:tcPr>
          <w:p w14:paraId="6445640E" w14:textId="77777777" w:rsidR="008325BA" w:rsidRPr="00227C7A" w:rsidRDefault="008325BA" w:rsidP="008325BA">
            <w:pPr>
              <w:pStyle w:val="vitabletextSegoeUIRegular10"/>
            </w:pPr>
            <w:r w:rsidRPr="00227C7A">
              <w:t>N/A</w:t>
            </w:r>
          </w:p>
        </w:tc>
      </w:tr>
      <w:tr w:rsidR="008325BA" w14:paraId="3CBC6091" w14:textId="77777777" w:rsidTr="005A2DCD">
        <w:tc>
          <w:tcPr>
            <w:tcW w:w="1160"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77777777" w:rsidR="008325BA" w:rsidRPr="00227C7A" w:rsidRDefault="008325BA" w:rsidP="008325BA">
            <w:pPr>
              <w:pStyle w:val="vitabletextSegoeUIRegular10"/>
            </w:pPr>
            <w:r w:rsidRPr="00227C7A">
              <w:t xml:space="preserve">Jan 1 – Jun 30 </w:t>
            </w:r>
          </w:p>
        </w:tc>
        <w:tc>
          <w:tcPr>
            <w:tcW w:w="1072" w:type="dxa"/>
          </w:tcPr>
          <w:p w14:paraId="724A1A81" w14:textId="77777777" w:rsidR="008325BA" w:rsidRPr="00227C7A" w:rsidRDefault="008325BA" w:rsidP="008325BA">
            <w:pPr>
              <w:pStyle w:val="vitabletextSegoeUIRegular10"/>
            </w:pPr>
            <w:r w:rsidRPr="00227C7A">
              <w:t>In effect, not triggered</w:t>
            </w:r>
          </w:p>
        </w:tc>
        <w:tc>
          <w:tcPr>
            <w:tcW w:w="1599" w:type="dxa"/>
          </w:tcPr>
          <w:p w14:paraId="1FE7B217" w14:textId="77777777" w:rsidR="008325BA" w:rsidRPr="00227C7A" w:rsidRDefault="008325BA" w:rsidP="008325BA">
            <w:pPr>
              <w:pStyle w:val="vitabletextSegoeUIRegular10"/>
            </w:pPr>
            <w:r w:rsidRPr="00227C7A">
              <w:t>-LFS larvae or juveniles in &gt;=4 SLS or 20 mm stations in central and south Delta, OR</w:t>
            </w:r>
          </w:p>
          <w:p w14:paraId="16A7CD23" w14:textId="77777777" w:rsidR="008325BA" w:rsidRPr="00227C7A" w:rsidRDefault="008325BA" w:rsidP="008325BA">
            <w:pPr>
              <w:pStyle w:val="vitabletextSegoeUIRegular10"/>
            </w:pPr>
            <w:r w:rsidRPr="00227C7A">
              <w:t>-LFS catch/tow &gt;5 larvae or juveniles in &gt;=2stations</w:t>
            </w:r>
          </w:p>
        </w:tc>
        <w:tc>
          <w:tcPr>
            <w:tcW w:w="1066" w:type="dxa"/>
          </w:tcPr>
          <w:p w14:paraId="3E7574B5" w14:textId="77777777" w:rsidR="008325BA" w:rsidRPr="00227C7A" w:rsidRDefault="008325BA" w:rsidP="008325BA">
            <w:pPr>
              <w:pStyle w:val="vitabletextSegoeUIRegular10"/>
            </w:pPr>
            <w:r w:rsidRPr="00227C7A">
              <w:t>SLS #1: 0 larvae in central and south Delta</w:t>
            </w:r>
          </w:p>
        </w:tc>
        <w:tc>
          <w:tcPr>
            <w:tcW w:w="959" w:type="dxa"/>
          </w:tcPr>
          <w:p w14:paraId="3B0B180D" w14:textId="77777777" w:rsidR="008325BA" w:rsidRPr="00227C7A" w:rsidRDefault="008325BA" w:rsidP="008325BA">
            <w:pPr>
              <w:pStyle w:val="vitabletextSegoeUIRegular10"/>
            </w:pPr>
            <w:r w:rsidRPr="00227C7A">
              <w:t>None expected</w:t>
            </w:r>
          </w:p>
        </w:tc>
        <w:tc>
          <w:tcPr>
            <w:tcW w:w="1068" w:type="dxa"/>
          </w:tcPr>
          <w:p w14:paraId="33A66B76" w14:textId="77777777" w:rsidR="008325BA" w:rsidRPr="00227C7A" w:rsidRDefault="008325BA" w:rsidP="008325BA">
            <w:pPr>
              <w:pStyle w:val="vitabletextSegoeUIRegular10"/>
            </w:pPr>
            <w:r w:rsidRPr="00227C7A">
              <w:t>1/17/23</w:t>
            </w:r>
          </w:p>
        </w:tc>
        <w:tc>
          <w:tcPr>
            <w:tcW w:w="1262" w:type="dxa"/>
          </w:tcPr>
          <w:p w14:paraId="12756550" w14:textId="77777777" w:rsidR="008325BA" w:rsidRPr="00227C7A" w:rsidRDefault="008325BA" w:rsidP="008325BA">
            <w:pPr>
              <w:pStyle w:val="vitabletextSegoeUIRegular10"/>
            </w:pPr>
            <w:r w:rsidRPr="00227C7A">
              <w:t>SLS 1 was in the field 1/3 - 1/6</w:t>
            </w:r>
          </w:p>
        </w:tc>
      </w:tr>
      <w:tr w:rsidR="008325BA" w14:paraId="415B0CBB" w14:textId="77777777" w:rsidTr="005A2DCD">
        <w:tc>
          <w:tcPr>
            <w:tcW w:w="1160" w:type="dxa"/>
          </w:tcPr>
          <w:p w14:paraId="21D15E7D" w14:textId="77777777" w:rsidR="008325BA" w:rsidRPr="00227C7A" w:rsidRDefault="008325BA" w:rsidP="008325BA">
            <w:pPr>
              <w:pStyle w:val="vitabletextSegoeUIRegular10"/>
            </w:pPr>
            <w:r w:rsidRPr="00227C7A">
              <w:t xml:space="preserve">High Flow OMR Off-Ramp for Longfin Smelt (8.4.3) </w:t>
            </w:r>
          </w:p>
        </w:tc>
        <w:tc>
          <w:tcPr>
            <w:tcW w:w="1259" w:type="dxa"/>
          </w:tcPr>
          <w:p w14:paraId="7822A3A5" w14:textId="77777777" w:rsidR="008325BA" w:rsidRPr="00227C7A" w:rsidRDefault="008325BA" w:rsidP="008325BA">
            <w:pPr>
              <w:pStyle w:val="vitabletextSegoeUIRegular10"/>
            </w:pPr>
            <w:r w:rsidRPr="00227C7A">
              <w:t xml:space="preserve">Based on the status of 8.3.3, 8.4.1, &amp; 8.4.2 </w:t>
            </w:r>
          </w:p>
        </w:tc>
        <w:tc>
          <w:tcPr>
            <w:tcW w:w="1072" w:type="dxa"/>
          </w:tcPr>
          <w:p w14:paraId="63ECE0A8" w14:textId="77777777" w:rsidR="008325BA" w:rsidRPr="00227C7A" w:rsidRDefault="008325BA" w:rsidP="008325BA">
            <w:pPr>
              <w:pStyle w:val="vitabletextSegoeUIRegular10"/>
            </w:pPr>
            <w:r w:rsidRPr="00227C7A">
              <w:t xml:space="preserve">Triggered, not controlling </w:t>
            </w:r>
          </w:p>
        </w:tc>
        <w:tc>
          <w:tcPr>
            <w:tcW w:w="1599" w:type="dxa"/>
          </w:tcPr>
          <w:p w14:paraId="117386A5" w14:textId="77777777" w:rsidR="008325BA" w:rsidRPr="00227C7A" w:rsidRDefault="008325BA" w:rsidP="008325BA">
            <w:pPr>
              <w:pStyle w:val="vitabletextSegoeUIRegular10"/>
            </w:pPr>
            <w:r w:rsidRPr="00227C7A">
              <w:t>-Sac. R. at Rio Vista&gt;55,000, OR</w:t>
            </w:r>
          </w:p>
          <w:p w14:paraId="180113DA" w14:textId="77777777" w:rsidR="008325BA" w:rsidRPr="00227C7A" w:rsidRDefault="008325BA" w:rsidP="008325BA">
            <w:pPr>
              <w:pStyle w:val="vitabletextSegoeUIRegular10"/>
            </w:pPr>
          </w:p>
          <w:p w14:paraId="7C63569A" w14:textId="77777777" w:rsidR="008325BA" w:rsidRPr="00227C7A" w:rsidRDefault="008325BA" w:rsidP="008325BA">
            <w:pPr>
              <w:pStyle w:val="vitabletextSegoeUIRegular10"/>
            </w:pPr>
            <w:r w:rsidRPr="00227C7A">
              <w:t xml:space="preserve">SJR at Vernalis &gt;8,000 </w:t>
            </w:r>
          </w:p>
        </w:tc>
        <w:tc>
          <w:tcPr>
            <w:tcW w:w="1066" w:type="dxa"/>
          </w:tcPr>
          <w:p w14:paraId="09FE4BEF" w14:textId="77777777" w:rsidR="008325BA" w:rsidRPr="00227C7A" w:rsidRDefault="008325BA" w:rsidP="008325BA">
            <w:pPr>
              <w:pStyle w:val="vitabletextSegoeUIRegular10"/>
              <w:rPr>
                <w:lang w:val="es-ES"/>
              </w:rPr>
            </w:pPr>
            <w:r w:rsidRPr="7D65C078">
              <w:rPr>
                <w:lang w:val="es-ES"/>
              </w:rPr>
              <w:t>Rio Vista = 70,000 – 130,000 cfs</w:t>
            </w:r>
          </w:p>
          <w:p w14:paraId="7BB3B835" w14:textId="77777777" w:rsidR="008325BA" w:rsidRPr="00227C7A" w:rsidRDefault="008325BA" w:rsidP="008325BA">
            <w:pPr>
              <w:pStyle w:val="vitabletextSegoeUIRegular10"/>
              <w:rPr>
                <w:lang w:val="es-ES"/>
              </w:rPr>
            </w:pPr>
            <w:r w:rsidRPr="2196E0CF">
              <w:rPr>
                <w:lang w:val="es-ES"/>
              </w:rPr>
              <w:t xml:space="preserve">SJ = 15,000 to 23,000 cfs </w:t>
            </w:r>
          </w:p>
        </w:tc>
        <w:tc>
          <w:tcPr>
            <w:tcW w:w="959" w:type="dxa"/>
          </w:tcPr>
          <w:p w14:paraId="38AEC5C9" w14:textId="77777777" w:rsidR="008325BA" w:rsidRPr="00227C7A" w:rsidRDefault="008325BA" w:rsidP="008325BA">
            <w:pPr>
              <w:pStyle w:val="vitabletextSegoeUIRegular10"/>
            </w:pPr>
            <w:r w:rsidRPr="00227C7A">
              <w:t>N/A</w:t>
            </w:r>
          </w:p>
        </w:tc>
        <w:tc>
          <w:tcPr>
            <w:tcW w:w="1068" w:type="dxa"/>
          </w:tcPr>
          <w:p w14:paraId="23E685AA" w14:textId="77777777" w:rsidR="008325BA" w:rsidRPr="00227C7A" w:rsidRDefault="008325BA" w:rsidP="008325BA">
            <w:pPr>
              <w:pStyle w:val="vitabletextSegoeUIRegular10"/>
            </w:pPr>
            <w:r w:rsidRPr="00227C7A">
              <w:t>1/17/23</w:t>
            </w:r>
          </w:p>
        </w:tc>
        <w:tc>
          <w:tcPr>
            <w:tcW w:w="1262" w:type="dxa"/>
          </w:tcPr>
          <w:p w14:paraId="5DA295D6" w14:textId="77777777" w:rsidR="008325BA" w:rsidRPr="00227C7A" w:rsidRDefault="008325BA" w:rsidP="008325BA">
            <w:pPr>
              <w:pStyle w:val="vitabletextSegoeUIRegular10"/>
            </w:pPr>
            <w:r w:rsidRPr="00227C7A">
              <w:t>N/A</w:t>
            </w:r>
          </w:p>
        </w:tc>
      </w:tr>
    </w:tbl>
    <w:p w14:paraId="18DE54A4" w14:textId="77777777" w:rsidR="00603D9E" w:rsidRDefault="005A2DCD" w:rsidP="00603D9E">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905"/>
        <w:gridCol w:w="1259"/>
        <w:gridCol w:w="908"/>
        <w:gridCol w:w="2171"/>
        <w:gridCol w:w="1027"/>
        <w:gridCol w:w="884"/>
        <w:gridCol w:w="1029"/>
        <w:gridCol w:w="1262"/>
      </w:tblGrid>
      <w:tr w:rsidR="00603D9E" w14:paraId="24103DFB" w14:textId="77777777" w:rsidTr="00392B4E">
        <w:trPr>
          <w:tblHeader/>
        </w:trPr>
        <w:tc>
          <w:tcPr>
            <w:tcW w:w="905" w:type="dxa"/>
            <w:vAlign w:val="bottom"/>
          </w:tcPr>
          <w:p w14:paraId="2461C5F6" w14:textId="77777777" w:rsidR="00603D9E" w:rsidRPr="00227C7A" w:rsidRDefault="00603D9E" w:rsidP="00723507">
            <w:pPr>
              <w:pStyle w:val="vitableheadingsSegoeUISemibold12pt"/>
            </w:pPr>
            <w:r w:rsidRPr="00227C7A">
              <w:t>Action</w:t>
            </w:r>
          </w:p>
        </w:tc>
        <w:tc>
          <w:tcPr>
            <w:tcW w:w="1259" w:type="dxa"/>
            <w:vAlign w:val="bottom"/>
          </w:tcPr>
          <w:p w14:paraId="55F4328D" w14:textId="77777777" w:rsidR="00603D9E" w:rsidRPr="00227C7A" w:rsidRDefault="00603D9E" w:rsidP="00723507">
            <w:pPr>
              <w:pStyle w:val="vitableheadingsSegoeUISemibold12pt"/>
            </w:pPr>
            <w:r w:rsidRPr="00227C7A">
              <w:t>Timeframe</w:t>
            </w:r>
          </w:p>
        </w:tc>
        <w:tc>
          <w:tcPr>
            <w:tcW w:w="908" w:type="dxa"/>
            <w:vAlign w:val="bottom"/>
          </w:tcPr>
          <w:p w14:paraId="1444304E" w14:textId="77777777" w:rsidR="00603D9E" w:rsidRPr="00227C7A" w:rsidRDefault="00603D9E" w:rsidP="00723507">
            <w:pPr>
              <w:pStyle w:val="vitableheadingsSegoeUISemibold12pt"/>
            </w:pPr>
            <w:r w:rsidRPr="00227C7A">
              <w:t>Current Action Status</w:t>
            </w:r>
          </w:p>
        </w:tc>
        <w:tc>
          <w:tcPr>
            <w:tcW w:w="2171" w:type="dxa"/>
            <w:vAlign w:val="bottom"/>
          </w:tcPr>
          <w:p w14:paraId="16FDD517" w14:textId="77777777" w:rsidR="00603D9E" w:rsidRPr="00227C7A" w:rsidRDefault="00603D9E" w:rsidP="00723507">
            <w:pPr>
              <w:pStyle w:val="vitableheadingsSegoeUISemibold12pt"/>
            </w:pPr>
            <w:r w:rsidRPr="00227C7A">
              <w:t>Threshold(s)</w:t>
            </w:r>
          </w:p>
        </w:tc>
        <w:tc>
          <w:tcPr>
            <w:tcW w:w="1027" w:type="dxa"/>
            <w:vAlign w:val="bottom"/>
          </w:tcPr>
          <w:p w14:paraId="22E4820A" w14:textId="77777777" w:rsidR="00603D9E" w:rsidRPr="00227C7A" w:rsidRDefault="00603D9E" w:rsidP="00723507">
            <w:pPr>
              <w:pStyle w:val="vitableheadingsSegoeUISemibold12pt"/>
            </w:pPr>
            <w:r w:rsidRPr="00227C7A">
              <w:t>Current Relevant Data</w:t>
            </w:r>
          </w:p>
        </w:tc>
        <w:tc>
          <w:tcPr>
            <w:tcW w:w="884" w:type="dxa"/>
            <w:vAlign w:val="bottom"/>
          </w:tcPr>
          <w:p w14:paraId="335D7354" w14:textId="77777777" w:rsidR="00603D9E" w:rsidRPr="00227C7A" w:rsidRDefault="00603D9E" w:rsidP="00723507">
            <w:pPr>
              <w:pStyle w:val="vitableheadingsSegoeUISemibold12pt"/>
            </w:pPr>
            <w:r w:rsidRPr="00227C7A">
              <w:t>Weekly Trend</w:t>
            </w:r>
          </w:p>
        </w:tc>
        <w:tc>
          <w:tcPr>
            <w:tcW w:w="1029"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00392B4E">
        <w:tc>
          <w:tcPr>
            <w:tcW w:w="905" w:type="dxa"/>
          </w:tcPr>
          <w:p w14:paraId="1E267A30" w14:textId="77777777" w:rsidR="00603D9E" w:rsidRPr="00227C7A" w:rsidRDefault="00603D9E" w:rsidP="00723507">
            <w:pPr>
              <w:pStyle w:val="vitabletextSegoeUIRegular10"/>
              <w:rPr>
                <w:rFonts w:eastAsia="Segoe UI"/>
              </w:rPr>
            </w:pPr>
            <w:r w:rsidRPr="00227C7A">
              <w:rPr>
                <w:rFonts w:eastAsia="Segoe UI"/>
              </w:rPr>
              <w:t>OMR Storm Flexibility (8.7)</w:t>
            </w:r>
          </w:p>
        </w:tc>
        <w:tc>
          <w:tcPr>
            <w:tcW w:w="1259" w:type="dxa"/>
          </w:tcPr>
          <w:p w14:paraId="452A3929" w14:textId="77777777" w:rsidR="00603D9E" w:rsidRPr="00227C7A" w:rsidRDefault="00603D9E" w:rsidP="00723507">
            <w:pPr>
              <w:pStyle w:val="vitabletextSegoeUIRegular10"/>
              <w:rPr>
                <w:rFonts w:eastAsia="Segoe UI"/>
              </w:rPr>
            </w:pPr>
            <w:r w:rsidRPr="00227C7A">
              <w:rPr>
                <w:rFonts w:eastAsia="Segoe UI"/>
              </w:rPr>
              <w:t>Jan 1 – Jun 30</w:t>
            </w:r>
          </w:p>
        </w:tc>
        <w:tc>
          <w:tcPr>
            <w:tcW w:w="908" w:type="dxa"/>
          </w:tcPr>
          <w:p w14:paraId="7FDFBCCC" w14:textId="77777777" w:rsidR="00603D9E" w:rsidRPr="00227C7A" w:rsidRDefault="00603D9E" w:rsidP="00723507">
            <w:pPr>
              <w:pStyle w:val="vitabletextSegoeUIRegular10"/>
            </w:pPr>
            <w:r w:rsidRPr="00227C7A">
              <w:t>Not in Effect</w:t>
            </w:r>
          </w:p>
        </w:tc>
        <w:tc>
          <w:tcPr>
            <w:tcW w:w="2171" w:type="dxa"/>
          </w:tcPr>
          <w:p w14:paraId="455AD552" w14:textId="77777777" w:rsidR="00603D9E" w:rsidRPr="00227C7A" w:rsidRDefault="00603D9E" w:rsidP="00723507">
            <w:pPr>
              <w:pStyle w:val="vitabletextSegoeUIRegular10"/>
              <w:rPr>
                <w:rFonts w:eastAsia="Segoe UI"/>
              </w:rPr>
            </w:pPr>
            <w:r w:rsidRPr="00227C7A">
              <w:rPr>
                <w:rFonts w:eastAsia="Segoe UI"/>
              </w:rPr>
              <w:t>-Delta is in excess</w:t>
            </w:r>
          </w:p>
          <w:p w14:paraId="48B68454" w14:textId="77777777" w:rsidR="00603D9E" w:rsidRPr="00227C7A" w:rsidRDefault="00603D9E" w:rsidP="00723507">
            <w:pPr>
              <w:pStyle w:val="vitabletextSegoeUIRegular10"/>
              <w:rPr>
                <w:rFonts w:eastAsia="Segoe UI"/>
              </w:rPr>
            </w:pPr>
            <w:r w:rsidRPr="00227C7A">
              <w:rPr>
                <w:rFonts w:eastAsia="Segoe UI"/>
              </w:rPr>
              <w:t>-QWEST is &gt; 0</w:t>
            </w:r>
          </w:p>
          <w:p w14:paraId="1CFF66AE" w14:textId="77777777" w:rsidR="00603D9E" w:rsidRPr="00227C7A" w:rsidRDefault="00603D9E" w:rsidP="00723507">
            <w:pPr>
              <w:pStyle w:val="vitabletextSegoeUIRegular10"/>
              <w:rPr>
                <w:rFonts w:eastAsia="Segoe UI"/>
              </w:rPr>
            </w:pPr>
            <w:r w:rsidRPr="00227C7A">
              <w:rPr>
                <w:rFonts w:eastAsia="Segoe UI"/>
              </w:rPr>
              <w:t>-Measurable amount of precipitation has occurred</w:t>
            </w:r>
          </w:p>
          <w:p w14:paraId="0D12E4BA" w14:textId="77777777" w:rsidR="00603D9E" w:rsidRPr="00227C7A" w:rsidRDefault="00603D9E" w:rsidP="00723507">
            <w:pPr>
              <w:pStyle w:val="vitabletextSegoeUIRegular10"/>
              <w:rPr>
                <w:rFonts w:eastAsia="Segoe UI"/>
              </w:rPr>
            </w:pPr>
            <w:r w:rsidRPr="00227C7A">
              <w:rPr>
                <w:rFonts w:eastAsia="Segoe UI"/>
              </w:rPr>
              <w:t>-None of COA’s are controlling operations (8.3.1, 8.3.3, 8.4.1, 8.4.2, 8.5.1, 8.5.2, 8.6.1, 8.6.2, 8.6.3, 8.6.4)</w:t>
            </w:r>
          </w:p>
          <w:p w14:paraId="28DD59EF" w14:textId="77777777" w:rsidR="00603D9E" w:rsidRPr="00227C7A" w:rsidRDefault="00603D9E" w:rsidP="00723507">
            <w:pPr>
              <w:pStyle w:val="vitabletextSegoeUIRegular10"/>
              <w:rPr>
                <w:rFonts w:eastAsia="Segoe UI"/>
              </w:rPr>
            </w:pPr>
            <w:r w:rsidRPr="00227C7A">
              <w:rPr>
                <w:rFonts w:eastAsia="Segoe UI"/>
              </w:rPr>
              <w:t xml:space="preserve">-Cumulative salvage at CVP and SWP of yearling CNFH LFR Chinook salmon (as yearling CHNSR </w:t>
            </w:r>
            <w:r w:rsidRPr="00227C7A">
              <w:rPr>
                <w:rFonts w:eastAsia="Segoe UI"/>
              </w:rPr>
              <w:lastRenderedPageBreak/>
              <w:t>surrogates) is &lt; 0.5% with any of the release groups</w:t>
            </w:r>
          </w:p>
          <w:p w14:paraId="4ECFFFAA" w14:textId="77777777" w:rsidR="00603D9E" w:rsidRPr="00227C7A" w:rsidRDefault="00603D9E" w:rsidP="00723507">
            <w:pPr>
              <w:pStyle w:val="vitabletextSegoeUIRegular10"/>
              <w:rPr>
                <w:rFonts w:eastAsia="Calibri"/>
              </w:rPr>
            </w:pPr>
            <w:r w:rsidRPr="00227C7A">
              <w:rPr>
                <w:rFonts w:eastAsia="Segoe UI"/>
              </w:rPr>
              <w:t>-Risk Assessments conducted by the SaMT/SMT determines no changes in spawning, rearing, foraging, sheltering, or migration behavior as a result of OMR Flex operations beyond those are likely to occur.</w:t>
            </w:r>
          </w:p>
        </w:tc>
        <w:tc>
          <w:tcPr>
            <w:tcW w:w="1027" w:type="dxa"/>
          </w:tcPr>
          <w:p w14:paraId="1C8FEE6F" w14:textId="77777777" w:rsidR="00603D9E" w:rsidRPr="00227C7A" w:rsidRDefault="00603D9E" w:rsidP="00BB01FB">
            <w:pPr>
              <w:rPr>
                <w:sz w:val="20"/>
                <w:szCs w:val="20"/>
              </w:rPr>
            </w:pPr>
            <w:r w:rsidRPr="00227C7A">
              <w:rPr>
                <w:sz w:val="20"/>
                <w:szCs w:val="20"/>
              </w:rPr>
              <w:lastRenderedPageBreak/>
              <w:t>N/A</w:t>
            </w:r>
          </w:p>
        </w:tc>
        <w:tc>
          <w:tcPr>
            <w:tcW w:w="884" w:type="dxa"/>
          </w:tcPr>
          <w:p w14:paraId="58BACB59" w14:textId="77777777" w:rsidR="00603D9E" w:rsidRPr="00227C7A" w:rsidRDefault="00603D9E" w:rsidP="00BB01FB">
            <w:pPr>
              <w:rPr>
                <w:sz w:val="20"/>
                <w:szCs w:val="20"/>
              </w:rPr>
            </w:pPr>
            <w:r w:rsidRPr="00227C7A">
              <w:rPr>
                <w:sz w:val="20"/>
                <w:szCs w:val="20"/>
              </w:rPr>
              <w:t>N/A</w:t>
            </w:r>
          </w:p>
        </w:tc>
        <w:tc>
          <w:tcPr>
            <w:tcW w:w="1029" w:type="dxa"/>
          </w:tcPr>
          <w:p w14:paraId="111809EC" w14:textId="77777777" w:rsidR="00603D9E" w:rsidRPr="00227C7A" w:rsidRDefault="00603D9E" w:rsidP="00BB01FB">
            <w:pPr>
              <w:rPr>
                <w:sz w:val="20"/>
                <w:szCs w:val="20"/>
              </w:rPr>
            </w:pPr>
            <w:r w:rsidRPr="00227C7A">
              <w:rPr>
                <w:sz w:val="20"/>
                <w:szCs w:val="20"/>
              </w:rPr>
              <w:t>1/3/23</w:t>
            </w:r>
          </w:p>
        </w:tc>
        <w:tc>
          <w:tcPr>
            <w:tcW w:w="1262" w:type="dxa"/>
          </w:tcPr>
          <w:p w14:paraId="62416E7C" w14:textId="77777777" w:rsidR="00603D9E" w:rsidRPr="00227C7A" w:rsidRDefault="00603D9E" w:rsidP="00BB01FB">
            <w:pPr>
              <w:rPr>
                <w:sz w:val="20"/>
                <w:szCs w:val="20"/>
              </w:rPr>
            </w:pPr>
            <w:r w:rsidRPr="00227C7A">
              <w:rPr>
                <w:sz w:val="20"/>
                <w:szCs w:val="20"/>
              </w:rPr>
              <w:t>Based on storm conditions</w:t>
            </w:r>
          </w:p>
        </w:tc>
      </w:tr>
      <w:tr w:rsidR="00603D9E" w14:paraId="34BA1343" w14:textId="77777777" w:rsidTr="00392B4E">
        <w:tc>
          <w:tcPr>
            <w:tcW w:w="905" w:type="dxa"/>
          </w:tcPr>
          <w:p w14:paraId="292F1FD9" w14:textId="77777777" w:rsidR="00603D9E" w:rsidRPr="00227C7A" w:rsidRDefault="00603D9E" w:rsidP="00723507">
            <w:pPr>
              <w:pStyle w:val="vitabletextSegoeUIRegular10"/>
            </w:pPr>
            <w:r w:rsidRPr="00227C7A">
              <w:t xml:space="preserve">OMR </w:t>
            </w:r>
          </w:p>
          <w:p w14:paraId="0FE59C5B" w14:textId="77777777" w:rsidR="00603D9E" w:rsidRPr="00227C7A" w:rsidRDefault="00603D9E" w:rsidP="00723507">
            <w:pPr>
              <w:pStyle w:val="vitabletextSegoeUIRegular10"/>
            </w:pPr>
            <w:r w:rsidRPr="00227C7A">
              <w:t xml:space="preserve">Mgmt. </w:t>
            </w:r>
          </w:p>
          <w:p w14:paraId="76AC1557" w14:textId="77777777" w:rsidR="00603D9E" w:rsidRPr="00227C7A" w:rsidRDefault="00603D9E" w:rsidP="00723507">
            <w:pPr>
              <w:pStyle w:val="vitabletextSegoeUIRegular10"/>
            </w:pPr>
            <w:r w:rsidRPr="00227C7A">
              <w:t xml:space="preserve">Offramp </w:t>
            </w:r>
          </w:p>
          <w:p w14:paraId="42BB92FB" w14:textId="77777777" w:rsidR="00603D9E" w:rsidRPr="00227C7A" w:rsidRDefault="00603D9E" w:rsidP="00723507">
            <w:pPr>
              <w:pStyle w:val="vitabletextSegoeUIRegular10"/>
            </w:pPr>
            <w:r w:rsidRPr="00227C7A">
              <w:t xml:space="preserve">(8.8) </w:t>
            </w:r>
          </w:p>
        </w:tc>
        <w:tc>
          <w:tcPr>
            <w:tcW w:w="1259" w:type="dxa"/>
          </w:tcPr>
          <w:p w14:paraId="31028213" w14:textId="77777777" w:rsidR="00603D9E" w:rsidRPr="00227C7A" w:rsidRDefault="00603D9E" w:rsidP="00723507">
            <w:pPr>
              <w:pStyle w:val="vitabletextSegoeUIRegular10"/>
            </w:pPr>
            <w:r w:rsidRPr="00227C7A">
              <w:t xml:space="preserve">Jun. 1 – Jun. 30 </w:t>
            </w:r>
          </w:p>
        </w:tc>
        <w:tc>
          <w:tcPr>
            <w:tcW w:w="908" w:type="dxa"/>
          </w:tcPr>
          <w:p w14:paraId="4844D30A" w14:textId="77777777" w:rsidR="00603D9E" w:rsidRPr="00227C7A" w:rsidRDefault="00603D9E" w:rsidP="00723507">
            <w:pPr>
              <w:pStyle w:val="vitabletextSegoeUIRegular10"/>
            </w:pPr>
            <w:r w:rsidRPr="00227C7A">
              <w:t xml:space="preserve">Not in effect </w:t>
            </w:r>
          </w:p>
        </w:tc>
        <w:tc>
          <w:tcPr>
            <w:tcW w:w="2171" w:type="dxa"/>
          </w:tcPr>
          <w:p w14:paraId="1361130F" w14:textId="77777777" w:rsidR="00603D9E" w:rsidRPr="00227C7A" w:rsidRDefault="00603D9E" w:rsidP="00723507">
            <w:pPr>
              <w:pStyle w:val="vitabletextSegoeUIRegular10"/>
            </w:pPr>
            <w:r w:rsidRPr="00227C7A">
              <w:t>-&gt;95% of the Winter-run and Spring run populations have migrated past Chipps Island AND</w:t>
            </w:r>
          </w:p>
          <w:p w14:paraId="0E24D38F" w14:textId="77777777" w:rsidR="00603D9E" w:rsidRPr="00227C7A" w:rsidRDefault="00603D9E" w:rsidP="00723507">
            <w:pPr>
              <w:pStyle w:val="vitabletextSegoeUIRegular10"/>
            </w:pPr>
            <w:r w:rsidRPr="00227C7A">
              <w:t>-Current daily average water temperature at Mossdale and Prisoners Point.</w:t>
            </w:r>
          </w:p>
          <w:p w14:paraId="35D4D5C3" w14:textId="77777777" w:rsidR="00603D9E" w:rsidRPr="00227C7A" w:rsidRDefault="00603D9E" w:rsidP="00723507">
            <w:pPr>
              <w:pStyle w:val="vitabletextSegoeUIRegular10"/>
              <w:rPr>
                <w:rFonts w:eastAsiaTheme="minorEastAsia"/>
              </w:rPr>
            </w:pPr>
            <w:r w:rsidRPr="00227C7A">
              <w:t xml:space="preserve">Days exceeded: Criteria met as of 6/16/2022 </w:t>
            </w:r>
          </w:p>
        </w:tc>
        <w:tc>
          <w:tcPr>
            <w:tcW w:w="1027" w:type="dxa"/>
          </w:tcPr>
          <w:p w14:paraId="41197840" w14:textId="77777777" w:rsidR="00603D9E" w:rsidRPr="00227C7A" w:rsidRDefault="00603D9E" w:rsidP="00BB01FB">
            <w:pPr>
              <w:rPr>
                <w:sz w:val="20"/>
                <w:szCs w:val="20"/>
              </w:rPr>
            </w:pPr>
            <w:r w:rsidRPr="00227C7A">
              <w:rPr>
                <w:sz w:val="20"/>
                <w:szCs w:val="20"/>
              </w:rPr>
              <w:t>N/A</w:t>
            </w:r>
          </w:p>
        </w:tc>
        <w:tc>
          <w:tcPr>
            <w:tcW w:w="884" w:type="dxa"/>
          </w:tcPr>
          <w:p w14:paraId="092703FF" w14:textId="77777777" w:rsidR="00603D9E" w:rsidRPr="00227C7A" w:rsidRDefault="00603D9E" w:rsidP="00BB01FB">
            <w:pPr>
              <w:rPr>
                <w:sz w:val="20"/>
                <w:szCs w:val="20"/>
              </w:rPr>
            </w:pPr>
            <w:r w:rsidRPr="00227C7A">
              <w:rPr>
                <w:sz w:val="20"/>
                <w:szCs w:val="20"/>
              </w:rPr>
              <w:t xml:space="preserve">N/A </w:t>
            </w:r>
          </w:p>
        </w:tc>
        <w:tc>
          <w:tcPr>
            <w:tcW w:w="1029" w:type="dxa"/>
          </w:tcPr>
          <w:p w14:paraId="38D111D2" w14:textId="77777777" w:rsidR="00603D9E" w:rsidRPr="00227C7A" w:rsidRDefault="00603D9E" w:rsidP="00BB01FB">
            <w:pPr>
              <w:rPr>
                <w:sz w:val="20"/>
                <w:szCs w:val="20"/>
              </w:rPr>
            </w:pPr>
            <w:r w:rsidRPr="00227C7A">
              <w:rPr>
                <w:sz w:val="20"/>
                <w:szCs w:val="20"/>
              </w:rPr>
              <w:t>10/10/22</w:t>
            </w:r>
          </w:p>
        </w:tc>
        <w:tc>
          <w:tcPr>
            <w:tcW w:w="1262" w:type="dxa"/>
          </w:tcPr>
          <w:p w14:paraId="47A58A5E" w14:textId="77777777" w:rsidR="00603D9E" w:rsidRPr="00227C7A" w:rsidRDefault="00603D9E" w:rsidP="00BB01FB">
            <w:pPr>
              <w:rPr>
                <w:sz w:val="20"/>
                <w:szCs w:val="20"/>
              </w:rPr>
            </w:pPr>
            <w:r w:rsidRPr="00227C7A">
              <w:rPr>
                <w:sz w:val="20"/>
                <w:szCs w:val="20"/>
              </w:rPr>
              <w:t>N/A</w:t>
            </w:r>
          </w:p>
        </w:tc>
      </w:tr>
    </w:tbl>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001C2FDD">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4DDF5C0A" w:rsidR="008526A4" w:rsidRPr="00227C7A" w:rsidRDefault="008526A4" w:rsidP="005F5A15">
            <w:pPr>
              <w:pStyle w:val="vitableheadingsSegoeUISemibold12pt"/>
            </w:pPr>
            <w:r w:rsidRPr="00227C7A">
              <w:t xml:space="preserve">Notes (as of </w:t>
            </w:r>
            <w:r w:rsidR="007D1D85">
              <w:t>12</w:t>
            </w:r>
            <w:r w:rsidRPr="00227C7A">
              <w:t>/</w:t>
            </w:r>
            <w:r w:rsidR="007D1D85">
              <w:t>2</w:t>
            </w:r>
            <w:r w:rsidR="00CA19BC">
              <w:t>4</w:t>
            </w:r>
            <w:r w:rsidRPr="00227C7A">
              <w:t>/202</w:t>
            </w:r>
            <w:r w:rsidR="007D1D85">
              <w:t>4</w:t>
            </w:r>
            <w:r w:rsidRPr="00227C7A">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001C2FDD">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77777777" w:rsidR="008526A4" w:rsidRPr="00227C7A" w:rsidRDefault="008526A4" w:rsidP="005F5A15">
            <w:pPr>
              <w:pStyle w:val="vitabletextSegoeUIRegular10"/>
            </w:pPr>
            <w:r w:rsidRPr="00227C7A">
              <w:t xml:space="preserve">Active; delay in CWT reading as DWR staff was unable to reach Skinner fish facility before 1/17 morning due to road closure for flooding.  </w:t>
            </w:r>
          </w:p>
        </w:tc>
        <w:tc>
          <w:tcPr>
            <w:tcW w:w="898" w:type="dxa"/>
          </w:tcPr>
          <w:p w14:paraId="453188A6" w14:textId="77777777" w:rsidR="008526A4" w:rsidRPr="00227C7A" w:rsidRDefault="008526A4" w:rsidP="005F5A15">
            <w:pPr>
              <w:pStyle w:val="vitabletextSegoeUIRegular10"/>
            </w:pPr>
            <w:r w:rsidRPr="00227C7A">
              <w:t>1</w:t>
            </w:r>
          </w:p>
        </w:tc>
      </w:tr>
      <w:tr w:rsidR="008526A4" w:rsidRPr="00227C7A" w14:paraId="0844D42F" w14:textId="77777777" w:rsidTr="001C2FDD">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7777777" w:rsidR="008526A4" w:rsidRPr="00227C7A" w:rsidRDefault="008526A4" w:rsidP="005F5A15">
            <w:pPr>
              <w:pStyle w:val="vitabletextSegoeUIRegular10"/>
            </w:pPr>
            <w:r w:rsidRPr="00227C7A">
              <w:t>Not Active</w:t>
            </w:r>
          </w:p>
        </w:tc>
        <w:tc>
          <w:tcPr>
            <w:tcW w:w="898" w:type="dxa"/>
          </w:tcPr>
          <w:p w14:paraId="653DA08B" w14:textId="77777777" w:rsidR="008526A4" w:rsidRPr="00227C7A" w:rsidRDefault="008526A4" w:rsidP="005F5A15">
            <w:pPr>
              <w:pStyle w:val="vitabletextSegoeUIRegular10"/>
            </w:pPr>
            <w:r w:rsidRPr="00227C7A">
              <w:t>4</w:t>
            </w:r>
          </w:p>
        </w:tc>
      </w:tr>
      <w:tr w:rsidR="008526A4" w:rsidRPr="00227C7A" w14:paraId="30328553" w14:textId="77777777" w:rsidTr="001C2FDD">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001C2FDD">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77777777" w:rsidR="008526A4" w:rsidRPr="00227C7A" w:rsidRDefault="008526A4" w:rsidP="005F5A15">
            <w:pPr>
              <w:pStyle w:val="vitabletextSegoeUIRegular10"/>
            </w:pPr>
            <w:r w:rsidRPr="00227C7A">
              <w:t>Not Active</w:t>
            </w:r>
          </w:p>
        </w:tc>
        <w:tc>
          <w:tcPr>
            <w:tcW w:w="898" w:type="dxa"/>
          </w:tcPr>
          <w:p w14:paraId="436471C0" w14:textId="77777777" w:rsidR="008526A4" w:rsidRPr="00227C7A" w:rsidRDefault="008526A4" w:rsidP="005F5A15">
            <w:pPr>
              <w:pStyle w:val="vitabletextSegoeUIRegular10"/>
            </w:pPr>
            <w:r w:rsidRPr="00227C7A">
              <w:t>4</w:t>
            </w:r>
          </w:p>
        </w:tc>
      </w:tr>
      <w:tr w:rsidR="008526A4" w:rsidRPr="00227C7A" w14:paraId="4FF14134" w14:textId="77777777" w:rsidTr="001C2FDD">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77777777" w:rsidR="008526A4" w:rsidRPr="00227C7A" w:rsidRDefault="008526A4" w:rsidP="005F5A15">
            <w:pPr>
              <w:pStyle w:val="vitabletextSegoeUIRegular10"/>
            </w:pPr>
            <w:r w:rsidRPr="00227C7A">
              <w:t xml:space="preserve">Active </w:t>
            </w:r>
          </w:p>
        </w:tc>
        <w:tc>
          <w:tcPr>
            <w:tcW w:w="898" w:type="dxa"/>
          </w:tcPr>
          <w:p w14:paraId="446ACAC2" w14:textId="77777777" w:rsidR="008526A4" w:rsidRPr="00227C7A" w:rsidRDefault="008526A4" w:rsidP="005F5A15">
            <w:pPr>
              <w:pStyle w:val="vitabletextSegoeUIRegular10"/>
            </w:pPr>
            <w:r w:rsidRPr="00227C7A">
              <w:t xml:space="preserve">1 </w:t>
            </w:r>
          </w:p>
        </w:tc>
      </w:tr>
      <w:tr w:rsidR="008526A4" w:rsidRPr="00227C7A" w14:paraId="3FF80926" w14:textId="77777777" w:rsidTr="001C2FDD">
        <w:trPr>
          <w:trHeight w:val="225"/>
        </w:trPr>
        <w:tc>
          <w:tcPr>
            <w:tcW w:w="2327" w:type="dxa"/>
          </w:tcPr>
          <w:p w14:paraId="755F41BA" w14:textId="77777777" w:rsidR="008526A4" w:rsidRPr="00227C7A" w:rsidRDefault="008526A4" w:rsidP="005F5A15">
            <w:pPr>
              <w:pStyle w:val="vitabletextSegoeUIRegular10"/>
            </w:pPr>
            <w:r w:rsidRPr="00227C7A">
              <w:lastRenderedPageBreak/>
              <w:t xml:space="preserve">LEPS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77777777" w:rsidR="008526A4" w:rsidRPr="00227C7A" w:rsidRDefault="008526A4" w:rsidP="005F5A15">
            <w:pPr>
              <w:pStyle w:val="vitabletextSegoeUIRegular10"/>
            </w:pPr>
            <w:r w:rsidRPr="00227C7A">
              <w:t xml:space="preserve"> Active</w:t>
            </w:r>
          </w:p>
        </w:tc>
        <w:tc>
          <w:tcPr>
            <w:tcW w:w="898" w:type="dxa"/>
          </w:tcPr>
          <w:p w14:paraId="7D8A5BFE" w14:textId="77777777" w:rsidR="008526A4" w:rsidRPr="00227C7A" w:rsidRDefault="008526A4" w:rsidP="005F5A15">
            <w:pPr>
              <w:pStyle w:val="vitabletextSegoeUIRegular10"/>
            </w:pPr>
            <w:r w:rsidRPr="00227C7A">
              <w:t>1</w:t>
            </w:r>
          </w:p>
        </w:tc>
      </w:tr>
      <w:tr w:rsidR="008526A4" w:rsidRPr="00227C7A" w14:paraId="57F3151C" w14:textId="77777777" w:rsidTr="001C2FDD">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77777777" w:rsidR="008526A4" w:rsidRPr="00227C7A" w:rsidRDefault="008526A4" w:rsidP="005F5A15">
            <w:pPr>
              <w:pStyle w:val="vitabletextSegoeUIRegular10"/>
            </w:pPr>
            <w:r w:rsidRPr="00227C7A">
              <w:t>Not Active</w:t>
            </w:r>
          </w:p>
        </w:tc>
        <w:tc>
          <w:tcPr>
            <w:tcW w:w="898" w:type="dxa"/>
          </w:tcPr>
          <w:p w14:paraId="08199197" w14:textId="77777777" w:rsidR="008526A4" w:rsidRPr="00227C7A" w:rsidRDefault="008526A4" w:rsidP="005F5A15">
            <w:pPr>
              <w:pStyle w:val="vitabletextSegoeUIRegular10"/>
            </w:pPr>
            <w:r w:rsidRPr="00227C7A">
              <w:t>4</w:t>
            </w:r>
          </w:p>
        </w:tc>
      </w:tr>
      <w:tr w:rsidR="008526A4" w:rsidRPr="00227C7A" w14:paraId="64899BFF" w14:textId="77777777" w:rsidTr="001C2FDD">
        <w:trPr>
          <w:trHeight w:val="225"/>
        </w:trPr>
        <w:tc>
          <w:tcPr>
            <w:tcW w:w="2327" w:type="dxa"/>
          </w:tcPr>
          <w:p w14:paraId="237DC969" w14:textId="77777777" w:rsidR="008526A4" w:rsidRPr="00227C7A" w:rsidRDefault="008526A4" w:rsidP="005F5A15">
            <w:pPr>
              <w:pStyle w:val="vitabletextSegoeUIRegular10"/>
            </w:pPr>
            <w:r w:rsidRPr="00227C7A">
              <w:t xml:space="preserve">Spring Kodiak Trawl </w:t>
            </w:r>
          </w:p>
        </w:tc>
        <w:tc>
          <w:tcPr>
            <w:tcW w:w="1898" w:type="dxa"/>
          </w:tcPr>
          <w:p w14:paraId="2BA48CC0" w14:textId="77777777" w:rsidR="008526A4" w:rsidRPr="00227C7A" w:rsidRDefault="008526A4" w:rsidP="005F5A15">
            <w:pPr>
              <w:pStyle w:val="vitabletextSegoeUIRegular10"/>
            </w:pPr>
            <w:r w:rsidRPr="00227C7A">
              <w:t>Delta</w:t>
            </w:r>
          </w:p>
        </w:tc>
        <w:tc>
          <w:tcPr>
            <w:tcW w:w="4322" w:type="dxa"/>
          </w:tcPr>
          <w:p w14:paraId="62B85FCA" w14:textId="77777777" w:rsidR="008526A4" w:rsidRPr="00227C7A" w:rsidRDefault="008526A4" w:rsidP="005F5A15">
            <w:pPr>
              <w:pStyle w:val="vitabletextSegoeUIRegular10"/>
            </w:pPr>
            <w:r w:rsidRPr="00227C7A">
              <w:t>Active</w:t>
            </w:r>
          </w:p>
        </w:tc>
        <w:tc>
          <w:tcPr>
            <w:tcW w:w="898" w:type="dxa"/>
          </w:tcPr>
          <w:p w14:paraId="563FB182" w14:textId="77777777" w:rsidR="008526A4" w:rsidRPr="00227C7A" w:rsidRDefault="008526A4" w:rsidP="005F5A15">
            <w:pPr>
              <w:pStyle w:val="vitabletextSegoeUIRegular10"/>
            </w:pPr>
            <w:r w:rsidRPr="00227C7A">
              <w:t>1</w:t>
            </w:r>
          </w:p>
        </w:tc>
      </w:tr>
      <w:tr w:rsidR="008526A4" w:rsidRPr="00227C7A" w14:paraId="13FE4F53" w14:textId="77777777" w:rsidTr="001C2FDD">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77777777" w:rsidR="008526A4" w:rsidRPr="00227C7A" w:rsidRDefault="008526A4" w:rsidP="005F5A15">
            <w:pPr>
              <w:pStyle w:val="vitabletextSegoeUIRegular10"/>
            </w:pPr>
            <w:r w:rsidRPr="00227C7A">
              <w:t xml:space="preserve">Not Active </w:t>
            </w:r>
          </w:p>
        </w:tc>
        <w:tc>
          <w:tcPr>
            <w:tcW w:w="898" w:type="dxa"/>
          </w:tcPr>
          <w:p w14:paraId="5EA250B0" w14:textId="77777777" w:rsidR="008526A4" w:rsidRPr="00227C7A" w:rsidRDefault="008526A4" w:rsidP="005F5A15">
            <w:pPr>
              <w:pStyle w:val="vitabletextSegoeUIRegular10"/>
            </w:pPr>
            <w:r w:rsidRPr="00227C7A">
              <w:t xml:space="preserve">4 </w:t>
            </w:r>
          </w:p>
        </w:tc>
      </w:tr>
      <w:tr w:rsidR="008526A4" w:rsidRPr="00227C7A" w14:paraId="37C5BD63" w14:textId="77777777" w:rsidTr="001C2FDD">
        <w:trPr>
          <w:trHeight w:val="213"/>
        </w:trPr>
        <w:tc>
          <w:tcPr>
            <w:tcW w:w="2327" w:type="dxa"/>
          </w:tcPr>
          <w:p w14:paraId="1E35DF66" w14:textId="77777777" w:rsidR="008526A4" w:rsidRPr="00227C7A" w:rsidRDefault="008526A4" w:rsidP="005F5A15">
            <w:pPr>
              <w:pStyle w:val="vitabletextSegoeUIRegular10"/>
            </w:pPr>
            <w:r w:rsidRPr="00227C7A">
              <w:t xml:space="preserve">Summer Townet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001C2FDD">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001C2FDD">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77777777" w:rsidR="008526A4" w:rsidRPr="00227C7A" w:rsidRDefault="008526A4" w:rsidP="005F5A15">
            <w:pPr>
              <w:pStyle w:val="vitabletextSegoeUIRegular10"/>
            </w:pPr>
            <w:r w:rsidRPr="00227C7A">
              <w:t>Active (sampling three days a week starting in May)</w:t>
            </w:r>
          </w:p>
        </w:tc>
        <w:tc>
          <w:tcPr>
            <w:tcW w:w="898" w:type="dxa"/>
          </w:tcPr>
          <w:p w14:paraId="768C73FF" w14:textId="77777777" w:rsidR="008526A4" w:rsidRPr="00227C7A" w:rsidRDefault="008526A4" w:rsidP="005F5A15">
            <w:pPr>
              <w:pStyle w:val="vitabletextSegoeUIRegular10"/>
            </w:pPr>
            <w:r w:rsidRPr="00227C7A">
              <w:t xml:space="preserve">1 </w:t>
            </w:r>
          </w:p>
        </w:tc>
      </w:tr>
      <w:tr w:rsidR="008526A4" w:rsidRPr="00227C7A" w14:paraId="20E21BB9" w14:textId="77777777" w:rsidTr="001C2FDD">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77777777" w:rsidR="008526A4" w:rsidRPr="00227C7A" w:rsidRDefault="008526A4" w:rsidP="005F5A15">
            <w:pPr>
              <w:pStyle w:val="vitabletextSegoeUIRegular10"/>
            </w:pPr>
            <w:r w:rsidRPr="00227C7A">
              <w:t>Active</w:t>
            </w:r>
          </w:p>
        </w:tc>
        <w:tc>
          <w:tcPr>
            <w:tcW w:w="898" w:type="dxa"/>
          </w:tcPr>
          <w:p w14:paraId="3AF9EC11" w14:textId="77777777" w:rsidR="008526A4" w:rsidRPr="00227C7A" w:rsidRDefault="008526A4" w:rsidP="005F5A15">
            <w:pPr>
              <w:pStyle w:val="vitabletextSegoeUIRegular10"/>
            </w:pPr>
            <w:r w:rsidRPr="00227C7A">
              <w:t>1</w:t>
            </w:r>
          </w:p>
        </w:tc>
      </w:tr>
      <w:tr w:rsidR="008526A4" w:rsidRPr="00227C7A" w14:paraId="40DA6E91" w14:textId="77777777" w:rsidTr="001C2FDD">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7777777" w:rsidR="008526A4" w:rsidRPr="00227C7A" w:rsidRDefault="008526A4" w:rsidP="005F5A15">
            <w:pPr>
              <w:pStyle w:val="vitabletextSegoeUIRegular10"/>
              <w:rPr>
                <w:rFonts w:eastAsia="Calibri"/>
              </w:rPr>
            </w:pPr>
            <w:r w:rsidRPr="00227C7A">
              <w:t>Active</w:t>
            </w:r>
          </w:p>
        </w:tc>
        <w:tc>
          <w:tcPr>
            <w:tcW w:w="898" w:type="dxa"/>
          </w:tcPr>
          <w:p w14:paraId="6A5B04F7" w14:textId="77777777" w:rsidR="008526A4" w:rsidRPr="00227C7A" w:rsidRDefault="008526A4" w:rsidP="005F5A15">
            <w:pPr>
              <w:pStyle w:val="vitabletextSegoeUIRegular10"/>
            </w:pPr>
            <w:r w:rsidRPr="00227C7A">
              <w:t>1</w:t>
            </w:r>
          </w:p>
        </w:tc>
      </w:tr>
      <w:tr w:rsidR="008526A4" w:rsidRPr="00227C7A" w14:paraId="3133D5F6" w14:textId="77777777" w:rsidTr="001C2FDD">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001C2FDD">
        <w:trPr>
          <w:trHeight w:val="238"/>
        </w:trPr>
        <w:tc>
          <w:tcPr>
            <w:tcW w:w="2327" w:type="dxa"/>
          </w:tcPr>
          <w:p w14:paraId="2CA41B48" w14:textId="77777777" w:rsidR="008526A4" w:rsidRPr="00227C7A" w:rsidRDefault="008526A4" w:rsidP="005F5A15">
            <w:pPr>
              <w:pStyle w:val="vitabletextSegoeUIRegular10"/>
            </w:pPr>
            <w:r w:rsidRPr="00227C7A">
              <w:t xml:space="preserve">Mossdale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77777777" w:rsidR="008526A4" w:rsidRPr="00227C7A" w:rsidRDefault="008526A4" w:rsidP="005F5A15">
            <w:pPr>
              <w:pStyle w:val="vitabletextSegoeUIRegular10"/>
            </w:pPr>
            <w:r w:rsidRPr="00227C7A">
              <w:t>Active</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001C2FDD">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001C2FDD">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001C2FDD">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77777777" w:rsidR="008526A4" w:rsidRPr="00227C7A" w:rsidRDefault="008526A4" w:rsidP="005F5A15">
            <w:pPr>
              <w:pStyle w:val="vitabletextSegoeUIRegular10"/>
            </w:pPr>
            <w:r w:rsidRPr="00227C7A">
              <w:t xml:space="preserve">Active </w:t>
            </w:r>
          </w:p>
        </w:tc>
        <w:tc>
          <w:tcPr>
            <w:tcW w:w="898" w:type="dxa"/>
          </w:tcPr>
          <w:p w14:paraId="726D93BF" w14:textId="77777777" w:rsidR="008526A4" w:rsidRPr="00227C7A" w:rsidRDefault="008526A4" w:rsidP="005F5A15">
            <w:pPr>
              <w:pStyle w:val="vitabletextSegoeUIRegular10"/>
            </w:pPr>
            <w:r w:rsidRPr="00227C7A">
              <w:t>1</w:t>
            </w:r>
          </w:p>
        </w:tc>
      </w:tr>
      <w:tr w:rsidR="008526A4" w:rsidRPr="00227C7A" w14:paraId="63F11A36" w14:textId="77777777" w:rsidTr="001C2FDD">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77777777" w:rsidR="008526A4" w:rsidRPr="00227C7A" w:rsidRDefault="008526A4" w:rsidP="005F5A15">
            <w:pPr>
              <w:pStyle w:val="vitabletextSegoeUIRegular10"/>
            </w:pPr>
            <w:r w:rsidRPr="00227C7A">
              <w:t xml:space="preserve">Sacramento River </w:t>
            </w:r>
          </w:p>
        </w:tc>
        <w:tc>
          <w:tcPr>
            <w:tcW w:w="4322" w:type="dxa"/>
          </w:tcPr>
          <w:p w14:paraId="723F3027" w14:textId="77777777" w:rsidR="008526A4" w:rsidRPr="00227C7A" w:rsidRDefault="008526A4" w:rsidP="005F5A15">
            <w:pPr>
              <w:pStyle w:val="vitabletextSegoeUIRegular10"/>
            </w:pPr>
            <w:r w:rsidRPr="00227C7A">
              <w:t xml:space="preserve">Active </w:t>
            </w:r>
          </w:p>
        </w:tc>
        <w:tc>
          <w:tcPr>
            <w:tcW w:w="898" w:type="dxa"/>
          </w:tcPr>
          <w:p w14:paraId="7D273389" w14:textId="77777777" w:rsidR="008526A4" w:rsidRPr="00227C7A" w:rsidRDefault="008526A4" w:rsidP="005F5A15">
            <w:pPr>
              <w:pStyle w:val="vitabletextSegoeUIRegular10"/>
            </w:pPr>
            <w:r w:rsidRPr="00227C7A">
              <w:t>1</w:t>
            </w:r>
          </w:p>
        </w:tc>
      </w:tr>
      <w:tr w:rsidR="008526A4" w:rsidRPr="00227C7A" w14:paraId="435298CE" w14:textId="77777777" w:rsidTr="001C2FDD">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77777777" w:rsidR="008526A4" w:rsidRPr="00227C7A" w:rsidRDefault="008526A4" w:rsidP="005F5A15">
            <w:pPr>
              <w:pStyle w:val="vitabletextSegoeUIRegular10"/>
            </w:pPr>
            <w:r w:rsidRPr="00227C7A">
              <w:t>Not Active (Traps pulled out of river due to high flows on 12/27)</w:t>
            </w:r>
          </w:p>
        </w:tc>
        <w:tc>
          <w:tcPr>
            <w:tcW w:w="898" w:type="dxa"/>
          </w:tcPr>
          <w:p w14:paraId="4E52389C" w14:textId="77777777" w:rsidR="008526A4" w:rsidRPr="00227C7A" w:rsidRDefault="008526A4" w:rsidP="005F5A15">
            <w:pPr>
              <w:pStyle w:val="vitabletextSegoeUIRegular10"/>
            </w:pPr>
            <w:r w:rsidRPr="00227C7A">
              <w:t>4</w:t>
            </w:r>
          </w:p>
        </w:tc>
      </w:tr>
      <w:tr w:rsidR="008526A4" w:rsidRPr="00227C7A" w14:paraId="6DFDC06C" w14:textId="77777777" w:rsidTr="001C2FDD">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77777777" w:rsidR="008526A4" w:rsidRPr="00227C7A" w:rsidRDefault="008526A4" w:rsidP="005F5A15">
            <w:pPr>
              <w:pStyle w:val="vitabletextSegoeUIRegular10"/>
            </w:pPr>
            <w:r w:rsidRPr="00227C7A">
              <w:t>Active – weekdays only</w:t>
            </w:r>
          </w:p>
        </w:tc>
        <w:tc>
          <w:tcPr>
            <w:tcW w:w="898" w:type="dxa"/>
          </w:tcPr>
          <w:p w14:paraId="56574BA4" w14:textId="77777777" w:rsidR="008526A4" w:rsidRPr="00227C7A" w:rsidRDefault="008526A4" w:rsidP="005F5A15">
            <w:pPr>
              <w:pStyle w:val="vitabletextSegoeUIRegular10"/>
            </w:pPr>
            <w:r w:rsidRPr="00227C7A">
              <w:t>1</w:t>
            </w:r>
          </w:p>
        </w:tc>
      </w:tr>
      <w:tr w:rsidR="008526A4" w:rsidRPr="00227C7A" w14:paraId="5D814049" w14:textId="77777777" w:rsidTr="001C2FDD">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77777777" w:rsidR="008526A4" w:rsidRPr="00227C7A" w:rsidRDefault="008526A4" w:rsidP="005F5A15">
            <w:pPr>
              <w:pStyle w:val="vitabletextSegoeUIRegular10"/>
            </w:pPr>
            <w:r w:rsidRPr="00227C7A">
              <w:t xml:space="preserve">Not Active </w:t>
            </w:r>
          </w:p>
        </w:tc>
        <w:tc>
          <w:tcPr>
            <w:tcW w:w="898" w:type="dxa"/>
          </w:tcPr>
          <w:p w14:paraId="1FB42878" w14:textId="77777777" w:rsidR="008526A4" w:rsidRPr="00227C7A" w:rsidRDefault="008526A4" w:rsidP="005F5A15">
            <w:pPr>
              <w:pStyle w:val="vitabletextSegoeUIRegular10"/>
            </w:pPr>
            <w:r w:rsidRPr="00227C7A">
              <w:t xml:space="preserve">4 </w:t>
            </w:r>
          </w:p>
        </w:tc>
      </w:tr>
      <w:tr w:rsidR="008526A4" w:rsidRPr="00227C7A" w14:paraId="1BCB4E50" w14:textId="77777777" w:rsidTr="001C2FDD">
        <w:trPr>
          <w:trHeight w:val="225"/>
        </w:trPr>
        <w:tc>
          <w:tcPr>
            <w:tcW w:w="2327" w:type="dxa"/>
          </w:tcPr>
          <w:p w14:paraId="428C0F4E" w14:textId="77777777" w:rsidR="008526A4" w:rsidRPr="00227C7A" w:rsidRDefault="008526A4" w:rsidP="005F5A15">
            <w:pPr>
              <w:pStyle w:val="vitabletextSegoeUIRegular10"/>
            </w:pPr>
            <w:r w:rsidRPr="00227C7A">
              <w:t xml:space="preserve">Sacramento Carcass and Redd Surveys </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001C2FDD">
        <w:trPr>
          <w:trHeight w:val="238"/>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77777777" w:rsidR="008526A4" w:rsidRPr="00227C7A" w:rsidRDefault="008526A4" w:rsidP="005F5A15">
            <w:pPr>
              <w:pStyle w:val="vitabletextSegoeUIRegular10"/>
            </w:pPr>
            <w:r w:rsidRPr="00227C7A">
              <w:t>Not Active as of 12/29</w:t>
            </w:r>
          </w:p>
        </w:tc>
        <w:tc>
          <w:tcPr>
            <w:tcW w:w="898" w:type="dxa"/>
          </w:tcPr>
          <w:p w14:paraId="040BD5AF" w14:textId="77777777" w:rsidR="008526A4" w:rsidRPr="00227C7A" w:rsidRDefault="008526A4" w:rsidP="005F5A15">
            <w:pPr>
              <w:pStyle w:val="vitabletextSegoeUIRegular10"/>
            </w:pPr>
            <w:r w:rsidRPr="00227C7A">
              <w:t>4</w:t>
            </w:r>
          </w:p>
        </w:tc>
      </w:tr>
      <w:tr w:rsidR="008526A4" w:rsidRPr="00227C7A" w14:paraId="1ED4809A" w14:textId="77777777" w:rsidTr="001C2FDD">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77777777" w:rsidR="008526A4" w:rsidRPr="00227C7A" w:rsidRDefault="008526A4" w:rsidP="005F5A15">
            <w:pPr>
              <w:pStyle w:val="vitabletextSegoeUIRegular10"/>
            </w:pPr>
            <w:r w:rsidRPr="00227C7A">
              <w:t xml:space="preserve">Sacramento River </w:t>
            </w:r>
          </w:p>
        </w:tc>
        <w:tc>
          <w:tcPr>
            <w:tcW w:w="4322" w:type="dxa"/>
          </w:tcPr>
          <w:p w14:paraId="2D7175F7" w14:textId="77777777" w:rsidR="008526A4" w:rsidRPr="00227C7A" w:rsidRDefault="008526A4" w:rsidP="005F5A15">
            <w:pPr>
              <w:pStyle w:val="vitabletextSegoeUIRegular10"/>
            </w:pPr>
            <w:r w:rsidRPr="00227C7A">
              <w:t xml:space="preserve">Active </w:t>
            </w:r>
          </w:p>
        </w:tc>
        <w:tc>
          <w:tcPr>
            <w:tcW w:w="898" w:type="dxa"/>
          </w:tcPr>
          <w:p w14:paraId="74C759FF" w14:textId="77777777" w:rsidR="008526A4" w:rsidRPr="00227C7A" w:rsidRDefault="008526A4" w:rsidP="005F5A15">
            <w:pPr>
              <w:pStyle w:val="vitabletextSegoeUIRegular10"/>
            </w:pPr>
            <w:r w:rsidRPr="00227C7A">
              <w:t>1</w:t>
            </w:r>
          </w:p>
        </w:tc>
      </w:tr>
      <w:tr w:rsidR="008526A4" w:rsidRPr="00227C7A" w14:paraId="3CAAF273" w14:textId="77777777" w:rsidTr="001C2FDD">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77777777" w:rsidR="008526A4" w:rsidRPr="00227C7A" w:rsidRDefault="008526A4" w:rsidP="005F5A15">
            <w:pPr>
              <w:pStyle w:val="vitabletextSegoeUIRegular10"/>
            </w:pPr>
            <w:r w:rsidRPr="00227C7A">
              <w:t>Active  (inactive on 1/4-1/10)</w:t>
            </w:r>
          </w:p>
        </w:tc>
        <w:tc>
          <w:tcPr>
            <w:tcW w:w="898" w:type="dxa"/>
          </w:tcPr>
          <w:p w14:paraId="7F8C1913" w14:textId="77777777" w:rsidR="008526A4" w:rsidRPr="00227C7A" w:rsidRDefault="008526A4" w:rsidP="005F5A15">
            <w:pPr>
              <w:pStyle w:val="vitabletextSegoeUIRegular10"/>
            </w:pPr>
            <w:r w:rsidRPr="00227C7A">
              <w:t>2</w:t>
            </w:r>
          </w:p>
        </w:tc>
      </w:tr>
      <w:tr w:rsidR="008526A4" w:rsidRPr="00227C7A" w14:paraId="2D9C37F2" w14:textId="77777777" w:rsidTr="001C2FDD">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001C2FDD">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7777777" w:rsidR="008526A4" w:rsidRPr="00227C7A" w:rsidRDefault="008526A4" w:rsidP="005F5A15">
            <w:pPr>
              <w:pStyle w:val="vitabletextSegoeUIRegular10"/>
            </w:pPr>
            <w:r w:rsidRPr="00227C7A">
              <w:t>Not Active</w:t>
            </w:r>
          </w:p>
        </w:tc>
        <w:tc>
          <w:tcPr>
            <w:tcW w:w="898" w:type="dxa"/>
          </w:tcPr>
          <w:p w14:paraId="5586D961" w14:textId="77777777" w:rsidR="008526A4" w:rsidRPr="00227C7A" w:rsidRDefault="008526A4" w:rsidP="005F5A15">
            <w:pPr>
              <w:pStyle w:val="vitabletextSegoeUIRegular10"/>
            </w:pPr>
            <w:r w:rsidRPr="00227C7A">
              <w:t>4</w:t>
            </w:r>
          </w:p>
        </w:tc>
      </w:tr>
      <w:tr w:rsidR="008526A4" w:rsidRPr="00227C7A" w14:paraId="65024049" w14:textId="77777777" w:rsidTr="001C2FDD">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20"/>
      <w:footerReference w:type="default" r:id="rId21"/>
      <w:type w:val="continuous"/>
      <w:pgSz w:w="12240" w:h="15840"/>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gby, Crystal@Wildlife" w:date="2024-12-24T08:54:00Z" w:initials="RC">
    <w:p w14:paraId="40AAEB4E" w14:textId="1B3D86EE" w:rsidR="00AC1646" w:rsidRDefault="00CA19BC">
      <w:r>
        <w:annotationRef/>
      </w:r>
      <w:r w:rsidRPr="671615F8">
        <w:t>is this document current or from last water year? Looking at the dates for the fish conditions it looks like perhaps it was taken from last water year. All of our COAs will need to be updated again if so in Table 3a. Is it possible to just take from last weeks document and update it?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AAEB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9F178" w16cex:dateUtc="2024-12-24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AAEB4E" w16cid:durableId="2889F1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F8100" w14:textId="77777777" w:rsidR="00865968" w:rsidRDefault="00865968" w:rsidP="00B53A70">
      <w:r>
        <w:separator/>
      </w:r>
    </w:p>
    <w:p w14:paraId="4D049D37" w14:textId="77777777" w:rsidR="00865968" w:rsidRDefault="00865968"/>
  </w:endnote>
  <w:endnote w:type="continuationSeparator" w:id="0">
    <w:p w14:paraId="14DC6014" w14:textId="77777777" w:rsidR="00865968" w:rsidRDefault="00865968" w:rsidP="00B53A70">
      <w:r>
        <w:continuationSeparator/>
      </w:r>
    </w:p>
    <w:p w14:paraId="655EA074" w14:textId="77777777" w:rsidR="00865968" w:rsidRDefault="008659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4D73" w14:textId="77777777" w:rsidR="00F27559" w:rsidRDefault="00F27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948535"/>
      <w:docPartObj>
        <w:docPartGallery w:val="Page Numbers (Bottom of Page)"/>
        <w:docPartUnique/>
      </w:docPartObj>
    </w:sdtPr>
    <w:sdtEndPr>
      <w:rPr>
        <w:noProof/>
      </w:rPr>
    </w:sdtEndPr>
    <w:sdtContent>
      <w:p w14:paraId="24E01CA0" w14:textId="6B234E38" w:rsidR="001E6C29" w:rsidRDefault="001E6C29" w:rsidP="002E527C">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14:paraId="4CFF8280" w14:textId="77777777" w:rsidR="00D24BEE" w:rsidRDefault="00D24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528B" w14:textId="77777777" w:rsidR="00F27559" w:rsidRDefault="00F27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E2768" w14:textId="77777777" w:rsidR="00865968" w:rsidRDefault="00865968" w:rsidP="00B53A70">
      <w:r>
        <w:separator/>
      </w:r>
    </w:p>
    <w:p w14:paraId="29CA9693" w14:textId="77777777" w:rsidR="00865968" w:rsidRDefault="00865968"/>
  </w:footnote>
  <w:footnote w:type="continuationSeparator" w:id="0">
    <w:p w14:paraId="6ED6009E" w14:textId="77777777" w:rsidR="00865968" w:rsidRDefault="00865968" w:rsidP="00B53A70">
      <w:r>
        <w:continuationSeparator/>
      </w:r>
    </w:p>
    <w:p w14:paraId="22E28DC2" w14:textId="77777777" w:rsidR="00865968" w:rsidRDefault="008659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BC87" w14:textId="77777777" w:rsidR="00F27559" w:rsidRDefault="00F27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5518" w14:textId="47096ACA" w:rsidR="005B15F3" w:rsidRDefault="005B15F3" w:rsidP="00B53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53AB" w14:textId="77777777" w:rsidR="00F27559" w:rsidRDefault="00F27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A09D" w14:textId="77777777" w:rsidR="005B15F3" w:rsidRDefault="005B15F3" w:rsidP="00B53A70">
    <w:pPr>
      <w:pStyle w:val="Header"/>
    </w:pPr>
  </w:p>
  <w:p w14:paraId="628E1364" w14:textId="77777777" w:rsidR="0047390D" w:rsidRDefault="004739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0702A"/>
    <w:multiLevelType w:val="hybridMultilevel"/>
    <w:tmpl w:val="843EA9A6"/>
    <w:lvl w:ilvl="0" w:tplc="EFE82684">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44982271">
    <w:abstractNumId w:val="10"/>
  </w:num>
  <w:num w:numId="2" w16cid:durableId="379789565">
    <w:abstractNumId w:val="1"/>
  </w:num>
  <w:num w:numId="3" w16cid:durableId="1401707061">
    <w:abstractNumId w:val="5"/>
  </w:num>
  <w:num w:numId="4" w16cid:durableId="1517769000">
    <w:abstractNumId w:val="3"/>
  </w:num>
  <w:num w:numId="5" w16cid:durableId="716465104">
    <w:abstractNumId w:val="8"/>
  </w:num>
  <w:num w:numId="6" w16cid:durableId="2113282479">
    <w:abstractNumId w:val="9"/>
  </w:num>
  <w:num w:numId="7" w16cid:durableId="343091496">
    <w:abstractNumId w:val="6"/>
  </w:num>
  <w:num w:numId="8" w16cid:durableId="271480303">
    <w:abstractNumId w:val="6"/>
  </w:num>
  <w:num w:numId="9" w16cid:durableId="667943255">
    <w:abstractNumId w:val="6"/>
  </w:num>
  <w:num w:numId="10" w16cid:durableId="84612610">
    <w:abstractNumId w:val="6"/>
  </w:num>
  <w:num w:numId="11" w16cid:durableId="281887411">
    <w:abstractNumId w:val="6"/>
  </w:num>
  <w:num w:numId="12" w16cid:durableId="310141707">
    <w:abstractNumId w:val="0"/>
  </w:num>
  <w:num w:numId="13" w16cid:durableId="1839154180">
    <w:abstractNumId w:val="0"/>
  </w:num>
  <w:num w:numId="14" w16cid:durableId="90704973">
    <w:abstractNumId w:val="0"/>
  </w:num>
  <w:num w:numId="15" w16cid:durableId="662313837">
    <w:abstractNumId w:val="0"/>
  </w:num>
  <w:num w:numId="16" w16cid:durableId="485170916">
    <w:abstractNumId w:val="11"/>
  </w:num>
  <w:num w:numId="17" w16cid:durableId="2012289334">
    <w:abstractNumId w:val="7"/>
  </w:num>
  <w:num w:numId="18" w16cid:durableId="878975070">
    <w:abstractNumId w:val="12"/>
  </w:num>
  <w:num w:numId="19" w16cid:durableId="824201894">
    <w:abstractNumId w:val="4"/>
  </w:num>
  <w:num w:numId="20" w16cid:durableId="2251422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gby, Crystal@Wildlife">
    <w15:presenceInfo w15:providerId="AD" w15:userId="S::crystal.rigby_wildlife.ca.gov#ext#@kearnswest.onmicrosoft.com::d199052f-cdbe-4e6f-8435-716b18c638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1386D"/>
    <w:rsid w:val="000759A5"/>
    <w:rsid w:val="0007732A"/>
    <w:rsid w:val="00077359"/>
    <w:rsid w:val="00122269"/>
    <w:rsid w:val="001339B4"/>
    <w:rsid w:val="00135626"/>
    <w:rsid w:val="00140746"/>
    <w:rsid w:val="0017181F"/>
    <w:rsid w:val="00197A93"/>
    <w:rsid w:val="001A045B"/>
    <w:rsid w:val="001B636E"/>
    <w:rsid w:val="001C2FDD"/>
    <w:rsid w:val="001E4C89"/>
    <w:rsid w:val="001E6C29"/>
    <w:rsid w:val="001F34E7"/>
    <w:rsid w:val="00221C53"/>
    <w:rsid w:val="00244815"/>
    <w:rsid w:val="00255201"/>
    <w:rsid w:val="00276BBA"/>
    <w:rsid w:val="002B61E7"/>
    <w:rsid w:val="002C2C32"/>
    <w:rsid w:val="002E527C"/>
    <w:rsid w:val="002F506A"/>
    <w:rsid w:val="003143C1"/>
    <w:rsid w:val="0032270A"/>
    <w:rsid w:val="003557D0"/>
    <w:rsid w:val="00390007"/>
    <w:rsid w:val="00392B4E"/>
    <w:rsid w:val="003A2BB4"/>
    <w:rsid w:val="003A397D"/>
    <w:rsid w:val="003A7A14"/>
    <w:rsid w:val="004215BC"/>
    <w:rsid w:val="00460E64"/>
    <w:rsid w:val="004712EE"/>
    <w:rsid w:val="0047390D"/>
    <w:rsid w:val="004960E3"/>
    <w:rsid w:val="004A1E25"/>
    <w:rsid w:val="004D7366"/>
    <w:rsid w:val="004E11BA"/>
    <w:rsid w:val="005136CB"/>
    <w:rsid w:val="00517D1C"/>
    <w:rsid w:val="00553161"/>
    <w:rsid w:val="005A2DCD"/>
    <w:rsid w:val="005B1334"/>
    <w:rsid w:val="005B15F3"/>
    <w:rsid w:val="005C5B3B"/>
    <w:rsid w:val="005E3438"/>
    <w:rsid w:val="005F5A15"/>
    <w:rsid w:val="00603D9E"/>
    <w:rsid w:val="00665409"/>
    <w:rsid w:val="00676F92"/>
    <w:rsid w:val="006A489C"/>
    <w:rsid w:val="006C2117"/>
    <w:rsid w:val="006E6901"/>
    <w:rsid w:val="006F473F"/>
    <w:rsid w:val="00723507"/>
    <w:rsid w:val="007B3453"/>
    <w:rsid w:val="007D1D85"/>
    <w:rsid w:val="007E5E8D"/>
    <w:rsid w:val="0082515B"/>
    <w:rsid w:val="008325BA"/>
    <w:rsid w:val="008526A4"/>
    <w:rsid w:val="0085611D"/>
    <w:rsid w:val="0085619B"/>
    <w:rsid w:val="00856FFE"/>
    <w:rsid w:val="00865968"/>
    <w:rsid w:val="00867BDC"/>
    <w:rsid w:val="00872BE2"/>
    <w:rsid w:val="00885893"/>
    <w:rsid w:val="008C039D"/>
    <w:rsid w:val="009004D2"/>
    <w:rsid w:val="00902635"/>
    <w:rsid w:val="009234BD"/>
    <w:rsid w:val="009305C9"/>
    <w:rsid w:val="00943673"/>
    <w:rsid w:val="00954017"/>
    <w:rsid w:val="00954345"/>
    <w:rsid w:val="00960791"/>
    <w:rsid w:val="0097669A"/>
    <w:rsid w:val="009A6707"/>
    <w:rsid w:val="00A658D5"/>
    <w:rsid w:val="00A74BD6"/>
    <w:rsid w:val="00AC1646"/>
    <w:rsid w:val="00AD7326"/>
    <w:rsid w:val="00AF2D7B"/>
    <w:rsid w:val="00B040FD"/>
    <w:rsid w:val="00B11E81"/>
    <w:rsid w:val="00B36169"/>
    <w:rsid w:val="00B43948"/>
    <w:rsid w:val="00B53A70"/>
    <w:rsid w:val="00BE2C66"/>
    <w:rsid w:val="00BF7FDC"/>
    <w:rsid w:val="00C1084C"/>
    <w:rsid w:val="00C172B8"/>
    <w:rsid w:val="00C3397B"/>
    <w:rsid w:val="00C72E28"/>
    <w:rsid w:val="00CA19BC"/>
    <w:rsid w:val="00D24BEE"/>
    <w:rsid w:val="00D72FD5"/>
    <w:rsid w:val="00D90B32"/>
    <w:rsid w:val="00DA58D4"/>
    <w:rsid w:val="00DB5A75"/>
    <w:rsid w:val="00E14821"/>
    <w:rsid w:val="00E33930"/>
    <w:rsid w:val="00E52E41"/>
    <w:rsid w:val="00F07683"/>
    <w:rsid w:val="00F17CCA"/>
    <w:rsid w:val="00F2443A"/>
    <w:rsid w:val="00F27559"/>
    <w:rsid w:val="00F27D3B"/>
    <w:rsid w:val="00F349A9"/>
    <w:rsid w:val="00F3628B"/>
    <w:rsid w:val="00F7693A"/>
    <w:rsid w:val="00FA57CE"/>
    <w:rsid w:val="0485A418"/>
    <w:rsid w:val="07938486"/>
    <w:rsid w:val="0A3F708D"/>
    <w:rsid w:val="0ADE1834"/>
    <w:rsid w:val="1025DAAB"/>
    <w:rsid w:val="10C7F6FF"/>
    <w:rsid w:val="11421E78"/>
    <w:rsid w:val="13DC61D2"/>
    <w:rsid w:val="145D1880"/>
    <w:rsid w:val="1719521B"/>
    <w:rsid w:val="199711B3"/>
    <w:rsid w:val="1BE18A53"/>
    <w:rsid w:val="1C07B246"/>
    <w:rsid w:val="1CD15177"/>
    <w:rsid w:val="1E0ECB29"/>
    <w:rsid w:val="1E2D43CC"/>
    <w:rsid w:val="208B9F62"/>
    <w:rsid w:val="225B8F62"/>
    <w:rsid w:val="241637F7"/>
    <w:rsid w:val="25D68083"/>
    <w:rsid w:val="26C5D330"/>
    <w:rsid w:val="283495D3"/>
    <w:rsid w:val="29EB798F"/>
    <w:rsid w:val="2D2C533F"/>
    <w:rsid w:val="2D9FDE1B"/>
    <w:rsid w:val="301B2F61"/>
    <w:rsid w:val="319659BF"/>
    <w:rsid w:val="337399E1"/>
    <w:rsid w:val="35D8E409"/>
    <w:rsid w:val="35EC85D3"/>
    <w:rsid w:val="35F5AD9B"/>
    <w:rsid w:val="38BF37B9"/>
    <w:rsid w:val="3D1C4BFE"/>
    <w:rsid w:val="3FCB5662"/>
    <w:rsid w:val="43A44005"/>
    <w:rsid w:val="480B82E4"/>
    <w:rsid w:val="4CC0B16B"/>
    <w:rsid w:val="4CFBCE9E"/>
    <w:rsid w:val="4E11FC21"/>
    <w:rsid w:val="4E841FB5"/>
    <w:rsid w:val="4EB15E7A"/>
    <w:rsid w:val="51C3A3AD"/>
    <w:rsid w:val="53C58FB8"/>
    <w:rsid w:val="5418EFB9"/>
    <w:rsid w:val="54C054B5"/>
    <w:rsid w:val="55970C2B"/>
    <w:rsid w:val="55FF54CC"/>
    <w:rsid w:val="60A3BEDB"/>
    <w:rsid w:val="6321DED6"/>
    <w:rsid w:val="643B3214"/>
    <w:rsid w:val="6445F1C4"/>
    <w:rsid w:val="65C430F7"/>
    <w:rsid w:val="68287FE2"/>
    <w:rsid w:val="6C58669B"/>
    <w:rsid w:val="6E0BC009"/>
    <w:rsid w:val="6EC4BD30"/>
    <w:rsid w:val="75482E7E"/>
    <w:rsid w:val="7572DA0D"/>
    <w:rsid w:val="774B9FAD"/>
    <w:rsid w:val="77D8F472"/>
    <w:rsid w:val="7867548C"/>
    <w:rsid w:val="78EAE241"/>
    <w:rsid w:val="79CE1967"/>
    <w:rsid w:val="7AFA14D1"/>
    <w:rsid w:val="7CA8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BD436666-7355-0D47-A0BA-90F983E3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6"/>
      </w:numPr>
    </w:pPr>
  </w:style>
  <w:style w:type="paragraph" w:customStyle="1" w:styleId="vibullets">
    <w:name w:val="vi bullets"/>
    <w:basedOn w:val="Normal"/>
    <w:qFormat/>
    <w:rsid w:val="00F27D3B"/>
    <w:pPr>
      <w:numPr>
        <w:numId w:val="11"/>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1"/>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5"/>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6"/>
      </w:numPr>
      <w:ind w:left="490" w:hanging="320"/>
    </w:pPr>
  </w:style>
  <w:style w:type="character" w:customStyle="1" w:styleId="eop">
    <w:name w:val="eop"/>
    <w:basedOn w:val="DefaultParagraphFont"/>
    <w:rsid w:val="006A489C"/>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Segoe UI" w:hAnsi="Segoe UI" w:cs="Segoe UI"/>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3.xml"/><Relationship Id="rId23" Type="http://schemas.microsoft.com/office/2011/relationships/people" Target="people.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customXml/itemProps2.xml><?xml version="1.0" encoding="utf-8"?>
<ds:datastoreItem xmlns:ds="http://schemas.openxmlformats.org/officeDocument/2006/customXml" ds:itemID="{AB2B2E5F-1CD8-4270-9439-AC6AE5DD2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2E3789-D3FF-40DF-9A7D-B7E862198A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2126</Words>
  <Characters>12121</Characters>
  <Application>Microsoft Office Word</Application>
  <DocSecurity>0</DocSecurity>
  <Lines>101</Lines>
  <Paragraphs>28</Paragraphs>
  <ScaleCrop>false</ScaleCrop>
  <Company>Bureau of Reclamation</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Ehlo, Chase A</cp:lastModifiedBy>
  <cp:revision>8</cp:revision>
  <cp:lastPrinted>2024-09-20T20:59:00Z</cp:lastPrinted>
  <dcterms:created xsi:type="dcterms:W3CDTF">2024-09-20T21:12:00Z</dcterms:created>
  <dcterms:modified xsi:type="dcterms:W3CDTF">2025-06-30T22:10:00Z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ies>
</file>