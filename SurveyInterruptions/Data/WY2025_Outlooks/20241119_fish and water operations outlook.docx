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23880A9F"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4AAB838F">
      <w:r w:rsidR="54EF11D9">
        <w:rPr/>
        <w:t>1</w:t>
      </w:r>
      <w:r w:rsidR="6A6021AE">
        <w:rPr/>
        <w:t>1</w:t>
      </w:r>
      <w:r w:rsidR="00867BDC">
        <w:rPr/>
        <w:t>/</w:t>
      </w:r>
      <w:r w:rsidR="6D5D7A6C">
        <w:rPr/>
        <w:t>26</w:t>
      </w:r>
      <w:r w:rsidR="3A890DD9">
        <w:rPr/>
        <w:t>/</w:t>
      </w:r>
      <w:r w:rsidR="00867BDC">
        <w:rPr/>
        <w:t>202</w:t>
      </w:r>
      <w:r w:rsidR="0E4A9AE1">
        <w:rPr/>
        <w:t>4</w:t>
      </w:r>
      <w:r w:rsidR="00867BDC">
        <w:rPr/>
        <w:t xml:space="preserve"> – </w:t>
      </w:r>
      <w:r w:rsidR="42529AC7">
        <w:rPr/>
        <w:t>1</w:t>
      </w:r>
      <w:r w:rsidR="2CB47B43">
        <w:rPr/>
        <w:t>2/2</w:t>
      </w:r>
      <w:r w:rsidR="00867BDC">
        <w:rPr/>
        <w:t>/202</w:t>
      </w:r>
      <w:r w:rsidR="4F99DC7A">
        <w:rPr/>
        <w:t>4</w:t>
      </w:r>
    </w:p>
    <w:p w:rsidR="00867BDC" w:rsidP="00867BDC" w:rsidRDefault="00867BDC" w14:paraId="7063F9C9" w14:textId="77777777">
      <w:pPr>
        <w:pStyle w:val="Heading2"/>
      </w:pPr>
      <w:r>
        <w:t xml:space="preserve">Water Project Operational Intent for Week </w:t>
      </w:r>
    </w:p>
    <w:p w:rsidR="00867BDC" w:rsidP="23880A9F" w:rsidRDefault="00867BDC" w14:paraId="46727D25" w14:textId="598D094E">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4,500 cfs in November</w:t>
      </w:r>
      <w:r w:rsidR="418C197E">
        <w:t>, 2) E/I ratio no greater than 0.65</w:t>
      </w:r>
      <w:r w:rsidR="3615C57E">
        <w:t>, and 3) daily Chlorides at Contra Costa Intake (at Rock Slough) no grea</w:t>
      </w:r>
      <w:r w:rsidR="54FA08EE">
        <w:t>ter than 250 mg/l.</w:t>
      </w:r>
    </w:p>
    <w:p w:rsidR="00867BDC" w:rsidP="00867BDC" w:rsidRDefault="00867BDC" w14:paraId="3137C84A" w14:textId="77777777">
      <w:pPr>
        <w:pStyle w:val="Heading2"/>
      </w:pPr>
      <w:r>
        <w:t xml:space="preserve">Biological Context </w:t>
      </w:r>
    </w:p>
    <w:p w:rsidR="00867BDC" w:rsidP="00867BDC" w:rsidRDefault="5F000E07" w14:paraId="440B7C2D" w14:textId="68C6DEF3">
      <w:r>
        <w:t>N</w:t>
      </w:r>
      <w:r w:rsidR="00867BDC">
        <w:t>o ESA biological protections “controlling” water project operations</w:t>
      </w:r>
      <w:r w:rsidR="7E91AEDE">
        <w:t xml:space="preserve"> have been “triggered” at this time</w:t>
      </w:r>
      <w:r w:rsidR="00867BDC">
        <w:t xml:space="preserve">. </w:t>
      </w:r>
    </w:p>
    <w:p w:rsidR="00867BDC" w:rsidP="00867BDC" w:rsidRDefault="00867BDC" w14:paraId="07A79428" w14:textId="77777777">
      <w:pPr>
        <w:pStyle w:val="Heading2"/>
      </w:pPr>
      <w:r>
        <w:t xml:space="preserve">Forecasted Weather </w:t>
      </w:r>
    </w:p>
    <w:p w:rsidRPr="00B53A70" w:rsidR="00A74BD6" w:rsidP="00867BDC" w:rsidRDefault="22ED9578" w14:paraId="19C6D061" w14:textId="3CA71E53">
      <w:r>
        <w:t xml:space="preserve">Cold temperatures Monday night with frost possible. Precipitation </w:t>
      </w:r>
      <w:r w:rsidR="64701053">
        <w:t>chances return Tuesday, with periods of moderate and heavy rains</w:t>
      </w:r>
      <w:r w:rsidR="7349422B">
        <w:t xml:space="preserve"> continuing into the weekend.</w:t>
      </w:r>
      <w:r w:rsidR="64701053">
        <w:t xml:space="preserve"> </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79513A9B" w14:paraId="616813DD" w14:textId="77777777">
        <w:trPr>
          <w:trHeight w:val="300"/>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79513A9B" w14:paraId="2F98A182" w14:textId="77777777">
        <w:trPr>
          <w:trHeight w:val="300"/>
        </w:trPr>
        <w:tc>
          <w:tcPr>
            <w:tcW w:w="2337" w:type="dxa"/>
            <w:tcMar/>
          </w:tcPr>
          <w:p w:rsidR="00BF7FDC" w:rsidP="411E9AD5" w:rsidRDefault="6461B53F" w14:paraId="70CEE052" w14:textId="03135939">
            <w:pPr>
              <w:pStyle w:val="vitabletextSegoeUIRegular10"/>
            </w:pPr>
            <w:r>
              <w:t>Clear Creek</w:t>
            </w:r>
          </w:p>
        </w:tc>
        <w:tc>
          <w:tcPr>
            <w:tcW w:w="3418" w:type="dxa"/>
            <w:tcMar/>
          </w:tcPr>
          <w:p w:rsidRPr="00E83BF0" w:rsidR="00BF7FDC" w:rsidP="001E4C89" w:rsidRDefault="72BCEA94" w14:paraId="18528819" w14:textId="40E7C898">
            <w:pPr>
              <w:pStyle w:val="vitabletextbullet1"/>
            </w:pPr>
            <w:r>
              <w:t xml:space="preserve">Current Release: </w:t>
            </w:r>
            <w:r w:rsidR="0246EE3A">
              <w:t>2</w:t>
            </w:r>
            <w:r>
              <w:t xml:space="preserve">00 cfs </w:t>
            </w:r>
          </w:p>
          <w:p w:rsidR="00BF7FDC" w:rsidP="001E4C89" w:rsidRDefault="72BCEA94" w14:paraId="4B809E3A" w14:textId="6ECBF62F">
            <w:pPr>
              <w:pStyle w:val="vitabletextbullet1"/>
            </w:pPr>
            <w:r>
              <w:t>Anticipated Weekly Range of Releases: 200 cfs</w:t>
            </w:r>
            <w:r w:rsidR="2CBACEB9">
              <w:t>.</w:t>
            </w:r>
          </w:p>
        </w:tc>
        <w:tc>
          <w:tcPr>
            <w:tcW w:w="3690" w:type="dxa"/>
            <w:tcMar/>
          </w:tcPr>
          <w:p w:rsidR="00BF7FDC" w:rsidP="1564CD35" w:rsidRDefault="15995C48" w14:paraId="44EF4F6A" w14:textId="0D48E8C7">
            <w:pPr>
              <w:pStyle w:val="vitabletextbullet1"/>
              <w:rPr>
                <w:rFonts w:eastAsia="Segoe UI"/>
                <w:szCs w:val="20"/>
              </w:rPr>
            </w:pPr>
            <w:r w:rsidRPr="23880A9F">
              <w:rPr>
                <w:rFonts w:eastAsia="Segoe UI"/>
                <w:szCs w:val="20"/>
              </w:rPr>
              <w:t>Fall</w:t>
            </w:r>
            <w:r w:rsidRPr="23880A9F" w:rsidR="30696AD2">
              <w:rPr>
                <w:rFonts w:eastAsia="Segoe UI"/>
                <w:szCs w:val="20"/>
              </w:rPr>
              <w:t>-</w:t>
            </w:r>
            <w:r w:rsidRPr="23880A9F">
              <w:rPr>
                <w:rFonts w:eastAsia="Segoe UI"/>
                <w:szCs w:val="20"/>
              </w:rPr>
              <w:t xml:space="preserve">run Chinook Salmon actively spawning and their eggs incubating.  </w:t>
            </w:r>
          </w:p>
          <w:p w:rsidR="00BF7FDC" w:rsidP="07A2BC53" w:rsidRDefault="77D9A69B" w14:paraId="631B9FE6" w14:textId="2DF086AD">
            <w:pPr>
              <w:pStyle w:val="vitabletextbullet1"/>
              <w:rPr>
                <w:rFonts w:eastAsia="Segoe UI"/>
              </w:rPr>
            </w:pPr>
            <w:r w:rsidRPr="07A2BC53">
              <w:rPr>
                <w:rFonts w:eastAsia="Segoe UI"/>
              </w:rPr>
              <w:t>Spring</w:t>
            </w:r>
            <w:r w:rsidRPr="07A2BC53" w:rsidR="08F986A1">
              <w:rPr>
                <w:rFonts w:eastAsia="Segoe UI"/>
              </w:rPr>
              <w:t>-</w:t>
            </w:r>
            <w:r w:rsidRPr="07A2BC53">
              <w:rPr>
                <w:rFonts w:eastAsia="Segoe UI"/>
              </w:rPr>
              <w:t xml:space="preserve">run Chinook Salmon eggs are incubating. </w:t>
            </w:r>
            <w:r w:rsidRPr="07A2BC53" w:rsidR="081A393B">
              <w:rPr>
                <w:rFonts w:eastAsia="Segoe UI"/>
              </w:rPr>
              <w:t xml:space="preserve"> </w:t>
            </w:r>
          </w:p>
          <w:p w:rsidR="00BF7FDC" w:rsidP="1564CD35" w:rsidRDefault="4F32AC5B" w14:paraId="72371188" w14:textId="28F5F831">
            <w:pPr>
              <w:pStyle w:val="vitabletextbullet1"/>
              <w:rPr>
                <w:rFonts w:eastAsia="Segoe UI"/>
                <w:szCs w:val="20"/>
              </w:rPr>
            </w:pPr>
            <w:r w:rsidRPr="1564CD35">
              <w:rPr>
                <w:rFonts w:eastAsia="Segoe UI"/>
                <w:szCs w:val="20"/>
              </w:rPr>
              <w:t>O. mykiss adults are migrating into the creek.</w:t>
            </w:r>
          </w:p>
          <w:p w:rsidR="00BF7FDC" w:rsidP="1564CD35" w:rsidRDefault="15995C48" w14:paraId="44B35A36" w14:textId="0A3EF5D2">
            <w:pPr>
              <w:pStyle w:val="vitabletextbullet1"/>
              <w:rPr>
                <w:rFonts w:eastAsia="Segoe UI"/>
              </w:rPr>
            </w:pPr>
            <w:r w:rsidRPr="1A6818A5">
              <w:rPr>
                <w:rFonts w:eastAsia="Segoe UI"/>
              </w:rPr>
              <w:t xml:space="preserve">(Updated </w:t>
            </w:r>
            <w:r w:rsidRPr="4F1AFDFF" w:rsidR="3E473A88">
              <w:rPr>
                <w:rFonts w:eastAsia="Segoe UI"/>
              </w:rPr>
              <w:t>11</w:t>
            </w:r>
            <w:r w:rsidRPr="1A6818A5">
              <w:rPr>
                <w:rFonts w:eastAsia="Segoe UI"/>
              </w:rPr>
              <w:t>/</w:t>
            </w:r>
            <w:r w:rsidRPr="47299247" w:rsidR="6E5063B8">
              <w:rPr>
                <w:rFonts w:eastAsia="Segoe UI"/>
              </w:rPr>
              <w:t>05</w:t>
            </w:r>
            <w:r w:rsidRPr="1A6818A5">
              <w:rPr>
                <w:rFonts w:eastAsia="Segoe UI"/>
              </w:rPr>
              <w:t>/2024)</w:t>
            </w:r>
          </w:p>
        </w:tc>
      </w:tr>
      <w:tr w:rsidR="00140746" w:rsidTr="79513A9B" w14:paraId="79DE287E" w14:textId="77777777">
        <w:trPr>
          <w:trHeight w:val="300"/>
        </w:trPr>
        <w:tc>
          <w:tcPr>
            <w:tcW w:w="2337" w:type="dxa"/>
            <w:tcMar/>
          </w:tcPr>
          <w:p w:rsidRPr="00140746" w:rsidR="00140746" w:rsidP="411E9AD5" w:rsidRDefault="5AC0E295" w14:paraId="0D78D48B" w14:textId="18D2F06F">
            <w:pPr>
              <w:pStyle w:val="vitabletextbullet1"/>
              <w:numPr>
                <w:ilvl w:val="0"/>
                <w:numId w:val="0"/>
              </w:numPr>
            </w:pPr>
            <w:r>
              <w:t>Sacramento River</w:t>
            </w:r>
          </w:p>
        </w:tc>
        <w:tc>
          <w:tcPr>
            <w:tcW w:w="3418" w:type="dxa"/>
            <w:tcMar/>
          </w:tcPr>
          <w:p w:rsidRPr="00140746" w:rsidR="00140746" w:rsidP="001E4C89" w:rsidRDefault="15B722D9" w14:paraId="6F5E82E0" w14:textId="72627D79">
            <w:pPr>
              <w:pStyle w:val="vitabletextbullet1"/>
            </w:pPr>
            <w:r>
              <w:t>Shasta Storage: 2.</w:t>
            </w:r>
            <w:r w:rsidR="19F53AB8">
              <w:t>5</w:t>
            </w:r>
            <w:r w:rsidR="4A86A2DB">
              <w:t>26</w:t>
            </w:r>
            <w:r>
              <w:t xml:space="preserve"> MAF  </w:t>
            </w:r>
          </w:p>
          <w:p w:rsidRPr="00140746" w:rsidR="00140746" w:rsidP="001E4C89" w:rsidRDefault="675315DF" w14:paraId="17CFC031" w14:textId="6707FE3C">
            <w:pPr>
              <w:pStyle w:val="vitabletextbullet1"/>
            </w:pPr>
            <w:r>
              <w:t xml:space="preserve">Current Release: </w:t>
            </w:r>
            <w:r w:rsidR="10E9C9B3">
              <w:t>4</w:t>
            </w:r>
            <w:r>
              <w:t>,</w:t>
            </w:r>
            <w:r w:rsidR="2A990A1B">
              <w:t>0</w:t>
            </w:r>
            <w:r w:rsidR="0B756D15">
              <w:t>0</w:t>
            </w:r>
            <w:r>
              <w:t>0 cfs</w:t>
            </w:r>
          </w:p>
          <w:p w:rsidRPr="00140746" w:rsidR="00140746" w:rsidP="001E4C89" w:rsidRDefault="675315DF" w14:paraId="6F7E8394" w14:textId="64222213">
            <w:pPr>
              <w:pStyle w:val="vitabletextbullet1"/>
            </w:pPr>
            <w:r>
              <w:t xml:space="preserve">Anticipated Weekly Range of Releases: </w:t>
            </w:r>
            <w:r w:rsidR="229EF9F4">
              <w:t>4</w:t>
            </w:r>
            <w:r w:rsidR="53A7CE52">
              <w:t>,</w:t>
            </w:r>
            <w:r w:rsidR="0A662F89">
              <w:t>0</w:t>
            </w:r>
            <w:r w:rsidR="53A7CE52">
              <w:t>00 cfs</w:t>
            </w:r>
            <w:r>
              <w:t xml:space="preserve">. </w:t>
            </w:r>
          </w:p>
        </w:tc>
        <w:tc>
          <w:tcPr>
            <w:tcW w:w="3690" w:type="dxa"/>
            <w:tcMar/>
          </w:tcPr>
          <w:p w:rsidR="53084B1E" w:rsidP="1564CD35" w:rsidRDefault="0AD88E09" w14:paraId="0D40FCF4" w14:textId="31A54C9E">
            <w:pPr>
              <w:pStyle w:val="vitabletextbullet1"/>
              <w:spacing w:line="259" w:lineRule="auto"/>
              <w:rPr>
                <w:rFonts w:eastAsia="Segoe UI"/>
              </w:rPr>
            </w:pPr>
            <w:r w:rsidRPr="076D3A4D">
              <w:rPr>
                <w:rFonts w:eastAsia="Segoe UI"/>
              </w:rPr>
              <w:t xml:space="preserve">Winter-run adult spawning is complete, </w:t>
            </w:r>
            <w:r w:rsidRPr="076D3A4D" w:rsidR="69EEEA13">
              <w:rPr>
                <w:rFonts w:eastAsia="Segoe UI"/>
              </w:rPr>
              <w:t xml:space="preserve">some </w:t>
            </w:r>
            <w:r w:rsidRPr="076D3A4D">
              <w:rPr>
                <w:rFonts w:eastAsia="Segoe UI"/>
              </w:rPr>
              <w:t>winter-run fry remain in gravel</w:t>
            </w:r>
          </w:p>
          <w:p w:rsidR="53084B1E" w:rsidP="1564CD35" w:rsidRDefault="0AD88E09" w14:paraId="08EC4CD0" w14:textId="500F8D92">
            <w:pPr>
              <w:pStyle w:val="vitabletextbullet1"/>
              <w:spacing w:line="259" w:lineRule="auto"/>
              <w:rPr>
                <w:rFonts w:eastAsia="Segoe UI"/>
              </w:rPr>
            </w:pPr>
            <w:r w:rsidRPr="076D3A4D">
              <w:rPr>
                <w:rFonts w:eastAsia="Segoe UI"/>
              </w:rPr>
              <w:t xml:space="preserve">Spring-run adults </w:t>
            </w:r>
            <w:r w:rsidRPr="076D3A4D" w:rsidR="541A1650">
              <w:rPr>
                <w:rFonts w:eastAsia="Segoe UI"/>
              </w:rPr>
              <w:t>have</w:t>
            </w:r>
            <w:r w:rsidRPr="076D3A4D" w:rsidR="548F67CB">
              <w:rPr>
                <w:rFonts w:eastAsia="Segoe UI"/>
              </w:rPr>
              <w:t xml:space="preserve"> </w:t>
            </w:r>
            <w:r w:rsidRPr="076D3A4D">
              <w:rPr>
                <w:rFonts w:eastAsia="Segoe UI"/>
              </w:rPr>
              <w:t>complet</w:t>
            </w:r>
            <w:r w:rsidRPr="076D3A4D" w:rsidR="5807EE01">
              <w:rPr>
                <w:rFonts w:eastAsia="Segoe UI"/>
              </w:rPr>
              <w:t xml:space="preserve">ed </w:t>
            </w:r>
            <w:r w:rsidRPr="076D3A4D">
              <w:rPr>
                <w:rFonts w:eastAsia="Segoe UI"/>
              </w:rPr>
              <w:t>spawning, spring run eggs</w:t>
            </w:r>
            <w:r w:rsidRPr="076D3A4D" w:rsidR="629FD768">
              <w:rPr>
                <w:rFonts w:eastAsia="Segoe UI"/>
              </w:rPr>
              <w:t>/fry</w:t>
            </w:r>
            <w:r w:rsidRPr="076D3A4D">
              <w:rPr>
                <w:rFonts w:eastAsia="Segoe UI"/>
              </w:rPr>
              <w:t xml:space="preserve"> remain in the gravel</w:t>
            </w:r>
            <w:r w:rsidRPr="076D3A4D" w:rsidR="46673545">
              <w:rPr>
                <w:rFonts w:eastAsia="Segoe UI"/>
              </w:rPr>
              <w:t>.</w:t>
            </w:r>
          </w:p>
          <w:p w:rsidR="53084B1E" w:rsidP="1564CD35" w:rsidRDefault="0AD88E09" w14:paraId="506C6465" w14:textId="1C5830B1">
            <w:pPr>
              <w:pStyle w:val="vitabletextbullet1"/>
              <w:spacing w:line="259" w:lineRule="auto"/>
              <w:rPr>
                <w:rFonts w:eastAsia="Segoe UI"/>
              </w:rPr>
            </w:pPr>
            <w:r w:rsidRPr="076D3A4D">
              <w:rPr>
                <w:rFonts w:eastAsia="Segoe UI"/>
              </w:rPr>
              <w:t>Fall-run adults are actively spawning, fall-run eggs</w:t>
            </w:r>
            <w:r w:rsidRPr="076D3A4D" w:rsidR="1C078016">
              <w:rPr>
                <w:rFonts w:eastAsia="Segoe UI"/>
              </w:rPr>
              <w:t>/fry</w:t>
            </w:r>
            <w:r w:rsidRPr="076D3A4D">
              <w:rPr>
                <w:rFonts w:eastAsia="Segoe UI"/>
              </w:rPr>
              <w:t xml:space="preserve"> are in the gravel</w:t>
            </w:r>
            <w:r w:rsidRPr="076D3A4D" w:rsidR="24376AF8">
              <w:rPr>
                <w:rFonts w:eastAsia="Segoe UI"/>
              </w:rPr>
              <w:t>.</w:t>
            </w:r>
          </w:p>
          <w:p w:rsidR="53084B1E" w:rsidP="1564CD35" w:rsidRDefault="0AD88E09" w14:paraId="7C837D36" w14:textId="3BC8173B">
            <w:pPr>
              <w:pStyle w:val="vitabletextbullet1"/>
              <w:spacing w:line="259" w:lineRule="auto"/>
              <w:rPr>
                <w:rFonts w:eastAsia="Segoe UI"/>
              </w:rPr>
            </w:pPr>
            <w:r w:rsidRPr="076D3A4D">
              <w:rPr>
                <w:rFonts w:eastAsia="Segoe UI"/>
              </w:rPr>
              <w:t>Late-fall adults are migrating upstream from the ocean</w:t>
            </w:r>
            <w:r w:rsidRPr="076D3A4D" w:rsidR="6F211370">
              <w:rPr>
                <w:rFonts w:eastAsia="Segoe UI"/>
              </w:rPr>
              <w:t xml:space="preserve"> and holding in the watershed</w:t>
            </w:r>
            <w:r w:rsidRPr="076D3A4D" w:rsidR="24376AF8">
              <w:rPr>
                <w:rFonts w:eastAsia="Segoe UI"/>
              </w:rPr>
              <w:t>.</w:t>
            </w:r>
          </w:p>
          <w:p w:rsidR="463DC961" w:rsidP="1564CD35" w:rsidRDefault="463DC961" w14:paraId="7432A8D5" w14:textId="7FEF077B">
            <w:pPr>
              <w:pStyle w:val="vitabletextbullet1"/>
              <w:spacing w:line="259" w:lineRule="auto"/>
              <w:rPr>
                <w:rFonts w:eastAsia="Segoe UI"/>
              </w:rPr>
            </w:pPr>
            <w:r w:rsidRPr="076D3A4D">
              <w:rPr>
                <w:rFonts w:eastAsia="Segoe UI"/>
              </w:rPr>
              <w:t>Winter</w:t>
            </w:r>
            <w:r w:rsidRPr="076D3A4D" w:rsidR="75E782F9">
              <w:rPr>
                <w:rFonts w:eastAsia="Segoe UI"/>
              </w:rPr>
              <w:t>-</w:t>
            </w:r>
            <w:r w:rsidRPr="076D3A4D">
              <w:rPr>
                <w:rFonts w:eastAsia="Segoe UI"/>
              </w:rPr>
              <w:t xml:space="preserve">run fry </w:t>
            </w:r>
            <w:bookmarkStart w:name="_Int_2i4vE66N" w:id="0"/>
            <w:r w:rsidRPr="076D3A4D">
              <w:rPr>
                <w:rFonts w:eastAsia="Segoe UI"/>
              </w:rPr>
              <w:t>are</w:t>
            </w:r>
            <w:bookmarkEnd w:id="0"/>
            <w:r w:rsidRPr="076D3A4D">
              <w:rPr>
                <w:rFonts w:eastAsia="Segoe UI"/>
              </w:rPr>
              <w:t xml:space="preserve"> migrating past RBDD in relatively low numbers considering </w:t>
            </w:r>
            <w:r w:rsidRPr="076D3A4D" w:rsidR="77D28208">
              <w:rPr>
                <w:rFonts w:eastAsia="Segoe UI"/>
              </w:rPr>
              <w:t xml:space="preserve">that </w:t>
            </w:r>
            <w:r w:rsidRPr="076D3A4D" w:rsidR="3FA0BAF0">
              <w:rPr>
                <w:rFonts w:eastAsia="Segoe UI"/>
              </w:rPr>
              <w:t xml:space="preserve">historically </w:t>
            </w:r>
            <w:r w:rsidRPr="076D3A4D" w:rsidR="77D28208">
              <w:rPr>
                <w:rFonts w:eastAsia="Segoe UI"/>
              </w:rPr>
              <w:t xml:space="preserve">72% of the run </w:t>
            </w:r>
            <w:r w:rsidRPr="076D3A4D" w:rsidR="120C3F04">
              <w:rPr>
                <w:rFonts w:eastAsia="Segoe UI"/>
              </w:rPr>
              <w:t>has</w:t>
            </w:r>
            <w:r w:rsidRPr="076D3A4D" w:rsidR="77D28208">
              <w:rPr>
                <w:rFonts w:eastAsia="Segoe UI"/>
              </w:rPr>
              <w:t xml:space="preserve"> passed through by this time</w:t>
            </w:r>
            <w:r w:rsidRPr="076D3A4D">
              <w:rPr>
                <w:rFonts w:eastAsia="Segoe UI"/>
              </w:rPr>
              <w:t xml:space="preserve">.  </w:t>
            </w:r>
          </w:p>
          <w:p w:rsidR="463DC961" w:rsidP="1564CD35" w:rsidRDefault="463DC961" w14:paraId="2829F31E" w14:textId="7F44D775">
            <w:pPr>
              <w:pStyle w:val="vitabletextbullet1"/>
              <w:spacing w:line="259" w:lineRule="auto"/>
              <w:rPr>
                <w:rFonts w:eastAsia="Segoe UI"/>
              </w:rPr>
            </w:pPr>
            <w:r w:rsidRPr="076D3A4D">
              <w:rPr>
                <w:rFonts w:eastAsia="Segoe UI"/>
              </w:rPr>
              <w:t>Small numbers of late</w:t>
            </w:r>
            <w:r w:rsidRPr="076D3A4D" w:rsidR="5558A05A">
              <w:rPr>
                <w:rFonts w:eastAsia="Segoe UI"/>
              </w:rPr>
              <w:t xml:space="preserve"> </w:t>
            </w:r>
            <w:r w:rsidRPr="076D3A4D">
              <w:rPr>
                <w:rFonts w:eastAsia="Segoe UI"/>
              </w:rPr>
              <w:t>fall</w:t>
            </w:r>
            <w:r w:rsidRPr="076D3A4D" w:rsidR="1D49B2CB">
              <w:rPr>
                <w:rFonts w:eastAsia="Segoe UI"/>
              </w:rPr>
              <w:t>-run</w:t>
            </w:r>
            <w:r w:rsidRPr="076D3A4D">
              <w:rPr>
                <w:rFonts w:eastAsia="Segoe UI"/>
              </w:rPr>
              <w:t xml:space="preserve"> pre-smolts,</w:t>
            </w:r>
            <w:r w:rsidRPr="076D3A4D" w:rsidR="7969B69D">
              <w:rPr>
                <w:rFonts w:eastAsia="Segoe UI"/>
              </w:rPr>
              <w:t xml:space="preserve"> late</w:t>
            </w:r>
            <w:r w:rsidRPr="076D3A4D" w:rsidR="46396914">
              <w:rPr>
                <w:rFonts w:eastAsia="Segoe UI"/>
              </w:rPr>
              <w:t xml:space="preserve"> </w:t>
            </w:r>
            <w:r w:rsidRPr="076D3A4D" w:rsidR="7969B69D">
              <w:rPr>
                <w:rFonts w:eastAsia="Segoe UI"/>
              </w:rPr>
              <w:t>fall</w:t>
            </w:r>
            <w:r w:rsidRPr="076D3A4D" w:rsidR="46396914">
              <w:rPr>
                <w:rFonts w:eastAsia="Segoe UI"/>
              </w:rPr>
              <w:t>-run</w:t>
            </w:r>
            <w:r w:rsidRPr="076D3A4D">
              <w:rPr>
                <w:rFonts w:eastAsia="Segoe UI"/>
              </w:rPr>
              <w:t xml:space="preserve"> </w:t>
            </w:r>
            <w:r w:rsidRPr="076D3A4D" w:rsidR="2A7A8AE9">
              <w:rPr>
                <w:rFonts w:eastAsia="Segoe UI"/>
              </w:rPr>
              <w:t xml:space="preserve">juveniles from last spring, </w:t>
            </w:r>
            <w:r w:rsidRPr="076D3A4D" w:rsidR="256874E0">
              <w:rPr>
                <w:rFonts w:eastAsia="Segoe UI"/>
              </w:rPr>
              <w:t>spring-run</w:t>
            </w:r>
            <w:r w:rsidRPr="076D3A4D" w:rsidR="32107A34">
              <w:rPr>
                <w:rFonts w:eastAsia="Segoe UI"/>
              </w:rPr>
              <w:t xml:space="preserve"> and</w:t>
            </w:r>
            <w:r w:rsidRPr="076D3A4D" w:rsidR="256874E0">
              <w:rPr>
                <w:rFonts w:eastAsia="Segoe UI"/>
              </w:rPr>
              <w:t xml:space="preserve"> </w:t>
            </w:r>
            <w:r w:rsidRPr="076D3A4D">
              <w:rPr>
                <w:rFonts w:eastAsia="Segoe UI"/>
              </w:rPr>
              <w:t>fall</w:t>
            </w:r>
            <w:r w:rsidRPr="076D3A4D" w:rsidR="6B4CF98F">
              <w:rPr>
                <w:rFonts w:eastAsia="Segoe UI"/>
              </w:rPr>
              <w:t>-</w:t>
            </w:r>
            <w:r w:rsidRPr="076D3A4D">
              <w:rPr>
                <w:rFonts w:eastAsia="Segoe UI"/>
              </w:rPr>
              <w:t>run smolts</w:t>
            </w:r>
            <w:r w:rsidRPr="076D3A4D" w:rsidR="56A0D694">
              <w:rPr>
                <w:rFonts w:eastAsia="Segoe UI"/>
              </w:rPr>
              <w:t>,</w:t>
            </w:r>
            <w:r w:rsidRPr="076D3A4D">
              <w:rPr>
                <w:rFonts w:eastAsia="Segoe UI"/>
              </w:rPr>
              <w:t xml:space="preserve"> and O. Mykiss juveniles also passing RBDD at this time.</w:t>
            </w:r>
          </w:p>
          <w:p w:rsidRPr="00140746" w:rsidR="00140746" w:rsidP="1564CD35" w:rsidRDefault="6CA999A5" w14:paraId="5A7FF4C6" w14:textId="3B8C16B7">
            <w:pPr>
              <w:pStyle w:val="vitabletextbullet1"/>
              <w:spacing w:line="259" w:lineRule="auto"/>
              <w:rPr>
                <w:rFonts w:eastAsia="Segoe UI"/>
              </w:rPr>
            </w:pPr>
            <w:r w:rsidRPr="076D3A4D">
              <w:rPr>
                <w:rFonts w:eastAsia="Segoe UI"/>
              </w:rPr>
              <w:t>(Updated 1</w:t>
            </w:r>
            <w:r w:rsidRPr="076D3A4D" w:rsidR="76860C48">
              <w:rPr>
                <w:rFonts w:eastAsia="Segoe UI"/>
              </w:rPr>
              <w:t>1</w:t>
            </w:r>
            <w:r w:rsidRPr="076D3A4D" w:rsidR="43694042">
              <w:rPr>
                <w:rFonts w:eastAsia="Segoe UI"/>
              </w:rPr>
              <w:t>/</w:t>
            </w:r>
            <w:r w:rsidR="007D2C79">
              <w:rPr>
                <w:rFonts w:eastAsia="Segoe UI"/>
              </w:rPr>
              <w:t>12</w:t>
            </w:r>
            <w:r w:rsidRPr="076D3A4D" w:rsidR="43694042">
              <w:rPr>
                <w:rFonts w:eastAsia="Segoe UI"/>
              </w:rPr>
              <w:t>/2024</w:t>
            </w:r>
            <w:r w:rsidRPr="076D3A4D">
              <w:rPr>
                <w:rFonts w:eastAsia="Segoe UI"/>
              </w:rPr>
              <w:t>)</w:t>
            </w:r>
          </w:p>
        </w:tc>
      </w:tr>
      <w:tr w:rsidR="000759A5" w:rsidTr="79513A9B" w14:paraId="02E8DB39" w14:textId="77777777">
        <w:trPr>
          <w:trHeight w:val="300"/>
        </w:trPr>
        <w:tc>
          <w:tcPr>
            <w:tcW w:w="2337" w:type="dxa"/>
            <w:tcMar/>
          </w:tcPr>
          <w:p w:rsidR="000759A5" w:rsidP="411E9AD5" w:rsidRDefault="5963A8E9" w14:paraId="6AC77A85" w14:textId="2C91EAE2">
            <w:pPr>
              <w:pStyle w:val="vitabletextbullet1"/>
              <w:numPr>
                <w:ilvl w:val="0"/>
                <w:numId w:val="0"/>
              </w:numPr>
            </w:pPr>
            <w:r>
              <w:t xml:space="preserve">Feather River </w:t>
            </w:r>
          </w:p>
        </w:tc>
        <w:tc>
          <w:tcPr>
            <w:tcW w:w="3418" w:type="dxa"/>
            <w:tcMar/>
          </w:tcPr>
          <w:p w:rsidRPr="00E83BF0" w:rsidR="000759A5" w:rsidP="000759A5" w:rsidRDefault="0BCFDE7E" w14:paraId="74ECBA76" w14:textId="273C6512">
            <w:pPr>
              <w:pStyle w:val="vitabletextbullet1"/>
              <w:rPr>
                <w:rFonts w:eastAsia="Segoe UI"/>
              </w:rPr>
            </w:pPr>
            <w:r w:rsidRPr="79513A9B" w:rsidR="0BCFDE7E">
              <w:rPr>
                <w:rFonts w:eastAsia="Segoe UI"/>
              </w:rPr>
              <w:t>Oroville Storage: 1.</w:t>
            </w:r>
            <w:ins w:author="Yang, Tony" w:date="2024-11-25T21:56:21.693Z" w:id="1068291932">
              <w:r w:rsidRPr="79513A9B" w:rsidR="62985886">
                <w:rPr>
                  <w:rFonts w:eastAsia="Segoe UI"/>
                </w:rPr>
                <w:t>843</w:t>
              </w:r>
            </w:ins>
            <w:del w:author="Yang, Tony" w:date="2024-11-25T21:56:16.01Z" w:id="1906157186">
              <w:r w:rsidRPr="79513A9B" w:rsidDel="203034FE">
                <w:rPr>
                  <w:rFonts w:eastAsia="Segoe UI"/>
                </w:rPr>
                <w:delText>6</w:delText>
              </w:r>
              <w:r w:rsidRPr="79513A9B" w:rsidDel="4F96B744">
                <w:rPr>
                  <w:rFonts w:eastAsia="Segoe UI"/>
                </w:rPr>
                <w:delText>46</w:delText>
              </w:r>
            </w:del>
            <w:r w:rsidRPr="79513A9B" w:rsidR="0BCFDE7E">
              <w:rPr>
                <w:rFonts w:eastAsia="Segoe UI"/>
              </w:rPr>
              <w:t xml:space="preserve"> MAF</w:t>
            </w:r>
          </w:p>
          <w:p w:rsidRPr="00E83BF0" w:rsidR="000759A5" w:rsidP="000759A5" w:rsidRDefault="01A9F53F" w14:paraId="38BA4351" w14:textId="364847F8">
            <w:pPr>
              <w:pStyle w:val="vitabletextbullet1"/>
              <w:rPr>
                <w:rFonts w:eastAsia="Segoe UI"/>
              </w:rPr>
            </w:pPr>
            <w:r w:rsidRPr="61172724">
              <w:rPr>
                <w:rFonts w:eastAsia="Segoe UI"/>
              </w:rPr>
              <w:t xml:space="preserve">Current Release: </w:t>
            </w:r>
            <w:r w:rsidRPr="61172724" w:rsidR="78A9CE42">
              <w:rPr>
                <w:rFonts w:eastAsia="Segoe UI"/>
              </w:rPr>
              <w:t>1</w:t>
            </w:r>
            <w:r w:rsidRPr="61172724" w:rsidR="7CF8AEB2">
              <w:rPr>
                <w:rFonts w:eastAsia="Segoe UI"/>
              </w:rPr>
              <w:t>,</w:t>
            </w:r>
            <w:r w:rsidRPr="61172724" w:rsidR="0C2FD947">
              <w:rPr>
                <w:rFonts w:eastAsia="Segoe UI"/>
              </w:rPr>
              <w:t>7</w:t>
            </w:r>
            <w:r w:rsidRPr="61172724" w:rsidR="023E41CB">
              <w:rPr>
                <w:rFonts w:eastAsia="Segoe UI"/>
              </w:rPr>
              <w:t>5</w:t>
            </w:r>
            <w:r w:rsidRPr="61172724">
              <w:rPr>
                <w:rFonts w:eastAsia="Segoe UI"/>
              </w:rPr>
              <w:t>0 cfs</w:t>
            </w:r>
          </w:p>
          <w:p w:rsidRPr="00E83BF0" w:rsidR="000759A5" w:rsidP="000759A5" w:rsidRDefault="233120C5" w14:paraId="5CB55D68" w14:textId="2BF628EC">
            <w:pPr>
              <w:pStyle w:val="vitabletextbullet1"/>
              <w:rPr>
                <w:rFonts w:eastAsia="Segoe UI"/>
              </w:rPr>
            </w:pPr>
            <w:r w:rsidRPr="61172724">
              <w:rPr>
                <w:rFonts w:eastAsia="Segoe UI"/>
              </w:rPr>
              <w:t xml:space="preserve">Anticipated Weekly Range of Releases: </w:t>
            </w:r>
            <w:r w:rsidRPr="61172724" w:rsidR="14ABEA6E">
              <w:rPr>
                <w:rFonts w:eastAsia="Segoe UI"/>
              </w:rPr>
              <w:t>1</w:t>
            </w:r>
            <w:r w:rsidRPr="61172724" w:rsidR="5D474E28">
              <w:rPr>
                <w:rFonts w:eastAsia="Segoe UI"/>
              </w:rPr>
              <w:t>,</w:t>
            </w:r>
            <w:r w:rsidRPr="61172724" w:rsidR="625FF407">
              <w:rPr>
                <w:rFonts w:eastAsia="Segoe UI"/>
              </w:rPr>
              <w:t>7</w:t>
            </w:r>
            <w:r w:rsidRPr="61172724" w:rsidR="5D474E28">
              <w:rPr>
                <w:rFonts w:eastAsia="Segoe UI"/>
              </w:rPr>
              <w:t xml:space="preserve">50 </w:t>
            </w:r>
            <w:r w:rsidRPr="61172724">
              <w:rPr>
                <w:rFonts w:eastAsia="Segoe UI"/>
              </w:rPr>
              <w:t>cfs</w:t>
            </w:r>
          </w:p>
          <w:p w:rsidRPr="000759A5" w:rsidR="000759A5" w:rsidP="000759A5" w:rsidRDefault="000759A5" w14:paraId="01B421A7" w14:textId="670903E5">
            <w:pPr>
              <w:pStyle w:val="vitabletextbullet1"/>
              <w:rPr>
                <w:rFonts w:eastAsia="Segoe UI"/>
              </w:rPr>
            </w:pPr>
            <w:r w:rsidRPr="01AA8F80">
              <w:rPr>
                <w:rFonts w:eastAsia="Segoe UI"/>
              </w:rPr>
              <w:t>Daily temperature maximum: 5</w:t>
            </w:r>
            <w:r w:rsidRPr="01AA8F80" w:rsidR="219D0F58">
              <w:rPr>
                <w:rFonts w:eastAsia="Segoe UI"/>
              </w:rPr>
              <w:t>1 +/- 4 degrees F</w:t>
            </w:r>
            <w:r w:rsidRPr="01AA8F80">
              <w:rPr>
                <w:rFonts w:eastAsia="Segoe UI"/>
              </w:rPr>
              <w:t xml:space="preserve"> at Fish Hatchery</w:t>
            </w:r>
          </w:p>
        </w:tc>
        <w:tc>
          <w:tcPr>
            <w:tcW w:w="3690" w:type="dxa"/>
            <w:tcMar/>
          </w:tcPr>
          <w:p w:rsidR="083A40E4" w:rsidP="412939DB" w:rsidRDefault="083A40E4" w14:paraId="36256AB1" w14:textId="1B797F23">
            <w:pPr>
              <w:pStyle w:val="vitabletextbullet1"/>
              <w:spacing w:line="259" w:lineRule="auto"/>
              <w:rPr>
                <w:rFonts w:eastAsia="Segoe UI"/>
              </w:rPr>
            </w:pPr>
            <w:r w:rsidRPr="79513A9B" w:rsidR="083A40E4">
              <w:rPr>
                <w:rFonts w:eastAsia="Segoe UI"/>
              </w:rPr>
              <w:t xml:space="preserve">Spring-run Chinook </w:t>
            </w:r>
            <w:r w:rsidRPr="79513A9B" w:rsidR="31AA8D30">
              <w:rPr>
                <w:rFonts w:eastAsia="Segoe UI"/>
              </w:rPr>
              <w:t>spawning is complete,</w:t>
            </w:r>
            <w:r w:rsidRPr="79513A9B" w:rsidR="083A40E4">
              <w:rPr>
                <w:rFonts w:eastAsia="Segoe UI"/>
              </w:rPr>
              <w:t xml:space="preserve"> </w:t>
            </w:r>
            <w:ins w:author="Yang, Tony" w:date="2024-11-25T21:55:59.772Z" w:id="1886019018">
              <w:r w:rsidRPr="79513A9B" w:rsidR="12523E24">
                <w:rPr>
                  <w:rFonts w:eastAsia="Segoe UI"/>
                </w:rPr>
                <w:t>juveniles just</w:t>
              </w:r>
            </w:ins>
            <w:ins w:author="Yang, Tony" w:date="2024-11-25T21:56:05.832Z" w:id="1950667482">
              <w:r w:rsidRPr="79513A9B" w:rsidR="12523E24">
                <w:rPr>
                  <w:rFonts w:eastAsia="Segoe UI"/>
                </w:rPr>
                <w:t xml:space="preserve"> starting to emerge</w:t>
              </w:r>
            </w:ins>
            <w:del w:author="Yang, Tony" w:date="2024-11-25T21:55:45.211Z" w:id="1833909063">
              <w:r w:rsidRPr="79513A9B" w:rsidDel="083A40E4">
                <w:rPr>
                  <w:rFonts w:eastAsia="Segoe UI"/>
                </w:rPr>
                <w:delText>eggs are incubating in gravel</w:delText>
              </w:r>
              <w:r w:rsidRPr="79513A9B" w:rsidDel="2F9794F2">
                <w:rPr>
                  <w:rFonts w:eastAsia="Segoe UI"/>
                </w:rPr>
                <w:delText>.</w:delText>
              </w:r>
            </w:del>
          </w:p>
          <w:p w:rsidR="083A40E4" w:rsidP="4B782C27" w:rsidRDefault="083A40E4" w14:paraId="6CD77B2D" w14:textId="7CE48D70">
            <w:pPr>
              <w:pStyle w:val="vitabletextbullet1"/>
              <w:rPr/>
            </w:pPr>
            <w:r w:rsidR="083A40E4">
              <w:rPr/>
              <w:t xml:space="preserve">Fall-run Chinook salmon adults </w:t>
            </w:r>
            <w:ins w:author="Yang, Tony" w:date="2024-11-25T21:56:58.574Z" w:id="891424892">
              <w:r w:rsidR="36DC24F1">
                <w:t>spaw</w:t>
              </w:r>
            </w:ins>
            <w:ins w:author="Yang, Tony" w:date="2024-11-25T21:57:07.359Z" w:id="6094631">
              <w:r w:rsidR="36DC24F1">
                <w:t>ning is wrapping up.</w:t>
              </w:r>
            </w:ins>
            <w:del w:author="Yang, Tony" w:date="2024-11-25T21:56:52.511Z" w:id="1300901896">
              <w:r w:rsidDel="083A40E4">
                <w:delText>are migrating upstream</w:delText>
              </w:r>
              <w:r w:rsidDel="3E88D64B">
                <w:delText xml:space="preserve"> </w:delText>
              </w:r>
              <w:r w:rsidDel="083A40E4">
                <w:delText>and spawning</w:delText>
              </w:r>
            </w:del>
            <w:r w:rsidR="7D4BB4FB">
              <w:rPr/>
              <w:t>.</w:t>
            </w:r>
          </w:p>
          <w:p w:rsidR="083A40E4" w:rsidP="4B782C27" w:rsidRDefault="083A40E4" w14:paraId="7D1348A4" w14:textId="51695CD1">
            <w:pPr>
              <w:pStyle w:val="vitabletextbullet1"/>
            </w:pPr>
            <w:r>
              <w:t>Adult O. mykiss present and migrating upstream</w:t>
            </w:r>
            <w:r w:rsidR="23DBDFF5">
              <w:t>.</w:t>
            </w:r>
          </w:p>
          <w:p w:rsidR="000759A5" w:rsidP="411E9AD5" w:rsidRDefault="685055C1" w14:paraId="767BB558" w14:textId="07C8F00E">
            <w:pPr>
              <w:pStyle w:val="vitabletextbullet1"/>
              <w:rPr/>
            </w:pPr>
            <w:r w:rsidR="685055C1">
              <w:rPr/>
              <w:t xml:space="preserve">(Updated </w:t>
            </w:r>
            <w:ins w:author="Yang, Tony" w:date="2024-11-25T21:57:11.259Z" w:id="1742031088">
              <w:r w:rsidR="35347D5C">
                <w:t>11</w:t>
              </w:r>
            </w:ins>
            <w:del w:author="Yang, Tony" w:date="2024-11-25T21:57:10.436Z" w:id="1206355705">
              <w:r w:rsidDel="1F09CD1A">
                <w:delText>10</w:delText>
              </w:r>
            </w:del>
            <w:r w:rsidR="1F09CD1A">
              <w:rPr/>
              <w:t>/</w:t>
            </w:r>
            <w:ins w:author="Yang, Tony" w:date="2024-11-25T21:57:14.777Z" w:id="753276601">
              <w:r w:rsidR="0F1A0BC7">
                <w:t>25</w:t>
              </w:r>
            </w:ins>
            <w:del w:author="Yang, Tony" w:date="2024-11-25T21:57:13.619Z" w:id="1730036338">
              <w:r w:rsidDel="5D08A288">
                <w:delText>2</w:delText>
              </w:r>
              <w:r w:rsidDel="7B43304C">
                <w:delText>8</w:delText>
              </w:r>
            </w:del>
            <w:r w:rsidR="1F09CD1A">
              <w:rPr/>
              <w:t>/2024</w:t>
            </w:r>
            <w:r w:rsidR="685055C1">
              <w:rPr/>
              <w:t>)</w:t>
            </w:r>
          </w:p>
        </w:tc>
      </w:tr>
      <w:tr w:rsidR="003A7A14" w:rsidTr="79513A9B" w14:paraId="3A611567" w14:textId="77777777">
        <w:trPr>
          <w:trHeight w:val="300"/>
        </w:trPr>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26A0B539" w14:paraId="0FE725C7" w14:textId="48233E8D">
            <w:pPr>
              <w:pStyle w:val="vitabletextbullet1"/>
              <w:rPr>
                <w:rFonts w:eastAsia="Segoe UI"/>
              </w:rPr>
            </w:pPr>
            <w:r w:rsidRPr="4313EDDC">
              <w:rPr>
                <w:rFonts w:eastAsia="Segoe UI"/>
              </w:rPr>
              <w:t xml:space="preserve">Folsom Storage: </w:t>
            </w:r>
            <w:r w:rsidRPr="4313EDDC" w:rsidR="3E876BCE">
              <w:rPr>
                <w:rFonts w:eastAsia="Segoe UI"/>
              </w:rPr>
              <w:t>3</w:t>
            </w:r>
            <w:r w:rsidRPr="4313EDDC" w:rsidR="4E3CFFE2">
              <w:rPr>
                <w:rFonts w:eastAsia="Segoe UI"/>
              </w:rPr>
              <w:t>51</w:t>
            </w:r>
            <w:r w:rsidRPr="4313EDDC">
              <w:rPr>
                <w:rFonts w:eastAsia="Segoe UI"/>
              </w:rPr>
              <w:t xml:space="preserve"> TAF</w:t>
            </w:r>
          </w:p>
          <w:p w:rsidR="00C72E28" w:rsidP="00C72E28" w:rsidRDefault="08112093" w14:paraId="718D07B5" w14:textId="02232BDA">
            <w:pPr>
              <w:pStyle w:val="vitabletextbullet1"/>
              <w:rPr>
                <w:rFonts w:eastAsia="Segoe UI"/>
              </w:rPr>
            </w:pPr>
            <w:r w:rsidRPr="61172724">
              <w:rPr>
                <w:rFonts w:eastAsia="Segoe UI"/>
              </w:rPr>
              <w:t xml:space="preserve">Current Release: </w:t>
            </w:r>
            <w:r w:rsidRPr="61172724" w:rsidR="73EB4F49">
              <w:rPr>
                <w:rFonts w:eastAsia="Segoe UI"/>
              </w:rPr>
              <w:t>2</w:t>
            </w:r>
            <w:r w:rsidRPr="61172724" w:rsidR="7551E52E">
              <w:rPr>
                <w:rFonts w:eastAsia="Segoe UI"/>
              </w:rPr>
              <w:t>,</w:t>
            </w:r>
            <w:r w:rsidRPr="61172724" w:rsidR="76069CE8">
              <w:rPr>
                <w:rFonts w:eastAsia="Segoe UI"/>
              </w:rPr>
              <w:t>0</w:t>
            </w:r>
            <w:r w:rsidRPr="61172724" w:rsidR="7551E52E">
              <w:rPr>
                <w:rFonts w:eastAsia="Segoe UI"/>
              </w:rPr>
              <w:t>00</w:t>
            </w:r>
            <w:r w:rsidRPr="61172724">
              <w:rPr>
                <w:rFonts w:eastAsia="Segoe UI"/>
              </w:rPr>
              <w:t xml:space="preserve"> cf</w:t>
            </w:r>
            <w:r w:rsidRPr="61172724" w:rsidR="6EF86202">
              <w:rPr>
                <w:rFonts w:eastAsia="Segoe UI"/>
              </w:rPr>
              <w:t>s</w:t>
            </w:r>
          </w:p>
          <w:p w:rsidRPr="00C72E28" w:rsidR="003A7A14" w:rsidP="00C72E28" w:rsidRDefault="08112093" w14:paraId="12F1113D" w14:textId="2CD76BD3">
            <w:pPr>
              <w:pStyle w:val="vitabletextbullet1"/>
              <w:rPr>
                <w:rFonts w:eastAsia="Segoe UI"/>
              </w:rPr>
            </w:pPr>
            <w:r w:rsidRPr="61172724">
              <w:rPr>
                <w:rFonts w:eastAsia="Segoe UI"/>
              </w:rPr>
              <w:t xml:space="preserve">Anticipated Weekly Range of Releases: </w:t>
            </w:r>
            <w:r w:rsidRPr="61172724" w:rsidR="349073B8">
              <w:rPr>
                <w:rFonts w:eastAsia="Segoe UI"/>
              </w:rPr>
              <w:t>2,000 cfs</w:t>
            </w:r>
          </w:p>
        </w:tc>
        <w:tc>
          <w:tcPr>
            <w:tcW w:w="3690" w:type="dxa"/>
            <w:tcMar/>
          </w:tcPr>
          <w:p w:rsidR="086404CC" w:rsidP="23880A9F" w:rsidRDefault="75AE110D" w14:paraId="6D337008" w14:textId="62D128B2">
            <w:pPr>
              <w:pStyle w:val="ListParagraph"/>
              <w:numPr>
                <w:ilvl w:val="0"/>
                <w:numId w:val="19"/>
              </w:numPr>
              <w:spacing w:after="0" w:line="259" w:lineRule="auto"/>
              <w:ind w:hanging="210"/>
              <w:rPr>
                <w:sz w:val="20"/>
                <w:szCs w:val="20"/>
              </w:rPr>
            </w:pPr>
            <w:r w:rsidRPr="61172724">
              <w:rPr>
                <w:sz w:val="20"/>
                <w:szCs w:val="20"/>
              </w:rPr>
              <w:t xml:space="preserve"> Fall-run Chinook salmon adults are migrating upstream and </w:t>
            </w:r>
            <w:r w:rsidRPr="61172724" w:rsidR="2AEBC6B6">
              <w:rPr>
                <w:sz w:val="20"/>
                <w:szCs w:val="20"/>
              </w:rPr>
              <w:t xml:space="preserve">beginning to </w:t>
            </w:r>
            <w:r w:rsidRPr="076D3A4D">
              <w:rPr>
                <w:sz w:val="20"/>
                <w:szCs w:val="20"/>
              </w:rPr>
              <w:t>spawn</w:t>
            </w:r>
            <w:r w:rsidRPr="61172724">
              <w:rPr>
                <w:sz w:val="20"/>
                <w:szCs w:val="20"/>
              </w:rPr>
              <w:t>.</w:t>
            </w:r>
          </w:p>
          <w:p w:rsidR="092FA5B6" w:rsidP="61172724" w:rsidRDefault="092FA5B6" w14:paraId="10C8BE92" w14:textId="7B62EA71">
            <w:pPr>
              <w:pStyle w:val="ListParagraph"/>
              <w:numPr>
                <w:ilvl w:val="0"/>
                <w:numId w:val="19"/>
              </w:numPr>
              <w:spacing w:after="0" w:line="259" w:lineRule="auto"/>
              <w:ind w:hanging="210"/>
              <w:rPr>
                <w:sz w:val="20"/>
                <w:szCs w:val="20"/>
              </w:rPr>
            </w:pPr>
            <w:r w:rsidRPr="163FFEDF">
              <w:rPr>
                <w:sz w:val="20"/>
                <w:szCs w:val="20"/>
              </w:rPr>
              <w:t>1</w:t>
            </w:r>
            <w:r w:rsidRPr="163FFEDF" w:rsidR="76C2927B">
              <w:rPr>
                <w:sz w:val="20"/>
                <w:szCs w:val="20"/>
              </w:rPr>
              <w:t>23</w:t>
            </w:r>
            <w:r w:rsidRPr="61172724">
              <w:rPr>
                <w:sz w:val="20"/>
                <w:szCs w:val="20"/>
              </w:rPr>
              <w:t xml:space="preserve"> fall-run redds have been observed so far</w:t>
            </w:r>
            <w:r w:rsidRPr="61172724" w:rsidR="4B9EEEE7">
              <w:rPr>
                <w:sz w:val="20"/>
                <w:szCs w:val="20"/>
              </w:rPr>
              <w:t xml:space="preserve"> in river.</w:t>
            </w:r>
          </w:p>
          <w:p w:rsidRPr="00C72E28" w:rsidR="003A7A14" w:rsidP="411E9AD5" w:rsidRDefault="1EA97BBD" w14:paraId="452F15B8" w14:textId="1610486C">
            <w:pPr>
              <w:pStyle w:val="vitabletextbullet1"/>
            </w:pPr>
            <w:r>
              <w:t xml:space="preserve">(Updated </w:t>
            </w:r>
            <w:r w:rsidR="7C1A0365">
              <w:t>1</w:t>
            </w:r>
            <w:r w:rsidR="30322ABB">
              <w:t>1</w:t>
            </w:r>
            <w:r w:rsidR="7C1A0365">
              <w:t>/</w:t>
            </w:r>
            <w:r w:rsidR="0F982611">
              <w:t>19</w:t>
            </w:r>
            <w:r w:rsidR="003A1FC8">
              <w:t>/</w:t>
            </w:r>
            <w:r w:rsidR="7C1A0365">
              <w:t>2024</w:t>
            </w:r>
            <w:r>
              <w:t xml:space="preserve">)  </w:t>
            </w:r>
          </w:p>
        </w:tc>
      </w:tr>
      <w:tr w:rsidR="003A7A14" w:rsidTr="79513A9B" w14:paraId="28F0C0B7" w14:textId="77777777">
        <w:trPr>
          <w:trHeight w:val="300"/>
        </w:trPr>
        <w:tc>
          <w:tcPr>
            <w:tcW w:w="2337" w:type="dxa"/>
            <w:tcMar/>
          </w:tcPr>
          <w:p w:rsidR="003A7A14" w:rsidP="003A7A14" w:rsidRDefault="003A7A14" w14:paraId="76288A93" w14:textId="252E4FFB">
            <w:pPr>
              <w:pStyle w:val="vitabletextSegoeUIRegular10"/>
            </w:pPr>
            <w:r w:rsidRPr="00E83BF0">
              <w:rPr>
                <w:szCs w:val="20"/>
              </w:rPr>
              <w:t xml:space="preserve">Stanislaus River </w:t>
            </w:r>
          </w:p>
        </w:tc>
        <w:tc>
          <w:tcPr>
            <w:tcW w:w="3418" w:type="dxa"/>
            <w:tcMar/>
          </w:tcPr>
          <w:p w:rsidRPr="00E83BF0" w:rsidR="003A7A14" w:rsidP="005B1334" w:rsidRDefault="26A0B539" w14:paraId="7CBF1963" w14:textId="0E8A6556">
            <w:pPr>
              <w:pStyle w:val="vitabletextbullet1"/>
              <w:rPr>
                <w:rFonts w:eastAsia="Segoe UI"/>
              </w:rPr>
            </w:pPr>
            <w:r w:rsidRPr="4313EDDC">
              <w:rPr>
                <w:rFonts w:eastAsia="Segoe UI"/>
              </w:rPr>
              <w:t xml:space="preserve">New Melones Storage: </w:t>
            </w:r>
            <w:r w:rsidRPr="4313EDDC" w:rsidR="07008DF7">
              <w:rPr>
                <w:rFonts w:eastAsia="Segoe UI"/>
              </w:rPr>
              <w:t>1.</w:t>
            </w:r>
            <w:r w:rsidRPr="4313EDDC" w:rsidR="441D4796">
              <w:rPr>
                <w:rFonts w:eastAsia="Segoe UI"/>
              </w:rPr>
              <w:t>80</w:t>
            </w:r>
            <w:r w:rsidRPr="4313EDDC" w:rsidR="15B22198">
              <w:rPr>
                <w:rFonts w:eastAsia="Segoe UI"/>
              </w:rPr>
              <w:t>4</w:t>
            </w:r>
            <w:r w:rsidRPr="4313EDDC">
              <w:rPr>
                <w:rFonts w:eastAsia="Segoe UI"/>
              </w:rPr>
              <w:t xml:space="preserve"> </w:t>
            </w:r>
            <w:r w:rsidRPr="4313EDDC" w:rsidR="42C36CD2">
              <w:rPr>
                <w:rFonts w:eastAsia="Segoe UI"/>
              </w:rPr>
              <w:t>M</w:t>
            </w:r>
            <w:r w:rsidRPr="4313EDDC">
              <w:rPr>
                <w:rFonts w:eastAsia="Segoe UI"/>
              </w:rPr>
              <w:t xml:space="preserve">AF  </w:t>
            </w:r>
          </w:p>
          <w:p w:rsidRPr="00E83BF0" w:rsidR="003A7A14" w:rsidP="005B1334" w:rsidRDefault="003A7A14" w14:paraId="4A3DD690" w14:textId="66D0DD66">
            <w:pPr>
              <w:pStyle w:val="vitabletextbullet1"/>
              <w:rPr>
                <w:rFonts w:eastAsia="Segoe UI"/>
              </w:rPr>
            </w:pPr>
            <w:r w:rsidRPr="44875787">
              <w:rPr>
                <w:rFonts w:eastAsia="Segoe UI"/>
              </w:rPr>
              <w:t xml:space="preserve">Current Release: </w:t>
            </w:r>
            <w:r w:rsidRPr="44875787" w:rsidR="784073FF">
              <w:rPr>
                <w:rFonts w:eastAsia="Segoe UI"/>
              </w:rPr>
              <w:t>2</w:t>
            </w:r>
            <w:r w:rsidRPr="44875787" w:rsidR="5A4007BF">
              <w:rPr>
                <w:rFonts w:eastAsia="Segoe UI"/>
              </w:rPr>
              <w:t>0</w:t>
            </w:r>
            <w:r w:rsidRPr="44875787">
              <w:rPr>
                <w:rFonts w:eastAsia="Segoe UI"/>
              </w:rPr>
              <w:t>0 cfs</w:t>
            </w:r>
          </w:p>
          <w:p w:rsidR="003A7A14" w:rsidP="61172724" w:rsidRDefault="08112093" w14:paraId="0C590F62" w14:textId="421641A4">
            <w:pPr>
              <w:pStyle w:val="vitabletextbullet1"/>
              <w:rPr>
                <w:rFonts w:eastAsia="Segoe UI"/>
              </w:rPr>
            </w:pPr>
            <w:r w:rsidRPr="44875787">
              <w:rPr>
                <w:rFonts w:eastAsia="Segoe UI"/>
              </w:rPr>
              <w:t xml:space="preserve">Anticipated Range of Weekly Releases: </w:t>
            </w:r>
            <w:r w:rsidRPr="44875787" w:rsidR="58A2FCCC">
              <w:rPr>
                <w:rFonts w:eastAsia="Segoe UI"/>
              </w:rPr>
              <w:t>2</w:t>
            </w:r>
            <w:r w:rsidRPr="44875787" w:rsidR="7628BB67">
              <w:rPr>
                <w:rFonts w:eastAsia="Segoe UI"/>
              </w:rPr>
              <w:t>0</w:t>
            </w:r>
            <w:r w:rsidRPr="44875787">
              <w:rPr>
                <w:rFonts w:eastAsia="Segoe UI"/>
              </w:rPr>
              <w:t>0 cfs.</w:t>
            </w:r>
          </w:p>
        </w:tc>
        <w:tc>
          <w:tcPr>
            <w:tcW w:w="3690" w:type="dxa"/>
            <w:tcMar/>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5B1334" w:rsidR="003A7A14" w:rsidP="412939DB" w:rsidRDefault="308D295A" w14:paraId="13495095" w14:textId="6CED2356">
            <w:pPr>
              <w:pStyle w:val="ListParagraph"/>
              <w:numPr>
                <w:ilvl w:val="0"/>
                <w:numId w:val="19"/>
              </w:numPr>
              <w:spacing w:after="0"/>
              <w:ind w:hanging="210"/>
              <w:rPr>
                <w:sz w:val="20"/>
                <w:szCs w:val="20"/>
              </w:rPr>
            </w:pPr>
            <w:r w:rsidRPr="23880A9F">
              <w:rPr>
                <w:sz w:val="20"/>
                <w:szCs w:val="20"/>
              </w:rPr>
              <w:t xml:space="preserve">Adult fall-run Chinook </w:t>
            </w:r>
            <w:r w:rsidRPr="23880A9F" w:rsidR="62005E0F">
              <w:rPr>
                <w:sz w:val="20"/>
                <w:szCs w:val="20"/>
              </w:rPr>
              <w:t>S</w:t>
            </w:r>
            <w:r w:rsidRPr="23880A9F">
              <w:rPr>
                <w:sz w:val="20"/>
                <w:szCs w:val="20"/>
              </w:rPr>
              <w:t xml:space="preserve">almon </w:t>
            </w:r>
            <w:r w:rsidRPr="076D3A4D" w:rsidR="56BA79FA">
              <w:rPr>
                <w:sz w:val="20"/>
                <w:szCs w:val="20"/>
              </w:rPr>
              <w:t>are</w:t>
            </w:r>
            <w:r w:rsidRPr="23BC49FD" w:rsidR="56BA79FA">
              <w:rPr>
                <w:sz w:val="20"/>
                <w:szCs w:val="20"/>
              </w:rPr>
              <w:t xml:space="preserve"> migrating </w:t>
            </w:r>
            <w:r w:rsidRPr="3ED5AA8F" w:rsidR="56BA79FA">
              <w:rPr>
                <w:sz w:val="20"/>
                <w:szCs w:val="20"/>
              </w:rPr>
              <w:t>upstream</w:t>
            </w:r>
            <w:r w:rsidRPr="23880A9F" w:rsidR="0DE33AF3">
              <w:rPr>
                <w:sz w:val="20"/>
                <w:szCs w:val="20"/>
              </w:rPr>
              <w:t xml:space="preserve"> and beginning to spawn.</w:t>
            </w:r>
          </w:p>
          <w:p w:rsidRPr="005B1334" w:rsidR="003A7A14" w:rsidP="412939DB" w:rsidRDefault="06B9D9F4" w14:paraId="3BB32BF3" w14:textId="647925E9">
            <w:pPr>
              <w:pStyle w:val="ListParagraph"/>
              <w:numPr>
                <w:ilvl w:val="0"/>
                <w:numId w:val="19"/>
              </w:numPr>
              <w:spacing w:after="0"/>
              <w:ind w:hanging="210"/>
              <w:rPr>
                <w:sz w:val="20"/>
                <w:szCs w:val="20"/>
              </w:rPr>
            </w:pPr>
            <w:r w:rsidRPr="412939DB">
              <w:rPr>
                <w:sz w:val="20"/>
                <w:szCs w:val="20"/>
              </w:rPr>
              <w:t>Redd</w:t>
            </w:r>
            <w:r w:rsidR="00153BAE">
              <w:rPr>
                <w:sz w:val="20"/>
                <w:szCs w:val="20"/>
              </w:rPr>
              <w:t>s</w:t>
            </w:r>
            <w:r w:rsidRPr="412939DB">
              <w:rPr>
                <w:sz w:val="20"/>
                <w:szCs w:val="20"/>
              </w:rPr>
              <w:t xml:space="preserve"> are beginning to be</w:t>
            </w:r>
            <w:r w:rsidRPr="412939DB" w:rsidR="0D8155B4">
              <w:rPr>
                <w:sz w:val="20"/>
                <w:szCs w:val="20"/>
              </w:rPr>
              <w:t xml:space="preserve"> </w:t>
            </w:r>
            <w:r w:rsidRPr="412939DB" w:rsidR="0E56F73E">
              <w:rPr>
                <w:sz w:val="20"/>
                <w:szCs w:val="20"/>
              </w:rPr>
              <w:t>o</w:t>
            </w:r>
            <w:r w:rsidRPr="412939DB" w:rsidR="0D8155B4">
              <w:rPr>
                <w:sz w:val="20"/>
                <w:szCs w:val="20"/>
              </w:rPr>
              <w:t>bserved in river</w:t>
            </w:r>
            <w:r w:rsidRPr="412939DB" w:rsidR="11D086BE">
              <w:rPr>
                <w:sz w:val="20"/>
                <w:szCs w:val="20"/>
              </w:rPr>
              <w:t>.</w:t>
            </w:r>
          </w:p>
          <w:p w:rsidRPr="005B1334" w:rsidR="003A7A14" w:rsidP="412939DB" w:rsidRDefault="4E826525" w14:paraId="4FAFDE52" w14:textId="4CC42619">
            <w:pPr>
              <w:pStyle w:val="ListParagraph"/>
              <w:numPr>
                <w:ilvl w:val="0"/>
                <w:numId w:val="19"/>
              </w:numPr>
              <w:spacing w:after="0"/>
              <w:ind w:hanging="210"/>
              <w:rPr>
                <w:sz w:val="20"/>
                <w:szCs w:val="20"/>
              </w:rPr>
            </w:pPr>
            <w:r w:rsidRPr="23880A9F">
              <w:rPr>
                <w:sz w:val="20"/>
                <w:szCs w:val="20"/>
              </w:rPr>
              <w:t xml:space="preserve">(Updated </w:t>
            </w:r>
            <w:r w:rsidRPr="076D3A4D" w:rsidR="4DE3998B">
              <w:rPr>
                <w:sz w:val="20"/>
                <w:szCs w:val="20"/>
              </w:rPr>
              <w:t>1</w:t>
            </w:r>
            <w:r w:rsidR="00D877FE">
              <w:rPr>
                <w:sz w:val="20"/>
                <w:szCs w:val="20"/>
              </w:rPr>
              <w:t>1</w:t>
            </w:r>
            <w:r w:rsidRPr="076D3A4D" w:rsidR="4DE3998B">
              <w:rPr>
                <w:sz w:val="20"/>
                <w:szCs w:val="20"/>
              </w:rPr>
              <w:t>/</w:t>
            </w:r>
            <w:r w:rsidR="00D877FE">
              <w:rPr>
                <w:sz w:val="20"/>
                <w:szCs w:val="20"/>
              </w:rPr>
              <w:t>12</w:t>
            </w:r>
            <w:r w:rsidRPr="23880A9F" w:rsidR="4DE3998B">
              <w:rPr>
                <w:sz w:val="20"/>
                <w:szCs w:val="20"/>
              </w:rPr>
              <w:t>/2024</w:t>
            </w:r>
            <w:r w:rsidRPr="23880A9F">
              <w:rPr>
                <w:sz w:val="20"/>
                <w:szCs w:val="20"/>
              </w:rPr>
              <w:t>)</w:t>
            </w:r>
          </w:p>
        </w:tc>
      </w:tr>
      <w:tr w:rsidR="003A7A14" w:rsidTr="79513A9B" w14:paraId="3922E4A3" w14:textId="77777777">
        <w:trPr>
          <w:trHeight w:val="300"/>
        </w:trPr>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2B8BD367" w14:paraId="633FFB14" w14:textId="486BC073">
            <w:pPr>
              <w:pStyle w:val="vitabletextbullet1"/>
              <w:rPr>
                <w:rFonts w:eastAsia="Segoe UI"/>
              </w:rPr>
            </w:pPr>
            <w:r w:rsidRPr="44875787">
              <w:rPr>
                <w:rFonts w:eastAsia="Segoe UI"/>
              </w:rPr>
              <w:t xml:space="preserve">Freeport: </w:t>
            </w:r>
            <w:r w:rsidRPr="44875787" w:rsidR="054C8365">
              <w:rPr>
                <w:rFonts w:eastAsia="Segoe UI"/>
              </w:rPr>
              <w:t>8</w:t>
            </w:r>
            <w:r w:rsidRPr="44875787">
              <w:rPr>
                <w:rFonts w:eastAsia="Segoe UI"/>
              </w:rPr>
              <w:t>,</w:t>
            </w:r>
            <w:r w:rsidRPr="44875787" w:rsidR="3DEB206F">
              <w:rPr>
                <w:rFonts w:eastAsia="Segoe UI"/>
              </w:rPr>
              <w:t>5</w:t>
            </w:r>
            <w:r w:rsidRPr="44875787">
              <w:rPr>
                <w:rFonts w:eastAsia="Segoe UI"/>
              </w:rPr>
              <w:t xml:space="preserve">00 to </w:t>
            </w:r>
            <w:r w:rsidRPr="44875787" w:rsidR="078A0445">
              <w:rPr>
                <w:rFonts w:eastAsia="Segoe UI"/>
              </w:rPr>
              <w:t>30</w:t>
            </w:r>
            <w:r w:rsidRPr="44875787">
              <w:rPr>
                <w:rFonts w:eastAsia="Segoe UI"/>
              </w:rPr>
              <w:t>,</w:t>
            </w:r>
            <w:r w:rsidRPr="44875787" w:rsidR="353BF417">
              <w:rPr>
                <w:rFonts w:eastAsia="Segoe UI"/>
              </w:rPr>
              <w:t>0</w:t>
            </w:r>
            <w:r w:rsidRPr="44875787">
              <w:rPr>
                <w:rFonts w:eastAsia="Segoe UI"/>
              </w:rPr>
              <w:t xml:space="preserve">00 cfs   </w:t>
            </w:r>
          </w:p>
          <w:p w:rsidRPr="00E83BF0" w:rsidR="003A7A14" w:rsidP="005B1334" w:rsidRDefault="2B8BD367" w14:paraId="28901824" w14:textId="4EB640B9">
            <w:pPr>
              <w:pStyle w:val="vitabletextbullet1"/>
              <w:rPr>
                <w:rFonts w:eastAsia="Segoe UI"/>
              </w:rPr>
            </w:pPr>
            <w:r w:rsidRPr="71961968">
              <w:rPr>
                <w:rFonts w:eastAsia="Segoe UI"/>
              </w:rPr>
              <w:t>Vernalis: 1</w:t>
            </w:r>
            <w:r w:rsidRPr="71961968" w:rsidR="6A24E22F">
              <w:rPr>
                <w:rFonts w:eastAsia="Segoe UI"/>
              </w:rPr>
              <w:t>,</w:t>
            </w:r>
            <w:r w:rsidRPr="71961968" w:rsidR="1237F40B">
              <w:rPr>
                <w:rFonts w:eastAsia="Segoe UI"/>
              </w:rPr>
              <w:t>0</w:t>
            </w:r>
            <w:r w:rsidRPr="71961968">
              <w:rPr>
                <w:rFonts w:eastAsia="Segoe UI"/>
              </w:rPr>
              <w:t xml:space="preserve">00 to </w:t>
            </w:r>
            <w:r w:rsidRPr="71961968" w:rsidR="6E161E38">
              <w:rPr>
                <w:rFonts w:eastAsia="Segoe UI"/>
              </w:rPr>
              <w:t>2,</w:t>
            </w:r>
            <w:r w:rsidRPr="71961968" w:rsidR="5803A1E3">
              <w:rPr>
                <w:rFonts w:eastAsia="Segoe UI"/>
              </w:rPr>
              <w:t>0</w:t>
            </w:r>
            <w:r w:rsidRPr="71961968" w:rsidR="6E161E38">
              <w:rPr>
                <w:rFonts w:eastAsia="Segoe UI"/>
              </w:rPr>
              <w:t>0</w:t>
            </w:r>
            <w:r w:rsidRPr="71961968">
              <w:rPr>
                <w:rFonts w:eastAsia="Segoe UI"/>
              </w:rPr>
              <w:t xml:space="preserve">0 cfs  </w:t>
            </w:r>
          </w:p>
          <w:p w:rsidRPr="00E83BF0" w:rsidR="003A7A14" w:rsidP="005B1334" w:rsidRDefault="2B8BD367" w14:paraId="3AFAE9CE" w14:textId="3EA2C427">
            <w:pPr>
              <w:pStyle w:val="vitabletextbullet1"/>
              <w:rPr>
                <w:rFonts w:eastAsia="Segoe UI"/>
              </w:rPr>
            </w:pPr>
            <w:r w:rsidRPr="44875787">
              <w:rPr>
                <w:rFonts w:eastAsia="Segoe UI"/>
              </w:rPr>
              <w:t xml:space="preserve">Delta Outflow index: </w:t>
            </w:r>
            <w:r w:rsidRPr="44875787" w:rsidR="6F35CC3E">
              <w:rPr>
                <w:rFonts w:eastAsia="Segoe UI"/>
              </w:rPr>
              <w:t>3</w:t>
            </w:r>
            <w:r w:rsidRPr="44875787">
              <w:rPr>
                <w:rFonts w:eastAsia="Segoe UI"/>
              </w:rPr>
              <w:t>,</w:t>
            </w:r>
            <w:r w:rsidRPr="44875787" w:rsidR="7C57E304">
              <w:rPr>
                <w:rFonts w:eastAsia="Segoe UI"/>
              </w:rPr>
              <w:t>5</w:t>
            </w:r>
            <w:r w:rsidRPr="44875787">
              <w:rPr>
                <w:rFonts w:eastAsia="Segoe UI"/>
              </w:rPr>
              <w:t xml:space="preserve">00 to </w:t>
            </w:r>
            <w:r w:rsidRPr="44875787" w:rsidR="0D241155">
              <w:rPr>
                <w:rFonts w:eastAsia="Segoe UI"/>
              </w:rPr>
              <w:t>20</w:t>
            </w:r>
            <w:r w:rsidRPr="44875787">
              <w:rPr>
                <w:rFonts w:eastAsia="Segoe UI"/>
              </w:rPr>
              <w:t>,</w:t>
            </w:r>
            <w:r w:rsidRPr="44875787" w:rsidR="7681181C">
              <w:rPr>
                <w:rFonts w:eastAsia="Segoe UI"/>
              </w:rPr>
              <w:t>0</w:t>
            </w:r>
            <w:r w:rsidRPr="44875787">
              <w:rPr>
                <w:rFonts w:eastAsia="Segoe UI"/>
              </w:rPr>
              <w:t>00 cfs</w:t>
            </w:r>
          </w:p>
          <w:p w:rsidRPr="00E83BF0" w:rsidR="003A7A14" w:rsidP="005B1334" w:rsidRDefault="2B8BD367" w14:paraId="46E85DAD" w14:textId="6F445AEA">
            <w:pPr>
              <w:pStyle w:val="vitabletextbullet1"/>
              <w:rPr>
                <w:rFonts w:eastAsia="Segoe UI"/>
              </w:rPr>
            </w:pPr>
            <w:r w:rsidRPr="44875787">
              <w:rPr>
                <w:rFonts w:eastAsia="Segoe UI"/>
              </w:rPr>
              <w:t xml:space="preserve">Combined Exports: </w:t>
            </w:r>
            <w:r w:rsidRPr="44875787" w:rsidR="572C70C7">
              <w:rPr>
                <w:rFonts w:eastAsia="Segoe UI"/>
              </w:rPr>
              <w:t>4</w:t>
            </w:r>
            <w:r w:rsidRPr="44875787">
              <w:rPr>
                <w:rFonts w:eastAsia="Segoe UI"/>
              </w:rPr>
              <w:t>,</w:t>
            </w:r>
            <w:r w:rsidRPr="44875787" w:rsidR="30222247">
              <w:rPr>
                <w:rFonts w:eastAsia="Segoe UI"/>
              </w:rPr>
              <w:t>2</w:t>
            </w:r>
            <w:r w:rsidRPr="44875787">
              <w:rPr>
                <w:rFonts w:eastAsia="Segoe UI"/>
              </w:rPr>
              <w:t xml:space="preserve">00 to </w:t>
            </w:r>
            <w:r w:rsidRPr="44875787" w:rsidR="46A7CCDC">
              <w:rPr>
                <w:rFonts w:eastAsia="Segoe UI"/>
              </w:rPr>
              <w:t>10</w:t>
            </w:r>
            <w:r w:rsidRPr="44875787">
              <w:rPr>
                <w:rFonts w:eastAsia="Segoe UI"/>
              </w:rPr>
              <w:t>,</w:t>
            </w:r>
            <w:r w:rsidRPr="44875787" w:rsidR="12D63902">
              <w:rPr>
                <w:rFonts w:eastAsia="Segoe UI"/>
              </w:rPr>
              <w:t>88</w:t>
            </w:r>
            <w:r w:rsidRPr="44875787">
              <w:rPr>
                <w:rFonts w:eastAsia="Segoe UI"/>
              </w:rPr>
              <w:t>0 cfs</w:t>
            </w:r>
          </w:p>
          <w:p w:rsidRPr="00E83BF0" w:rsidR="003A7A14" w:rsidP="005B1334" w:rsidRDefault="2B8BD367" w14:paraId="5B5E8785" w14:textId="7E35B4F2">
            <w:pPr>
              <w:pStyle w:val="vitabletextbullet1"/>
              <w:rPr>
                <w:rFonts w:eastAsia="Segoe UI"/>
              </w:rPr>
            </w:pPr>
            <w:r w:rsidRPr="18EA773D">
              <w:rPr>
                <w:rFonts w:eastAsia="Segoe UI"/>
              </w:rPr>
              <w:t xml:space="preserve">JPP: </w:t>
            </w:r>
            <w:r w:rsidRPr="18EA773D" w:rsidR="5A239C0E">
              <w:rPr>
                <w:rFonts w:eastAsia="Segoe UI"/>
              </w:rPr>
              <w:t xml:space="preserve"> </w:t>
            </w:r>
            <w:r w:rsidRPr="18EA773D" w:rsidR="53FD983D">
              <w:rPr>
                <w:rFonts w:eastAsia="Segoe UI"/>
              </w:rPr>
              <w:t xml:space="preserve">2,700 cfs to </w:t>
            </w:r>
            <w:r w:rsidRPr="18EA773D" w:rsidR="1EA96744">
              <w:rPr>
                <w:rFonts w:eastAsia="Segoe UI"/>
              </w:rPr>
              <w:t>4</w:t>
            </w:r>
            <w:r w:rsidRPr="18EA773D" w:rsidR="02A13A6D">
              <w:rPr>
                <w:rFonts w:eastAsia="Segoe UI"/>
              </w:rPr>
              <w:t>,</w:t>
            </w:r>
            <w:r w:rsidRPr="18EA773D" w:rsidR="67699897">
              <w:rPr>
                <w:rFonts w:eastAsia="Segoe UI"/>
              </w:rPr>
              <w:t>2</w:t>
            </w:r>
            <w:r w:rsidRPr="18EA773D" w:rsidR="02A13A6D">
              <w:rPr>
                <w:rFonts w:eastAsia="Segoe UI"/>
              </w:rPr>
              <w:t>00 cfs</w:t>
            </w:r>
            <w:r w:rsidRPr="18EA773D">
              <w:rPr>
                <w:rFonts w:eastAsia="Segoe UI"/>
              </w:rPr>
              <w:t xml:space="preserve"> </w:t>
            </w:r>
          </w:p>
          <w:p w:rsidRPr="00E83BF0" w:rsidR="003A7A14" w:rsidP="005B1334" w:rsidRDefault="2B8BD367" w14:paraId="5481D2B4" w14:textId="69353BDB">
            <w:pPr>
              <w:pStyle w:val="vitabletextbullet1"/>
              <w:rPr>
                <w:rFonts w:eastAsia="Segoe UI"/>
              </w:rPr>
            </w:pPr>
            <w:r w:rsidRPr="44875787">
              <w:rPr>
                <w:rFonts w:eastAsia="Segoe UI"/>
              </w:rPr>
              <w:t xml:space="preserve">CCF: </w:t>
            </w:r>
            <w:r w:rsidRPr="44875787" w:rsidR="6C99491B">
              <w:rPr>
                <w:rFonts w:eastAsia="Segoe UI"/>
              </w:rPr>
              <w:t>1,</w:t>
            </w:r>
            <w:r w:rsidRPr="44875787" w:rsidR="6C70AD77">
              <w:rPr>
                <w:rFonts w:eastAsia="Segoe UI"/>
              </w:rPr>
              <w:t>5</w:t>
            </w:r>
            <w:r w:rsidRPr="44875787" w:rsidR="6DDE1D27">
              <w:rPr>
                <w:rFonts w:eastAsia="Segoe UI"/>
              </w:rPr>
              <w:t>0</w:t>
            </w:r>
            <w:r w:rsidRPr="44875787">
              <w:rPr>
                <w:rFonts w:eastAsia="Segoe UI"/>
              </w:rPr>
              <w:t xml:space="preserve">0 cfs to </w:t>
            </w:r>
            <w:r w:rsidRPr="44875787" w:rsidR="01BD87C6">
              <w:rPr>
                <w:rFonts w:eastAsia="Segoe UI"/>
              </w:rPr>
              <w:t>6</w:t>
            </w:r>
            <w:r w:rsidRPr="44875787">
              <w:rPr>
                <w:rFonts w:eastAsia="Segoe UI"/>
              </w:rPr>
              <w:t>,</w:t>
            </w:r>
            <w:r w:rsidRPr="44875787" w:rsidR="74CCB673">
              <w:rPr>
                <w:rFonts w:eastAsia="Segoe UI"/>
              </w:rPr>
              <w:t>68</w:t>
            </w:r>
            <w:r w:rsidRPr="44875787">
              <w:rPr>
                <w:rFonts w:eastAsia="Segoe UI"/>
              </w:rPr>
              <w:t xml:space="preserve">0 cfs   </w:t>
            </w:r>
          </w:p>
          <w:p w:rsidRPr="00E83BF0" w:rsidR="003A7A14" w:rsidP="005B1334" w:rsidRDefault="2B8BD367" w14:paraId="137D37FB" w14:textId="065233FB">
            <w:pPr>
              <w:pStyle w:val="vitabletextbullet1"/>
              <w:rPr>
                <w:rFonts w:eastAsia="Segoe UI"/>
              </w:rPr>
            </w:pPr>
            <w:r w:rsidRPr="44875787">
              <w:rPr>
                <w:rFonts w:eastAsia="Segoe UI"/>
              </w:rPr>
              <w:t>Expected Daily OMR Index Values: -</w:t>
            </w:r>
            <w:r w:rsidRPr="44875787" w:rsidR="12AB5340">
              <w:rPr>
                <w:rFonts w:eastAsia="Segoe UI"/>
              </w:rPr>
              <w:t>3</w:t>
            </w:r>
            <w:r w:rsidRPr="44875787">
              <w:rPr>
                <w:rFonts w:eastAsia="Segoe UI"/>
              </w:rPr>
              <w:t>,</w:t>
            </w:r>
            <w:r w:rsidRPr="44875787" w:rsidR="7C024A7E">
              <w:rPr>
                <w:rFonts w:eastAsia="Segoe UI"/>
              </w:rPr>
              <w:t>5</w:t>
            </w:r>
            <w:r w:rsidRPr="44875787">
              <w:rPr>
                <w:rFonts w:eastAsia="Segoe UI"/>
              </w:rPr>
              <w:t>00 to -</w:t>
            </w:r>
            <w:r w:rsidRPr="44875787" w:rsidR="5EB442DA">
              <w:rPr>
                <w:rFonts w:eastAsia="Segoe UI"/>
              </w:rPr>
              <w:t>10</w:t>
            </w:r>
            <w:r w:rsidRPr="44875787">
              <w:rPr>
                <w:rFonts w:eastAsia="Segoe UI"/>
              </w:rPr>
              <w:t>,</w:t>
            </w:r>
            <w:r w:rsidRPr="44875787" w:rsidR="00632F9B">
              <w:rPr>
                <w:rFonts w:eastAsia="Segoe UI"/>
              </w:rPr>
              <w:t>0</w:t>
            </w:r>
            <w:r w:rsidRPr="44875787">
              <w:rPr>
                <w:rFonts w:eastAsia="Segoe UI"/>
              </w:rPr>
              <w:t>00 cfs</w:t>
            </w:r>
          </w:p>
          <w:p w:rsidR="003A7A14" w:rsidP="01AA8F80" w:rsidRDefault="6CBE020F" w14:paraId="655FAA47" w14:textId="58FF17F8">
            <w:pPr>
              <w:pStyle w:val="vitabletextbullet1"/>
              <w:rPr>
                <w:rFonts w:eastAsia="Segoe UI"/>
              </w:rPr>
            </w:pPr>
            <w:r w:rsidRPr="18EA773D">
              <w:rPr>
                <w:rFonts w:eastAsia="Segoe UI"/>
              </w:rPr>
              <w:t xml:space="preserve">DCC Gates: </w:t>
            </w:r>
            <w:r w:rsidRPr="18EA773D" w:rsidR="54A12614">
              <w:rPr>
                <w:rFonts w:eastAsia="Segoe UI"/>
              </w:rPr>
              <w:t>Closed</w:t>
            </w:r>
            <w:r w:rsidRPr="18EA773D" w:rsidR="22D9425F">
              <w:rPr>
                <w:rFonts w:eastAsia="Segoe UI"/>
              </w:rPr>
              <w:t xml:space="preserve"> on 1</w:t>
            </w:r>
            <w:r w:rsidRPr="18EA773D" w:rsidR="25B77739">
              <w:rPr>
                <w:rFonts w:eastAsia="Segoe UI"/>
              </w:rPr>
              <w:t>1</w:t>
            </w:r>
            <w:r w:rsidRPr="18EA773D" w:rsidR="22D9425F">
              <w:rPr>
                <w:rFonts w:eastAsia="Segoe UI"/>
              </w:rPr>
              <w:t>/1</w:t>
            </w:r>
            <w:r w:rsidRPr="18EA773D" w:rsidR="771C3212">
              <w:rPr>
                <w:rFonts w:eastAsia="Segoe UI"/>
              </w:rPr>
              <w:t>8</w:t>
            </w:r>
            <w:r w:rsidRPr="18EA773D" w:rsidR="7BE31841">
              <w:rPr>
                <w:rFonts w:eastAsia="Segoe UI"/>
              </w:rPr>
              <w:t>, Open on 11/</w:t>
            </w:r>
            <w:r w:rsidRPr="18EA773D" w:rsidR="64EB1A8B">
              <w:rPr>
                <w:rFonts w:eastAsia="Segoe UI"/>
              </w:rPr>
              <w:t>22</w:t>
            </w:r>
            <w:r w:rsidRPr="18EA773D">
              <w:rPr>
                <w:rFonts w:eastAsia="Segoe UI"/>
              </w:rPr>
              <w:t>.</w:t>
            </w:r>
          </w:p>
          <w:p w:rsidR="003A7A14" w:rsidP="01AA8F80" w:rsidRDefault="5683F321" w14:paraId="4A3642EC" w14:textId="708B95C6">
            <w:pPr>
              <w:pStyle w:val="vitabletextbullet1"/>
              <w:rPr>
                <w:rFonts w:eastAsia="Segoe UI"/>
              </w:rPr>
            </w:pPr>
            <w:r w:rsidRPr="2AD418AC">
              <w:rPr>
                <w:rFonts w:eastAsia="Segoe UI"/>
              </w:rPr>
              <w:t xml:space="preserve">X2 </w:t>
            </w:r>
            <w:r w:rsidRPr="2AD418AC" w:rsidR="32709B26">
              <w:rPr>
                <w:rFonts w:eastAsia="Segoe UI"/>
              </w:rPr>
              <w:t>&gt;</w:t>
            </w:r>
            <w:r w:rsidRPr="2AD418AC">
              <w:rPr>
                <w:rFonts w:eastAsia="Segoe UI"/>
              </w:rPr>
              <w:t xml:space="preserve"> 8</w:t>
            </w:r>
            <w:r w:rsidRPr="2AD418AC" w:rsidR="2065B2D4">
              <w:rPr>
                <w:rFonts w:eastAsia="Segoe UI"/>
              </w:rPr>
              <w:t>1</w:t>
            </w:r>
            <w:r w:rsidRPr="2AD418AC">
              <w:rPr>
                <w:rFonts w:eastAsia="Segoe UI"/>
              </w:rPr>
              <w:t xml:space="preserve"> km</w:t>
            </w:r>
          </w:p>
          <w:p w:rsidR="003A7A14" w:rsidP="01AA8F80" w:rsidRDefault="798DFDA2" w14:paraId="5D3DC130" w14:textId="645A1E40">
            <w:pPr>
              <w:pStyle w:val="vitabletextbullet1"/>
              <w:rPr>
                <w:rFonts w:eastAsia="Segoe UI"/>
              </w:rPr>
            </w:pPr>
            <w:r w:rsidRPr="18EA773D">
              <w:rPr>
                <w:rFonts w:eastAsia="Segoe UI"/>
              </w:rPr>
              <w:t>Tides: Transition fro</w:t>
            </w:r>
            <w:r w:rsidRPr="18EA773D" w:rsidR="793821CB">
              <w:rPr>
                <w:rFonts w:eastAsia="Segoe UI"/>
              </w:rPr>
              <w:t>m</w:t>
            </w:r>
            <w:r w:rsidRPr="18EA773D">
              <w:rPr>
                <w:rFonts w:eastAsia="Segoe UI"/>
              </w:rPr>
              <w:t xml:space="preserve"> </w:t>
            </w:r>
            <w:r w:rsidRPr="18EA773D" w:rsidR="08181DCB">
              <w:rPr>
                <w:rFonts w:eastAsia="Segoe UI"/>
              </w:rPr>
              <w:t>Spring</w:t>
            </w:r>
            <w:r w:rsidRPr="18EA773D">
              <w:rPr>
                <w:rFonts w:eastAsia="Segoe UI"/>
              </w:rPr>
              <w:t xml:space="preserve"> to </w:t>
            </w:r>
            <w:r w:rsidRPr="18EA773D" w:rsidR="375D3B05">
              <w:rPr>
                <w:rFonts w:eastAsia="Segoe UI"/>
              </w:rPr>
              <w:t>Neap</w:t>
            </w:r>
            <w:r w:rsidRPr="18EA773D">
              <w:rPr>
                <w:rFonts w:eastAsia="Segoe UI"/>
              </w:rPr>
              <w:t xml:space="preserve">; </w:t>
            </w:r>
            <w:r w:rsidRPr="18EA773D" w:rsidR="7237D650">
              <w:rPr>
                <w:rFonts w:eastAsia="Segoe UI"/>
              </w:rPr>
              <w:t>New</w:t>
            </w:r>
            <w:r w:rsidRPr="18EA773D" w:rsidR="01F76C51">
              <w:rPr>
                <w:rFonts w:eastAsia="Segoe UI"/>
              </w:rPr>
              <w:t xml:space="preserve"> </w:t>
            </w:r>
            <w:r w:rsidRPr="18EA773D">
              <w:rPr>
                <w:rFonts w:eastAsia="Segoe UI"/>
              </w:rPr>
              <w:t>Moon on 1</w:t>
            </w:r>
            <w:r w:rsidRPr="18EA773D" w:rsidR="60F46959">
              <w:rPr>
                <w:rFonts w:eastAsia="Segoe UI"/>
              </w:rPr>
              <w:t>1</w:t>
            </w:r>
            <w:r w:rsidRPr="18EA773D">
              <w:rPr>
                <w:rFonts w:eastAsia="Segoe UI"/>
              </w:rPr>
              <w:t>/</w:t>
            </w:r>
            <w:r w:rsidRPr="18EA773D" w:rsidR="60468E87">
              <w:rPr>
                <w:rFonts w:eastAsia="Segoe UI"/>
              </w:rPr>
              <w:t>30</w:t>
            </w:r>
            <w:r w:rsidRPr="18EA773D">
              <w:rPr>
                <w:rFonts w:eastAsia="Segoe UI"/>
              </w:rPr>
              <w:t>.</w:t>
            </w:r>
          </w:p>
        </w:tc>
        <w:tc>
          <w:tcPr>
            <w:tcW w:w="3690" w:type="dxa"/>
            <w:tcMar/>
          </w:tcPr>
          <w:p w:rsidR="00852792" w:rsidP="411E9AD5" w:rsidRDefault="09BB43CD" w14:paraId="7D28BF2C" w14:textId="380610B5">
            <w:pPr>
              <w:pStyle w:val="ListParagraph"/>
              <w:numPr>
                <w:ilvl w:val="0"/>
                <w:numId w:val="19"/>
              </w:numPr>
              <w:spacing w:after="0" w:line="259" w:lineRule="auto"/>
              <w:ind w:hanging="210"/>
              <w:rPr>
                <w:rFonts w:eastAsia="Segoe UI"/>
                <w:sz w:val="20"/>
                <w:szCs w:val="20"/>
              </w:rPr>
            </w:pPr>
            <w:r w:rsidRPr="44875787">
              <w:rPr>
                <w:rFonts w:eastAsia="Segoe UI"/>
                <w:sz w:val="20"/>
                <w:szCs w:val="20"/>
              </w:rPr>
              <w:t xml:space="preserve">Delta Smelt juveniles, sub-adults and adults are </w:t>
            </w:r>
            <w:r w:rsidRPr="44875787" w:rsidR="7C0FEC9E">
              <w:rPr>
                <w:rFonts w:eastAsia="Segoe UI"/>
                <w:sz w:val="20"/>
                <w:szCs w:val="20"/>
              </w:rPr>
              <w:t>expected to be present</w:t>
            </w:r>
            <w:r w:rsidRPr="44875787" w:rsidR="2FF00BCD">
              <w:rPr>
                <w:rFonts w:eastAsia="Segoe UI"/>
                <w:sz w:val="20"/>
                <w:szCs w:val="20"/>
              </w:rPr>
              <w:t xml:space="preserve"> in the </w:t>
            </w:r>
            <w:r w:rsidRPr="44875787" w:rsidR="590C2589">
              <w:rPr>
                <w:rFonts w:eastAsia="Segoe UI"/>
                <w:sz w:val="20"/>
                <w:szCs w:val="20"/>
              </w:rPr>
              <w:t>Suisun Marsh, Suisun Bay,</w:t>
            </w:r>
            <w:r w:rsidRPr="44875787" w:rsidR="2FF00BCD">
              <w:rPr>
                <w:rFonts w:eastAsia="Segoe UI"/>
                <w:sz w:val="20"/>
                <w:szCs w:val="20"/>
              </w:rPr>
              <w:t xml:space="preserve"> and</w:t>
            </w:r>
            <w:r w:rsidRPr="44875787" w:rsidR="7C0FEC9E">
              <w:rPr>
                <w:rFonts w:eastAsia="Segoe UI"/>
                <w:sz w:val="20"/>
                <w:szCs w:val="20"/>
              </w:rPr>
              <w:t xml:space="preserve"> the Sacramento</w:t>
            </w:r>
            <w:r w:rsidRPr="44875787" w:rsidR="2FF00BCD">
              <w:rPr>
                <w:rFonts w:eastAsia="Segoe UI"/>
                <w:sz w:val="20"/>
                <w:szCs w:val="20"/>
              </w:rPr>
              <w:t xml:space="preserve"> Deepwater Shipping Channel. </w:t>
            </w:r>
            <w:r w:rsidRPr="44875787" w:rsidR="7F28BABA">
              <w:rPr>
                <w:rFonts w:eastAsia="Segoe UI"/>
                <w:sz w:val="20"/>
                <w:szCs w:val="20"/>
              </w:rPr>
              <w:t xml:space="preserve">One </w:t>
            </w:r>
            <w:r w:rsidR="003C6B1B">
              <w:rPr>
                <w:rFonts w:eastAsia="Segoe UI"/>
                <w:sz w:val="20"/>
                <w:szCs w:val="20"/>
              </w:rPr>
              <w:t xml:space="preserve">juvenile </w:t>
            </w:r>
            <w:r w:rsidRPr="44875787" w:rsidR="7F28BABA">
              <w:rPr>
                <w:rFonts w:eastAsia="Segoe UI"/>
                <w:sz w:val="20"/>
                <w:szCs w:val="20"/>
              </w:rPr>
              <w:t xml:space="preserve">Delta Smelt was detected in Suisun Marsh on </w:t>
            </w:r>
            <w:r w:rsidRPr="44875787" w:rsidR="2327E94C">
              <w:rPr>
                <w:rFonts w:eastAsia="Segoe UI"/>
                <w:sz w:val="20"/>
                <w:szCs w:val="20"/>
              </w:rPr>
              <w:t>11/13/24</w:t>
            </w:r>
            <w:r w:rsidRPr="44875787" w:rsidR="00B518BC">
              <w:rPr>
                <w:rFonts w:eastAsia="Segoe UI"/>
                <w:sz w:val="20"/>
                <w:szCs w:val="20"/>
              </w:rPr>
              <w:t>.</w:t>
            </w:r>
          </w:p>
          <w:p w:rsidR="3E501BEA" w:rsidP="07A2BC53" w:rsidRDefault="3DB7DA6E" w14:paraId="10811B64" w14:textId="19A7B24E">
            <w:pPr>
              <w:pStyle w:val="ListParagraph"/>
              <w:numPr>
                <w:ilvl w:val="0"/>
                <w:numId w:val="19"/>
              </w:numPr>
              <w:spacing w:after="0" w:line="259" w:lineRule="auto"/>
              <w:ind w:hanging="210"/>
              <w:rPr>
                <w:rFonts w:eastAsia="Segoe UI"/>
                <w:sz w:val="20"/>
                <w:szCs w:val="20"/>
              </w:rPr>
            </w:pPr>
            <w:del w:author="Osborn, Katherine (Katie)@DWR" w:date="2024-11-25T17:16:52.242Z" w:id="1271626275">
              <w:r w:rsidRPr="79513A9B" w:rsidDel="3DB7DA6E">
                <w:rPr>
                  <w:rFonts w:eastAsia="Segoe UI"/>
                  <w:sz w:val="20"/>
                  <w:szCs w:val="20"/>
                </w:rPr>
                <w:delText xml:space="preserve">One </w:delText>
              </w:r>
              <w:r w:rsidRPr="79513A9B" w:rsidDel="00B423AB">
                <w:rPr>
                  <w:rFonts w:eastAsia="Segoe UI"/>
                  <w:sz w:val="20"/>
                  <w:szCs w:val="20"/>
                </w:rPr>
                <w:delText>juvenile</w:delText>
              </w:r>
              <w:r w:rsidRPr="79513A9B" w:rsidDel="00BA1ADE">
                <w:rPr>
                  <w:rFonts w:eastAsia="Segoe UI"/>
                  <w:sz w:val="20"/>
                  <w:szCs w:val="20"/>
                </w:rPr>
                <w:delText>L</w:delText>
              </w:r>
            </w:del>
            <w:ins w:author="Osborn, Katherine (Katie)@DWR" w:date="2024-11-25T17:16:58.669Z" w:id="1049993385">
              <w:r w:rsidRPr="79513A9B" w:rsidR="5E365AF7">
                <w:rPr>
                  <w:rFonts w:eastAsia="Segoe UI"/>
                  <w:sz w:val="20"/>
                  <w:szCs w:val="20"/>
                </w:rPr>
                <w:t>J</w:t>
              </w:r>
            </w:ins>
            <w:ins w:author="Osborn, Katherine (Katie)@DWR" w:date="2024-11-25T17:20:46.255Z" w:id="374383035">
              <w:r w:rsidRPr="79513A9B" w:rsidR="5EB499A2">
                <w:rPr>
                  <w:rFonts w:eastAsia="Segoe UI"/>
                  <w:sz w:val="20"/>
                  <w:szCs w:val="20"/>
                </w:rPr>
                <w:t>uvenile</w:t>
              </w:r>
            </w:ins>
            <w:ins w:author="Osborn, Katherine (Katie)@DWR" w:date="2024-11-25T17:16:58.669Z" w:id="2123492220">
              <w:r w:rsidRPr="79513A9B" w:rsidR="5E365AF7">
                <w:rPr>
                  <w:rFonts w:eastAsia="Segoe UI"/>
                  <w:sz w:val="20"/>
                  <w:szCs w:val="20"/>
                </w:rPr>
                <w:t xml:space="preserve"> </w:t>
              </w:r>
            </w:ins>
            <w:ins w:author="Yamaguchi, Taiga@Wildlife" w:date="2024-11-25T23:43:40.832Z" w:id="792516582">
              <w:r w:rsidRPr="79513A9B" w:rsidR="71C64426">
                <w:rPr>
                  <w:rFonts w:eastAsia="Segoe UI"/>
                  <w:sz w:val="20"/>
                  <w:szCs w:val="20"/>
                </w:rPr>
                <w:t>L</w:t>
              </w:r>
            </w:ins>
            <w:ins w:author="Osborn, Katherine (Katie)@DWR" w:date="2024-11-25T17:17:00.093Z" w:id="527001767">
              <w:del w:author="Yamaguchi, Taiga@Wildlife" w:date="2024-11-25T23:43:40.46Z" w:id="657552708">
                <w:r w:rsidRPr="79513A9B" w:rsidDel="5E365AF7">
                  <w:rPr>
                    <w:rFonts w:eastAsia="Segoe UI"/>
                    <w:sz w:val="20"/>
                    <w:szCs w:val="20"/>
                  </w:rPr>
                  <w:delText>l</w:delText>
                </w:r>
              </w:del>
            </w:ins>
            <w:r w:rsidRPr="79513A9B" w:rsidR="00BA1ADE">
              <w:rPr>
                <w:rFonts w:eastAsia="Segoe UI"/>
                <w:sz w:val="20"/>
                <w:szCs w:val="20"/>
              </w:rPr>
              <w:t>ongfin Smelt</w:t>
            </w:r>
            <w:r w:rsidRPr="79513A9B" w:rsidR="00BA1ADE">
              <w:rPr>
                <w:rFonts w:eastAsia="Segoe UI"/>
                <w:sz w:val="20"/>
                <w:szCs w:val="20"/>
              </w:rPr>
              <w:t xml:space="preserve"> </w:t>
            </w:r>
            <w:ins w:author="Osborn, Katherine (Katie)@DWR" w:date="2024-11-25T17:17:04.778Z" w:id="217402031">
              <w:r w:rsidRPr="79513A9B" w:rsidR="5503296A">
                <w:rPr>
                  <w:rFonts w:eastAsia="Segoe UI"/>
                  <w:sz w:val="20"/>
                  <w:szCs w:val="20"/>
                </w:rPr>
                <w:t xml:space="preserve">have been </w:t>
              </w:r>
            </w:ins>
            <w:del w:author="Osborn, Katherine (Katie)@DWR" w:date="2024-11-25T17:17:02.47Z" w:id="1369347444">
              <w:r w:rsidRPr="79513A9B" w:rsidDel="3DB7DA6E">
                <w:rPr>
                  <w:rFonts w:eastAsia="Segoe UI"/>
                  <w:sz w:val="20"/>
                  <w:szCs w:val="20"/>
                </w:rPr>
                <w:delText>was</w:delText>
              </w:r>
            </w:del>
            <w:r w:rsidRPr="79513A9B" w:rsidR="3DB7DA6E">
              <w:rPr>
                <w:rFonts w:eastAsia="Segoe UI"/>
                <w:sz w:val="20"/>
                <w:szCs w:val="20"/>
              </w:rPr>
              <w:t xml:space="preserve"> detected </w:t>
            </w:r>
            <w:ins w:author="Osborn, Katherine (Katie)@DWR" w:date="2024-11-25T17:17:24.156Z" w:id="318500135">
              <w:r w:rsidRPr="79513A9B" w:rsidR="48000B0F">
                <w:rPr>
                  <w:rFonts w:eastAsia="Segoe UI"/>
                  <w:sz w:val="20"/>
                  <w:szCs w:val="20"/>
                </w:rPr>
                <w:t>in Suisun Marsh, Suisun Bay, Grizzly Bay</w:t>
              </w:r>
            </w:ins>
            <w:ins w:author="Yamaguchi, Taiga@Wildlife" w:date="2024-11-25T23:44:26.873Z" w:id="414807291">
              <w:r w:rsidRPr="79513A9B" w:rsidR="40730CFD">
                <w:rPr>
                  <w:rFonts w:eastAsia="Segoe UI"/>
                  <w:sz w:val="20"/>
                  <w:szCs w:val="20"/>
                </w:rPr>
                <w:t xml:space="preserve">, </w:t>
              </w:r>
            </w:ins>
            <w:ins w:author="Osborn, Katherine (Katie)@DWR" w:date="2024-11-25T17:17:24.156Z" w:id="747284070">
              <w:del w:author="Yamaguchi, Taiga@Wildlife" w:date="2024-11-25T23:44:01.659Z" w:id="1038061980">
                <w:r w:rsidRPr="79513A9B" w:rsidDel="48000B0F">
                  <w:rPr>
                    <w:rFonts w:eastAsia="Segoe UI"/>
                    <w:sz w:val="20"/>
                    <w:szCs w:val="20"/>
                  </w:rPr>
                  <w:delText xml:space="preserve"> </w:delText>
                </w:r>
              </w:del>
              <w:del w:author="Yamaguchi, Taiga@Wildlife" w:date="2024-11-25T23:44:11.411Z" w:id="181259280">
                <w:r w:rsidRPr="79513A9B" w:rsidDel="48000B0F">
                  <w:rPr>
                    <w:rFonts w:eastAsia="Segoe UI"/>
                    <w:sz w:val="20"/>
                    <w:szCs w:val="20"/>
                  </w:rPr>
                  <w:delText>and</w:delText>
                </w:r>
              </w:del>
              <w:del w:author="Yamaguchi, Taiga@Wildlife" w:date="2024-11-25T23:44:18.315Z" w:id="530714398">
                <w:r w:rsidRPr="79513A9B" w:rsidDel="48000B0F">
                  <w:rPr>
                    <w:rFonts w:eastAsia="Segoe UI"/>
                    <w:sz w:val="20"/>
                    <w:szCs w:val="20"/>
                  </w:rPr>
                  <w:delText xml:space="preserve"> </w:delText>
                </w:r>
              </w:del>
            </w:ins>
            <w:del w:author="Yamaguchi, Taiga@Wildlife" w:date="2024-11-25T23:44:17.875Z" w:id="2035449245">
              <w:r w:rsidRPr="79513A9B" w:rsidDel="3DB7DA6E">
                <w:rPr>
                  <w:rFonts w:eastAsia="Segoe UI"/>
                  <w:sz w:val="20"/>
                  <w:szCs w:val="20"/>
                </w:rPr>
                <w:delText>at</w:delText>
              </w:r>
            </w:del>
            <w:r w:rsidRPr="79513A9B" w:rsidR="3DB7DA6E">
              <w:rPr>
                <w:rFonts w:eastAsia="Segoe UI"/>
                <w:sz w:val="20"/>
                <w:szCs w:val="20"/>
              </w:rPr>
              <w:t xml:space="preserve"> Chipps</w:t>
            </w:r>
            <w:ins w:author="Osborn, Katherine (Katie)@DWR" w:date="2024-11-25T17:17:38.319Z" w:id="719702113">
              <w:r w:rsidRPr="79513A9B" w:rsidR="4A8EDF15">
                <w:rPr>
                  <w:rFonts w:eastAsia="Segoe UI"/>
                  <w:sz w:val="20"/>
                  <w:szCs w:val="20"/>
                </w:rPr>
                <w:t xml:space="preserve"> Island</w:t>
              </w:r>
            </w:ins>
            <w:ins w:author="Yamaguchi, Taiga@Wildlife" w:date="2024-11-25T23:44:42.839Z" w:id="869962409">
              <w:r w:rsidRPr="79513A9B" w:rsidR="29AAA749">
                <w:rPr>
                  <w:rFonts w:eastAsia="Segoe UI"/>
                  <w:sz w:val="20"/>
                  <w:szCs w:val="20"/>
                </w:rPr>
                <w:t>, and lower Sacramento River</w:t>
              </w:r>
            </w:ins>
            <w:del w:author="Osborn, Katherine (Katie)@DWR" w:date="2024-11-25T17:17:33.956Z" w:id="2094004595">
              <w:r w:rsidRPr="79513A9B" w:rsidDel="3DB7DA6E">
                <w:rPr>
                  <w:rFonts w:eastAsia="Segoe UI"/>
                  <w:sz w:val="20"/>
                  <w:szCs w:val="20"/>
                </w:rPr>
                <w:delText xml:space="preserve"> on 11/12/24</w:delText>
              </w:r>
            </w:del>
            <w:r w:rsidRPr="79513A9B" w:rsidR="3E501BEA">
              <w:rPr>
                <w:rFonts w:eastAsia="Segoe UI"/>
                <w:sz w:val="20"/>
                <w:szCs w:val="20"/>
              </w:rPr>
              <w:t>.</w:t>
            </w:r>
          </w:p>
          <w:p w:rsidR="003A7A14" w:rsidP="411E9AD5" w:rsidRDefault="6EF8621D" w14:paraId="252936AA" w14:textId="790CDFD3">
            <w:pPr>
              <w:pStyle w:val="ListParagraph"/>
              <w:numPr>
                <w:ilvl w:val="0"/>
                <w:numId w:val="19"/>
              </w:numPr>
              <w:spacing w:after="0" w:line="259" w:lineRule="auto"/>
              <w:ind w:hanging="210"/>
              <w:rPr>
                <w:rFonts w:eastAsia="Segoe UI"/>
                <w:sz w:val="20"/>
                <w:szCs w:val="20"/>
              </w:rPr>
            </w:pPr>
            <w:r w:rsidRPr="79513A9B" w:rsidR="6EF8621D">
              <w:rPr>
                <w:rFonts w:eastAsia="Segoe UI"/>
                <w:sz w:val="20"/>
                <w:szCs w:val="20"/>
              </w:rPr>
              <w:t xml:space="preserve">(Updated </w:t>
            </w:r>
            <w:r w:rsidRPr="79513A9B" w:rsidR="75313D29">
              <w:rPr>
                <w:sz w:val="20"/>
                <w:szCs w:val="20"/>
              </w:rPr>
              <w:t>1</w:t>
            </w:r>
            <w:r w:rsidRPr="79513A9B" w:rsidR="6DDBD88B">
              <w:rPr>
                <w:sz w:val="20"/>
                <w:szCs w:val="20"/>
              </w:rPr>
              <w:t>1</w:t>
            </w:r>
            <w:r w:rsidRPr="79513A9B" w:rsidR="75313D29">
              <w:rPr>
                <w:sz w:val="20"/>
                <w:szCs w:val="20"/>
              </w:rPr>
              <w:t>/</w:t>
            </w:r>
            <w:ins w:author="Osborn, Katherine (Katie)@DWR" w:date="2024-11-25T17:17:43.123Z" w:id="1913508677">
              <w:r w:rsidRPr="79513A9B" w:rsidR="59A7BD99">
                <w:rPr>
                  <w:sz w:val="20"/>
                  <w:szCs w:val="20"/>
                </w:rPr>
                <w:t>25</w:t>
              </w:r>
            </w:ins>
            <w:del w:author="Osborn, Katherine (Katie)@DWR" w:date="2024-11-25T17:17:42.519Z" w:id="1857099652">
              <w:r w:rsidRPr="79513A9B" w:rsidDel="00CC4ED7">
                <w:rPr>
                  <w:sz w:val="20"/>
                  <w:szCs w:val="20"/>
                </w:rPr>
                <w:delText>1</w:delText>
              </w:r>
              <w:r w:rsidRPr="79513A9B" w:rsidDel="00CC4ED7">
                <w:rPr>
                  <w:sz w:val="20"/>
                  <w:szCs w:val="20"/>
                </w:rPr>
                <w:delText>8</w:delText>
              </w:r>
            </w:del>
            <w:r w:rsidRPr="79513A9B" w:rsidR="75313D29">
              <w:rPr>
                <w:sz w:val="20"/>
                <w:szCs w:val="20"/>
              </w:rPr>
              <w:t>/2024</w:t>
            </w:r>
            <w:r w:rsidRPr="79513A9B" w:rsidR="6EF8621D">
              <w:rPr>
                <w:rFonts w:eastAsia="Segoe UI"/>
                <w:sz w:val="20"/>
                <w:szCs w:val="20"/>
              </w:rPr>
              <w:t>)</w:t>
            </w:r>
          </w:p>
        </w:tc>
      </w:tr>
    </w:tbl>
    <w:p w:rsidR="23880A9F" w:rsidRDefault="23880A9F" w14:paraId="39CA2213" w14:textId="08CFCCBE"/>
    <w:p w:rsidR="00C1084C" w:rsidP="00C1084C" w:rsidRDefault="00C1084C" w14:paraId="6F808AA8" w14:textId="18C25955">
      <w:r>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23880A9F"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23880A9F" w14:paraId="41D5EAE9" w14:textId="77777777">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006A489C" w14:paraId="4B4F518E" w14:textId="3C178F26">
            <w:pPr>
              <w:pStyle w:val="vitabletextSegoeUIRegular10"/>
            </w:pPr>
            <w:r>
              <w:t>WY 202</w:t>
            </w:r>
            <w:r w:rsidR="22737316">
              <w:t>5</w:t>
            </w:r>
            <w:r>
              <w:t xml:space="preserve"> salvage = 0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0501001C" w:rsidP="27E8F5DF" w:rsidRDefault="0501001C" w14:paraId="47FBDB0E" w14:textId="5B060CD6">
            <w:pPr>
              <w:pStyle w:val="vitabletextSegoeUIRegular10"/>
              <w:spacing w:line="259" w:lineRule="auto"/>
            </w:pPr>
            <w:r>
              <w:t>11/12/2024</w:t>
            </w:r>
          </w:p>
          <w:p w:rsidRPr="00E83BF0" w:rsidR="006A489C" w:rsidP="006A489C" w:rsidRDefault="006A489C" w14:paraId="268B1CA0" w14:textId="27DE2447">
            <w:pPr>
              <w:pStyle w:val="vitabletextSegoeUIRegular10"/>
            </w:pPr>
            <w:r>
              <w:t xml:space="preserve"> </w:t>
            </w:r>
          </w:p>
        </w:tc>
      </w:tr>
      <w:tr w:rsidR="008E7C2D" w:rsidTr="23880A9F" w14:paraId="70C69646" w14:textId="77777777">
        <w:tc>
          <w:tcPr>
            <w:tcW w:w="1825" w:type="dxa"/>
          </w:tcPr>
          <w:p w:rsidRPr="00E83BF0" w:rsidR="008E7C2D" w:rsidP="008E7C2D" w:rsidRDefault="1963EEAE" w14:paraId="46A1BCBE" w14:textId="77777777">
            <w:pPr>
              <w:pStyle w:val="vitabletextSegoeUIRegular10"/>
            </w:pPr>
            <w:r>
              <w:t xml:space="preserve">Natural winter-run Chinook Salmon </w:t>
            </w:r>
          </w:p>
        </w:tc>
        <w:tc>
          <w:tcPr>
            <w:tcW w:w="1812" w:type="dxa"/>
          </w:tcPr>
          <w:p w:rsidRPr="00E83BF0" w:rsidR="008E7C2D" w:rsidP="008E7C2D" w:rsidRDefault="1963EEAE" w14:paraId="45D2A588" w14:textId="47E23456">
            <w:pPr>
              <w:pStyle w:val="vitabletextSegoeUIRegular10"/>
            </w:pPr>
            <w:r>
              <w:t>WY 2025 loss = TBD *</w:t>
            </w:r>
          </w:p>
          <w:p w:rsidRPr="00E83BF0" w:rsidR="008E7C2D" w:rsidP="23880A9F" w:rsidRDefault="1963EEAE" w14:paraId="3D252A73" w14:textId="77777777">
            <w:pPr>
              <w:pStyle w:val="vitabletextSegoeUIRegular10"/>
              <w:rPr>
                <w:color w:val="000000" w:themeColor="text1"/>
              </w:rPr>
            </w:pPr>
            <w:r w:rsidRPr="23880A9F">
              <w:rPr>
                <w:color w:val="000000"/>
                <w:bdr w:val="none" w:color="auto" w:sz="0" w:space="0" w:frame="1"/>
              </w:rPr>
              <w:t>(50% of 1.17% of JPE) </w:t>
            </w:r>
          </w:p>
        </w:tc>
        <w:tc>
          <w:tcPr>
            <w:tcW w:w="2139" w:type="dxa"/>
            <w:shd w:val="clear" w:color="auto" w:fill="auto"/>
          </w:tcPr>
          <w:p w:rsidRPr="00E83BF0" w:rsidR="008E7C2D" w:rsidP="008E7C2D" w:rsidRDefault="1963EEAE" w14:paraId="55DA41A9" w14:textId="478AD871">
            <w:pPr>
              <w:pStyle w:val="vitabletextSegoeUIRegular10"/>
            </w:pPr>
            <w:r>
              <w:t>WY 2025 loss = 0</w:t>
            </w:r>
          </w:p>
        </w:tc>
        <w:tc>
          <w:tcPr>
            <w:tcW w:w="2039" w:type="dxa"/>
          </w:tcPr>
          <w:p w:rsidRPr="00E83BF0" w:rsidR="008E7C2D" w:rsidP="008E7C2D" w:rsidRDefault="008E7C2D" w14:paraId="3115DFF7" w14:textId="0ECC7935">
            <w:pPr>
              <w:pStyle w:val="vitabletextSegoeUIRegular10"/>
              <w:spacing w:line="259" w:lineRule="auto"/>
            </w:pPr>
            <w:r>
              <w:t>No change expected</w:t>
            </w:r>
          </w:p>
        </w:tc>
        <w:tc>
          <w:tcPr>
            <w:tcW w:w="1630" w:type="dxa"/>
          </w:tcPr>
          <w:p w:rsidR="53B7C763" w:rsidP="27E8F5DF" w:rsidRDefault="53B7C763" w14:paraId="7954BCD5" w14:textId="6C067ACB">
            <w:pPr>
              <w:pStyle w:val="vitabletextSegoeUIRegular10"/>
              <w:spacing w:line="259" w:lineRule="auto"/>
            </w:pPr>
            <w:r>
              <w:t>11/12/2024</w:t>
            </w:r>
          </w:p>
          <w:p w:rsidR="23880A9F" w:rsidP="23880A9F" w:rsidRDefault="23880A9F" w14:paraId="176AD72E" w14:textId="22F1BE43">
            <w:pPr>
              <w:pStyle w:val="vitabletextSegoeUIRegular10"/>
            </w:pPr>
          </w:p>
          <w:p w:rsidR="50F6BFA9" w:rsidP="50F6BFA9" w:rsidRDefault="50F6BFA9" w14:paraId="1FF80D52" w14:textId="2387D490">
            <w:pPr>
              <w:pStyle w:val="vitabletextSegoeUIRegular10"/>
            </w:pPr>
          </w:p>
          <w:p w:rsidRPr="00E83BF0" w:rsidR="008E7C2D" w:rsidP="008E7C2D" w:rsidRDefault="008E7C2D" w14:paraId="2F3DCBF7" w14:textId="7BD03C02">
            <w:pPr>
              <w:pStyle w:val="vitabletextSegoeUIRegular10"/>
            </w:pPr>
            <w:r>
              <w:t xml:space="preserve"> </w:t>
            </w:r>
          </w:p>
        </w:tc>
      </w:tr>
      <w:tr w:rsidR="008E7C2D" w:rsidTr="23880A9F" w14:paraId="0EAC6E9A" w14:textId="77777777">
        <w:tc>
          <w:tcPr>
            <w:tcW w:w="1825" w:type="dxa"/>
          </w:tcPr>
          <w:p w:rsidRPr="00E83BF0" w:rsidR="008E7C2D" w:rsidP="008E7C2D" w:rsidRDefault="1963EEAE" w14:paraId="0D7FE994" w14:textId="77777777">
            <w:pPr>
              <w:pStyle w:val="vitabletextSegoeUIRegular10"/>
            </w:pPr>
            <w:r>
              <w:t xml:space="preserve">Natural Steelhead  </w:t>
            </w:r>
          </w:p>
        </w:tc>
        <w:tc>
          <w:tcPr>
            <w:tcW w:w="1812" w:type="dxa"/>
          </w:tcPr>
          <w:p w:rsidRPr="00E83BF0" w:rsidR="008E7C2D" w:rsidP="008E7C2D" w:rsidRDefault="1963EEAE" w14:paraId="7F3086D6" w14:textId="77777777">
            <w:pPr>
              <w:pStyle w:val="vitabletextSegoeUIRegular10"/>
            </w:pPr>
            <w:r>
              <w:t xml:space="preserve">Dec 1 – Mar 31 = 707 (50% of 1,414) </w:t>
            </w:r>
          </w:p>
          <w:p w:rsidRPr="00E83BF0" w:rsidR="008E7C2D" w:rsidP="008E7C2D" w:rsidRDefault="008E7C2D" w14:paraId="03B1C92A" w14:textId="77777777">
            <w:pPr>
              <w:pStyle w:val="vitabletextSegoeUIRegular10"/>
            </w:pPr>
          </w:p>
          <w:p w:rsidRPr="00E83BF0" w:rsidR="008E7C2D" w:rsidP="008E7C2D" w:rsidRDefault="1963EEAE" w14:paraId="567F08D4" w14:textId="77777777">
            <w:pPr>
              <w:pStyle w:val="vitabletextSegoeUIRegular10"/>
            </w:pPr>
            <w:r>
              <w:t xml:space="preserve">Apr 1 – June 15 = 776 (50% of 1,552) </w:t>
            </w:r>
          </w:p>
        </w:tc>
        <w:tc>
          <w:tcPr>
            <w:tcW w:w="2139" w:type="dxa"/>
          </w:tcPr>
          <w:p w:rsidRPr="00E83BF0" w:rsidR="008E7C2D" w:rsidP="008E7C2D" w:rsidRDefault="1963EEAE" w14:paraId="62828C2C" w14:textId="7242CB47">
            <w:pPr>
              <w:pStyle w:val="vitabletextSegoeUIRegular10"/>
            </w:pPr>
            <w:r>
              <w:t>WY 2025 loss = 0</w:t>
            </w:r>
          </w:p>
          <w:p w:rsidRPr="00E83BF0" w:rsidR="008E7C2D" w:rsidP="008E7C2D" w:rsidRDefault="1963EEAE" w14:paraId="4548680C" w14:textId="5109C454">
            <w:pPr>
              <w:pStyle w:val="vitabletextSegoeUIRegular10"/>
            </w:pPr>
            <w:r>
              <w:t>Dec 1 – Mar 31 = 0 (0%)</w:t>
            </w:r>
          </w:p>
          <w:p w:rsidRPr="00E83BF0" w:rsidR="008E7C2D" w:rsidP="008E7C2D" w:rsidRDefault="1963EEAE" w14:paraId="05CC7C10" w14:textId="77777777">
            <w:pPr>
              <w:pStyle w:val="vitabletextSegoeUIRegular10"/>
            </w:pPr>
            <w:r>
              <w:t>Apr 1 – June 15 = 0 (0%)</w:t>
            </w:r>
          </w:p>
        </w:tc>
        <w:tc>
          <w:tcPr>
            <w:tcW w:w="2039" w:type="dxa"/>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Pr>
          <w:p w:rsidR="5256C2E0" w:rsidP="23880A9F" w:rsidRDefault="09D23C10" w14:paraId="74EB95D7" w14:textId="53832125">
            <w:pPr>
              <w:pStyle w:val="vitabletextSegoeUIRegular10"/>
              <w:spacing w:line="259" w:lineRule="auto"/>
            </w:pPr>
            <w:r>
              <w:t>11/</w:t>
            </w:r>
            <w:r w:rsidR="504D390D">
              <w:t>12</w:t>
            </w:r>
            <w:r w:rsidR="5256C2E0">
              <w:t>/2024</w:t>
            </w:r>
          </w:p>
          <w:p w:rsidR="23880A9F" w:rsidP="23880A9F" w:rsidRDefault="23880A9F" w14:paraId="1FD5B9E9" w14:textId="0A488A90">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008E7C2D" w:rsidTr="23880A9F" w14:paraId="017A38E5" w14:textId="77777777">
        <w:tc>
          <w:tcPr>
            <w:tcW w:w="1825" w:type="dxa"/>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Pr>
          <w:p w:rsidRPr="00E83BF0" w:rsidR="008E7C2D" w:rsidP="008E7C2D" w:rsidRDefault="008E7C2D" w14:paraId="2CD117CD" w14:textId="417313AE">
            <w:pPr>
              <w:pStyle w:val="vitabletextSegoeUIRegular10"/>
            </w:pPr>
            <w:r>
              <w:t>WY 2025 loss = TBD* (50% of 0.12% of JPE)</w:t>
            </w:r>
          </w:p>
        </w:tc>
        <w:tc>
          <w:tcPr>
            <w:tcW w:w="2139" w:type="dxa"/>
          </w:tcPr>
          <w:p w:rsidRPr="00E83BF0" w:rsidR="008E7C2D" w:rsidP="008E7C2D" w:rsidRDefault="008E7C2D" w14:paraId="6C8AEB5C" w14:textId="36873927">
            <w:pPr>
              <w:pStyle w:val="vitabletextSegoeUIRegular10"/>
            </w:pPr>
            <w:r>
              <w:t>WY 2025 loss = 0 (0%)</w:t>
            </w:r>
          </w:p>
        </w:tc>
        <w:tc>
          <w:tcPr>
            <w:tcW w:w="2039" w:type="dxa"/>
          </w:tcPr>
          <w:p w:rsidRPr="00E83BF0" w:rsidR="008E7C2D" w:rsidP="008E7C2D" w:rsidRDefault="008E7C2D" w14:paraId="28742B19" w14:textId="77777777">
            <w:pPr>
              <w:pStyle w:val="vitabletextSegoeUIRegular10"/>
            </w:pPr>
            <w:r w:rsidRPr="00E83BF0">
              <w:t xml:space="preserve">No change expected </w:t>
            </w:r>
          </w:p>
        </w:tc>
        <w:tc>
          <w:tcPr>
            <w:tcW w:w="1630" w:type="dxa"/>
          </w:tcPr>
          <w:p w:rsidR="79466158" w:rsidP="23880A9F" w:rsidRDefault="709CF1B4" w14:paraId="113D2894" w14:textId="319DB600">
            <w:pPr>
              <w:pStyle w:val="vitabletextSegoeUIRegular10"/>
              <w:spacing w:line="259" w:lineRule="auto"/>
            </w:pPr>
            <w:r>
              <w:t>11/</w:t>
            </w:r>
            <w:r w:rsidR="1E68B593">
              <w:t>12</w:t>
            </w:r>
            <w:r w:rsidR="79466158">
              <w:t>/2024</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23880A9F"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Pr>
          <w:p w:rsidRPr="00E83BF0" w:rsidR="008E7C2D" w:rsidP="008E7C2D" w:rsidRDefault="008E7C2D" w14:paraId="091B7645" w14:textId="0F1A286F">
            <w:pPr>
              <w:pStyle w:val="vitabletextSegoeUIRegular10"/>
            </w:pPr>
            <w:r>
              <w:t xml:space="preserve">WY 2025 loss = 0 (0%) </w:t>
            </w:r>
          </w:p>
        </w:tc>
        <w:tc>
          <w:tcPr>
            <w:tcW w:w="2039" w:type="dxa"/>
          </w:tcPr>
          <w:p w:rsidRPr="00E83BF0" w:rsidR="008E7C2D" w:rsidP="008E7C2D" w:rsidRDefault="008E7C2D" w14:paraId="7D94DF8C" w14:textId="77777777">
            <w:pPr>
              <w:pStyle w:val="vitabletextSegoeUIRegular10"/>
            </w:pPr>
            <w:r w:rsidRPr="00E83BF0">
              <w:t xml:space="preserve">No change expected </w:t>
            </w:r>
          </w:p>
        </w:tc>
        <w:tc>
          <w:tcPr>
            <w:tcW w:w="1630" w:type="dxa"/>
          </w:tcPr>
          <w:p w:rsidR="4F1725FC" w:rsidP="23880A9F" w:rsidRDefault="267AF20D" w14:paraId="71120F7B" w14:textId="3A0AADAE">
            <w:pPr>
              <w:pStyle w:val="vitabletextSegoeUIRegular10"/>
              <w:spacing w:line="259" w:lineRule="auto"/>
            </w:pPr>
            <w:r>
              <w:t>11/</w:t>
            </w:r>
            <w:r w:rsidR="67FADC74">
              <w:t>12</w:t>
            </w:r>
            <w:r w:rsidR="4F1725FC">
              <w:t>/2024</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23880A9F"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Pr="00E83BF0" w:rsidR="008E7C2D" w:rsidP="008E7C2D" w:rsidRDefault="008E7C2D" w14:paraId="307DF4AE" w14:textId="77777777">
            <w:pPr>
              <w:pStyle w:val="vitabletextSegoeUIRegular10"/>
            </w:pPr>
            <w:r w:rsidRPr="00E83BF0">
              <w:t>&gt; 0.5% of each release group</w:t>
            </w:r>
          </w:p>
          <w:p w:rsidRPr="00E83BF0" w:rsidR="008E7C2D" w:rsidP="008E7C2D" w:rsidRDefault="008E7C2D" w14:paraId="6B209552" w14:textId="77777777">
            <w:pPr>
              <w:pStyle w:val="vitabletextSegoeUIRegular10"/>
            </w:pPr>
            <w:r w:rsidRPr="00E83BF0">
              <w:t xml:space="preserve"> </w:t>
            </w:r>
          </w:p>
        </w:tc>
        <w:tc>
          <w:tcPr>
            <w:tcW w:w="2139" w:type="dxa"/>
          </w:tcPr>
          <w:p w:rsidRPr="00E83BF0" w:rsidR="008E7C2D" w:rsidP="008E7C2D" w:rsidRDefault="008E7C2D" w14:paraId="5C0D4A06" w14:textId="1917A0A8">
            <w:pPr>
              <w:pStyle w:val="vitabletextSegoeUIRegular10"/>
            </w:pPr>
            <w:r>
              <w:t>WY 2025 loss = 0 (0%)*</w:t>
            </w: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Pr>
          <w:p w:rsidRPr="00E83BF0" w:rsidR="008E7C2D" w:rsidP="008E7C2D" w:rsidRDefault="008E7C2D" w14:paraId="44D9F448" w14:textId="77777777">
            <w:pPr>
              <w:pStyle w:val="vitabletextSegoeUIRegular10"/>
            </w:pPr>
            <w:r w:rsidRPr="00E83BF0">
              <w:t xml:space="preserve">No change expected </w:t>
            </w:r>
          </w:p>
        </w:tc>
        <w:tc>
          <w:tcPr>
            <w:tcW w:w="1630" w:type="dxa"/>
          </w:tcPr>
          <w:p w:rsidR="159A2BA6" w:rsidP="23880A9F" w:rsidRDefault="52DE5546" w14:paraId="6827ECFA" w14:textId="63831C77">
            <w:pPr>
              <w:pStyle w:val="vitabletextSegoeUIRegular10"/>
              <w:spacing w:line="259" w:lineRule="auto"/>
            </w:pPr>
            <w:r>
              <w:t>11/</w:t>
            </w:r>
            <w:r w:rsidR="299A598D">
              <w:t>12</w:t>
            </w:r>
            <w:r w:rsidR="159A2BA6">
              <w:t>/2024</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23880A9F"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rsidRPr="005F73B3" w:rsidR="008E7C2D" w:rsidP="008E7C2D" w:rsidRDefault="008E7C2D" w14:paraId="34F66F3C" w14:textId="780A3EF0">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rsidRPr="005F73B3" w:rsidR="008E7C2D" w:rsidP="008E7C2D" w:rsidRDefault="008E7C2D" w14:paraId="1662BF66" w14:textId="40D017D6">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Flow = </w:t>
            </w:r>
            <w:r w:rsidR="009540CD">
              <w:rPr>
                <w:rStyle w:val="normaltextrun"/>
                <w:rFonts w:eastAsia="Segoe UI"/>
                <w:color w:val="000000" w:themeColor="text1"/>
                <w:sz w:val="20"/>
                <w:szCs w:val="20"/>
              </w:rPr>
              <w:t>8,908</w:t>
            </w:r>
            <w:r w:rsidRPr="005F73B3" w:rsidR="00767BBB">
              <w:rPr>
                <w:rStyle w:val="normaltextrun"/>
                <w:color w:val="000000" w:themeColor="text1"/>
                <w:sz w:val="20"/>
                <w:szCs w:val="20"/>
              </w:rPr>
              <w:t xml:space="preserve"> cfs</w:t>
            </w:r>
          </w:p>
          <w:p w:rsidRPr="005F73B3" w:rsidR="008E7C2D" w:rsidP="008E7C2D" w:rsidRDefault="008E7C2D" w14:paraId="7E40D998" w14:textId="6181E3C5">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Turbidity = </w:t>
            </w:r>
            <w:r w:rsidR="002B4CD3">
              <w:rPr>
                <w:rStyle w:val="normaltextrun"/>
                <w:rFonts w:eastAsia="Segoe UI"/>
                <w:color w:val="000000" w:themeColor="text1"/>
                <w:sz w:val="20"/>
                <w:szCs w:val="20"/>
              </w:rPr>
              <w:t>2.81</w:t>
            </w:r>
            <w:r w:rsidRPr="005F73B3" w:rsidR="00AD47F1">
              <w:rPr>
                <w:rStyle w:val="normaltextrun"/>
                <w:color w:val="000000" w:themeColor="text1"/>
                <w:sz w:val="20"/>
                <w:szCs w:val="20"/>
              </w:rPr>
              <w:t xml:space="preserve"> FNU</w:t>
            </w:r>
          </w:p>
        </w:tc>
        <w:tc>
          <w:tcPr>
            <w:tcW w:w="2039" w:type="dxa"/>
          </w:tcPr>
          <w:p w:rsidRPr="005F73B3" w:rsidR="008E7C2D" w:rsidP="008E7C2D" w:rsidRDefault="009540CD" w14:paraId="54BA1C3F" w14:textId="32C71986">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Increase in flow and turbidity expected</w:t>
            </w:r>
          </w:p>
        </w:tc>
        <w:tc>
          <w:tcPr>
            <w:tcW w:w="1630" w:type="dxa"/>
          </w:tcPr>
          <w:p w:rsidR="4BE5C276" w:rsidP="23880A9F" w:rsidRDefault="00AD47F1" w14:paraId="7ED6AAB8" w14:textId="0B62047E">
            <w:pPr>
              <w:pStyle w:val="vitabletextSegoeUIRegular10"/>
              <w:spacing w:line="259" w:lineRule="auto"/>
            </w:pPr>
            <w:r>
              <w:t>11/</w:t>
            </w:r>
            <w:r w:rsidR="00061E01">
              <w:t>1</w:t>
            </w:r>
            <w:r w:rsidR="009540CD">
              <w:t>8</w:t>
            </w:r>
            <w:r w:rsidR="4BE5C276">
              <w:t>/2024</w:t>
            </w:r>
          </w:p>
          <w:p w:rsidR="23880A9F" w:rsidP="23880A9F" w:rsidRDefault="23880A9F" w14:paraId="0F1348DC" w14:textId="131ECCAD">
            <w:pPr>
              <w:pStyle w:val="vitabletextSegoeUIRegular10"/>
            </w:pP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8E7C2D" w:rsidTr="23880A9F" w14:paraId="44746F3B" w14:textId="77777777">
        <w:tc>
          <w:tcPr>
            <w:tcW w:w="1825" w:type="dxa"/>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1764072A" w14:textId="5BAEED9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rsidR="008E7C2D" w:rsidP="008E7C2D" w:rsidRDefault="008E7C2D" w14:paraId="73561730" w14:textId="744EE5C0">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rsidR="008E7C2D" w:rsidP="008E7C2D" w:rsidRDefault="008E7C2D" w14:paraId="5824B65B" w14:textId="03FAE319">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rsidRPr="00E83BF0" w:rsidR="008E7C2D" w:rsidP="23880A9F" w:rsidRDefault="34CD9D79" w14:paraId="32539834" w14:textId="07555BFB">
            <w:pPr>
              <w:pStyle w:val="vitabletextSegoeUIRegular10"/>
              <w:spacing w:line="259" w:lineRule="auto"/>
            </w:pPr>
            <w:r>
              <w:t>10/28/2024</w:t>
            </w:r>
          </w:p>
          <w:p w:rsidRPr="00E83BF0" w:rsidR="008E7C2D" w:rsidP="008E7C2D" w:rsidRDefault="008E7C2D" w14:paraId="122F87AB" w14:textId="30A7A643">
            <w:pPr>
              <w:pStyle w:val="vitabletextSegoeUIRegular10"/>
            </w:pPr>
          </w:p>
        </w:tc>
      </w:tr>
      <w:tr w:rsidR="008E7C2D" w:rsidTr="23880A9F" w14:paraId="3588377A" w14:textId="77777777">
        <w:tc>
          <w:tcPr>
            <w:tcW w:w="1825" w:type="dxa"/>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rsidR="4F93C5E8" w:rsidP="23880A9F" w:rsidRDefault="4F93C5E8" w14:paraId="440C0B21" w14:textId="07555BFB">
            <w:pPr>
              <w:pStyle w:val="vitabletextSegoeUIRegular10"/>
              <w:spacing w:line="259" w:lineRule="auto"/>
            </w:pPr>
            <w:r>
              <w:t>10/28/2024</w:t>
            </w:r>
          </w:p>
          <w:p w:rsidR="23880A9F" w:rsidP="23880A9F" w:rsidRDefault="23880A9F" w14:paraId="1E2D2AD6" w14:textId="4401BD4B">
            <w:pPr>
              <w:pStyle w:val="vitabletextSegoeUIRegular10"/>
            </w:pPr>
          </w:p>
          <w:p w:rsidRPr="00E83BF0" w:rsidR="008E7C2D" w:rsidP="008E7C2D" w:rsidRDefault="008E7C2D" w14:paraId="7DFCF41D" w14:textId="5EB029CB">
            <w:pPr>
              <w:pStyle w:val="vitabletextSegoeUIRegular10"/>
            </w:pP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23880A9F" w14:paraId="30C335C8" w14:textId="77777777">
        <w:trPr>
          <w:tblHeader/>
        </w:trPr>
        <w:tc>
          <w:tcPr>
            <w:tcW w:w="2245" w:type="dxa"/>
            <w:vAlign w:val="bottom"/>
          </w:tcPr>
          <w:p w:rsidRPr="00EA6D0B" w:rsidR="00276BBA" w:rsidP="00276BBA" w:rsidRDefault="00276BBA" w14:paraId="4AAE08B1" w14:textId="77777777">
            <w:pPr>
              <w:pStyle w:val="vitableheadingsSegoeUISemibold12pt"/>
            </w:pPr>
            <w:r>
              <w:t>Species/run</w:t>
            </w:r>
          </w:p>
        </w:tc>
        <w:tc>
          <w:tcPr>
            <w:tcW w:w="2477" w:type="dxa"/>
            <w:vAlign w:val="bottom"/>
          </w:tcPr>
          <w:p w:rsidR="00276BBA" w:rsidP="00276BBA" w:rsidRDefault="00276BBA" w14:paraId="11905A6D" w14:textId="77777777">
            <w:pPr>
              <w:pStyle w:val="vitableheadingsSegoeUISemibold12pt"/>
            </w:pPr>
            <w:r>
              <w:t>Threshold</w:t>
            </w:r>
          </w:p>
        </w:tc>
        <w:tc>
          <w:tcPr>
            <w:tcW w:w="2563" w:type="dxa"/>
            <w:vAlign w:val="bottom"/>
          </w:tcPr>
          <w:p w:rsidR="00276BBA" w:rsidP="00276BBA" w:rsidRDefault="00276BBA" w14:paraId="69E9BF31" w14:textId="77777777">
            <w:pPr>
              <w:pStyle w:val="vitableheadingsSegoeUISemibold12pt"/>
            </w:pPr>
            <w:r>
              <w:t>Current Status</w:t>
            </w:r>
          </w:p>
        </w:tc>
        <w:tc>
          <w:tcPr>
            <w:tcW w:w="2160" w:type="dxa"/>
            <w:vAlign w:val="bottom"/>
          </w:tcPr>
          <w:p w:rsidRPr="004A385C" w:rsidR="00276BBA" w:rsidP="00276BBA" w:rsidRDefault="00276BBA" w14:paraId="4758B276" w14:textId="77777777">
            <w:pPr>
              <w:pStyle w:val="vitableheadingsSegoeUISemibold12pt"/>
            </w:pPr>
            <w:r>
              <w:t>Updated</w:t>
            </w:r>
          </w:p>
        </w:tc>
      </w:tr>
      <w:tr w:rsidR="008E7C2D" w:rsidTr="23880A9F" w14:paraId="739BE319" w14:textId="77777777">
        <w:tc>
          <w:tcPr>
            <w:tcW w:w="2245" w:type="dxa"/>
          </w:tcPr>
          <w:p w:rsidRPr="00B85DEF" w:rsidR="008E7C2D" w:rsidP="008E7C2D" w:rsidRDefault="1963EEAE" w14:paraId="4BF2F61F" w14:textId="77777777">
            <w:pPr>
              <w:pStyle w:val="vitabletextSegoeUIRegular10"/>
            </w:pPr>
            <w:r>
              <w:t xml:space="preserve">Natural winter-run Chinook salmon </w:t>
            </w:r>
          </w:p>
        </w:tc>
        <w:tc>
          <w:tcPr>
            <w:tcW w:w="2477" w:type="dxa"/>
          </w:tcPr>
          <w:p w:rsidRPr="00B85DEF" w:rsidR="008E7C2D" w:rsidP="008E7C2D" w:rsidRDefault="1963EEAE" w14:paraId="42D8F381" w14:textId="77777777">
            <w:pPr>
              <w:pStyle w:val="vitabletextSegoeUIRegular10"/>
            </w:pPr>
            <w:r>
              <w:t xml:space="preserve">Loss = 8,738 </w:t>
            </w:r>
          </w:p>
        </w:tc>
        <w:tc>
          <w:tcPr>
            <w:tcW w:w="2563" w:type="dxa"/>
          </w:tcPr>
          <w:p w:rsidRPr="00B85DEF" w:rsidR="008E7C2D" w:rsidP="008E7C2D" w:rsidRDefault="1963EEAE" w14:paraId="18027974" w14:textId="77777777">
            <w:pPr>
              <w:pStyle w:val="vitabletextSegoeUIRegular10"/>
            </w:pPr>
            <w:r>
              <w:t xml:space="preserve">Cumulative loss = </w:t>
            </w:r>
          </w:p>
          <w:p w:rsidRPr="00B85DEF" w:rsidR="008E7C2D" w:rsidP="008E7C2D" w:rsidRDefault="1963EEAE" w14:paraId="5FB589BC" w14:textId="6EDB3438">
            <w:pPr>
              <w:pStyle w:val="vitabletextSegoeUIRegular10"/>
              <w:spacing w:line="259" w:lineRule="auto"/>
            </w:pPr>
            <w:r>
              <w:t xml:space="preserve">4575.3 (52.36%) </w:t>
            </w:r>
          </w:p>
        </w:tc>
        <w:tc>
          <w:tcPr>
            <w:tcW w:w="2160" w:type="dxa"/>
          </w:tcPr>
          <w:p w:rsidR="25BEE6EA" w:rsidP="23880A9F" w:rsidRDefault="5D7563D3" w14:paraId="76A5F55C" w14:textId="4B3AF736">
            <w:pPr>
              <w:pStyle w:val="vitabletextSegoeUIRegular10"/>
              <w:spacing w:line="259" w:lineRule="auto"/>
            </w:pPr>
            <w:r>
              <w:t>11/</w:t>
            </w:r>
            <w:r w:rsidR="5395F330">
              <w:t>12</w:t>
            </w:r>
            <w:r w:rsidR="25BEE6EA">
              <w:t>/2024</w:t>
            </w:r>
          </w:p>
          <w:p w:rsidRPr="00B85DEF" w:rsidR="008E7C2D" w:rsidP="008E7C2D" w:rsidRDefault="3224B57F" w14:paraId="5271D241" w14:textId="6910707B">
            <w:pPr>
              <w:pStyle w:val="vitabletextSegoeUIRegular10"/>
            </w:pPr>
            <w:r>
              <w:t xml:space="preserve"> </w:t>
            </w:r>
          </w:p>
        </w:tc>
      </w:tr>
      <w:tr w:rsidR="008E7C2D" w:rsidTr="23880A9F" w14:paraId="4249AFD8" w14:textId="77777777">
        <w:tc>
          <w:tcPr>
            <w:tcW w:w="2245" w:type="dxa"/>
          </w:tcPr>
          <w:p w:rsidRPr="00B85DEF" w:rsidR="008E7C2D" w:rsidP="008E7C2D" w:rsidRDefault="1963EEAE" w14:paraId="3E642DF8" w14:textId="77777777">
            <w:pPr>
              <w:pStyle w:val="vitabletextSegoeUIRegular10"/>
            </w:pPr>
            <w:r>
              <w:t xml:space="preserve">Hatchery winter-run Chinook salmon </w:t>
            </w:r>
          </w:p>
        </w:tc>
        <w:tc>
          <w:tcPr>
            <w:tcW w:w="2477" w:type="dxa"/>
          </w:tcPr>
          <w:p w:rsidRPr="00B85DEF" w:rsidR="008E7C2D" w:rsidP="008E7C2D" w:rsidRDefault="1963EEAE" w14:paraId="24444E8C" w14:textId="77777777">
            <w:pPr>
              <w:pStyle w:val="vitabletextSegoeUIRegular10"/>
            </w:pPr>
            <w:r>
              <w:t xml:space="preserve">Loss = 5,356 </w:t>
            </w:r>
          </w:p>
        </w:tc>
        <w:tc>
          <w:tcPr>
            <w:tcW w:w="2563" w:type="dxa"/>
          </w:tcPr>
          <w:p w:rsidRPr="00B85DEF" w:rsidR="008E7C2D" w:rsidP="008E7C2D" w:rsidRDefault="1963EEAE" w14:paraId="6B862753" w14:textId="77777777">
            <w:pPr>
              <w:pStyle w:val="vitabletextSegoeUIRegular10"/>
            </w:pPr>
            <w:r>
              <w:t xml:space="preserve">Cumulative loss = </w:t>
            </w:r>
          </w:p>
          <w:p w:rsidRPr="00B85DEF" w:rsidR="008E7C2D" w:rsidP="008E7C2D" w:rsidRDefault="1963EEAE" w14:paraId="149F8C86" w14:textId="05CB429D">
            <w:pPr>
              <w:pStyle w:val="vitabletextSegoeUIRegular10"/>
            </w:pPr>
            <w:r>
              <w:t xml:space="preserve">11.04 (0.21%) </w:t>
            </w:r>
          </w:p>
        </w:tc>
        <w:tc>
          <w:tcPr>
            <w:tcW w:w="2160" w:type="dxa"/>
          </w:tcPr>
          <w:p w:rsidR="543D32DD" w:rsidP="1981DEE6" w:rsidRDefault="543D32DD" w14:paraId="50B53D1E" w14:textId="76107D0A">
            <w:pPr>
              <w:pStyle w:val="vitabletextSegoeUIRegular10"/>
              <w:spacing w:line="259" w:lineRule="auto"/>
            </w:pPr>
            <w:r>
              <w:t>11/</w:t>
            </w:r>
            <w:r w:rsidR="1F5845A1">
              <w:t>12</w:t>
            </w:r>
            <w:r>
              <w:t>/2024</w:t>
            </w:r>
          </w:p>
          <w:p w:rsidRPr="00B85DEF" w:rsidR="008E7C2D" w:rsidP="008E7C2D" w:rsidRDefault="3224B57F" w14:paraId="47DE9D69" w14:textId="089DEB29">
            <w:pPr>
              <w:pStyle w:val="vitabletextSegoeUIRegular10"/>
            </w:pPr>
            <w:r>
              <w:t xml:space="preserve"> </w:t>
            </w:r>
          </w:p>
        </w:tc>
      </w:tr>
      <w:tr w:rsidR="008E7C2D" w:rsidTr="23880A9F" w14:paraId="54D0F7ED" w14:textId="77777777">
        <w:tc>
          <w:tcPr>
            <w:tcW w:w="2245" w:type="dxa"/>
          </w:tcPr>
          <w:p w:rsidRPr="00B85DEF" w:rsidR="008E7C2D" w:rsidP="008E7C2D" w:rsidRDefault="1963EEAE" w14:paraId="1FEBBE1F" w14:textId="77777777">
            <w:pPr>
              <w:pStyle w:val="vitabletextSegoeUIRegular10"/>
            </w:pPr>
            <w:r>
              <w:t xml:space="preserve">Natural steelhead </w:t>
            </w:r>
          </w:p>
        </w:tc>
        <w:tc>
          <w:tcPr>
            <w:tcW w:w="2477" w:type="dxa"/>
          </w:tcPr>
          <w:p w:rsidRPr="00B85DEF" w:rsidR="008E7C2D" w:rsidP="008E7C2D" w:rsidRDefault="1963EEAE" w14:paraId="31E97E22" w14:textId="77777777">
            <w:pPr>
              <w:pStyle w:val="vitabletextSegoeUIRegular10"/>
            </w:pPr>
            <w:r>
              <w:t xml:space="preserve">Loss = 6,038 (Dec 1 – Mar 31) Loss = 5,826 (Apr 1 – June 15) </w:t>
            </w:r>
          </w:p>
        </w:tc>
        <w:tc>
          <w:tcPr>
            <w:tcW w:w="2563" w:type="dxa"/>
          </w:tcPr>
          <w:p w:rsidRPr="00B85DEF" w:rsidR="008E7C2D" w:rsidP="008E7C2D" w:rsidRDefault="008E7C2D" w14:paraId="6598B424" w14:textId="77777777">
            <w:pPr>
              <w:pStyle w:val="vitabletextSegoeUIRegular10"/>
              <w:rPr>
                <w:lang w:val="es-ES"/>
              </w:rPr>
            </w:pPr>
            <w:r w:rsidRPr="00B85DEF">
              <w:rPr>
                <w:lang w:val="es-ES"/>
              </w:rPr>
              <w:t xml:space="preserve">Cumulative loss = </w:t>
            </w:r>
          </w:p>
          <w:p w:rsidRPr="00B85DEF" w:rsidR="008E7C2D" w:rsidP="008E7C2D" w:rsidRDefault="008E7C2D" w14:paraId="2E43C875" w14:textId="6E0A6AEB">
            <w:pPr>
              <w:pStyle w:val="vitabletextSegoeUIRegular10"/>
              <w:rPr>
                <w:lang w:val="es-ES"/>
              </w:rPr>
            </w:pPr>
            <w:r w:rsidRPr="16DAAFC1">
              <w:rPr>
                <w:lang w:val="es-ES"/>
              </w:rPr>
              <w:t xml:space="preserve">4951.27 (82%, Dec 1 – Mar 31) </w:t>
            </w:r>
          </w:p>
          <w:p w:rsidRPr="00B85DEF" w:rsidR="008E7C2D" w:rsidP="008E7C2D" w:rsidRDefault="008E7C2D" w14:paraId="796E023F" w14:textId="29982539">
            <w:pPr>
              <w:pStyle w:val="vitabletextSegoeUIRegular10"/>
              <w:rPr>
                <w:lang w:val="es-ES"/>
              </w:rPr>
            </w:pPr>
            <w:r w:rsidRPr="16DAAFC1">
              <w:rPr>
                <w:lang w:val="es-ES"/>
              </w:rPr>
              <w:t xml:space="preserve">2923.28 (50.2%, Apr 1 – June 15) </w:t>
            </w:r>
          </w:p>
        </w:tc>
        <w:tc>
          <w:tcPr>
            <w:tcW w:w="2160" w:type="dxa"/>
          </w:tcPr>
          <w:p w:rsidR="72FDB5BA" w:rsidP="20528AC8" w:rsidRDefault="72FDB5BA" w14:paraId="1522AC77" w14:textId="3F2B573B">
            <w:pPr>
              <w:pStyle w:val="vitabletextSegoeUIRegular10"/>
              <w:spacing w:line="259" w:lineRule="auto"/>
            </w:pPr>
            <w:r>
              <w:t>11/</w:t>
            </w:r>
            <w:r w:rsidR="33DD0BE9">
              <w:t>12</w:t>
            </w:r>
            <w:r>
              <w:t>/2024</w:t>
            </w:r>
          </w:p>
          <w:p w:rsidR="23880A9F" w:rsidP="23880A9F" w:rsidRDefault="23880A9F" w14:paraId="3D393B11" w14:textId="3093959D">
            <w:pPr>
              <w:pStyle w:val="vitabletextSegoeUIRegular10"/>
            </w:pP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432"/>
        <w:gridCol w:w="1115"/>
        <w:gridCol w:w="989"/>
        <w:gridCol w:w="1100"/>
        <w:gridCol w:w="1262"/>
      </w:tblGrid>
      <w:tr w:rsidR="004A1E25" w:rsidTr="79513A9B" w14:paraId="7A0495C2" w14:textId="77777777">
        <w:trPr>
          <w:trHeight w:val="300"/>
          <w:tblHeader/>
        </w:trPr>
        <w:tc>
          <w:tcPr>
            <w:tcW w:w="1275" w:type="dxa"/>
            <w:tcMar/>
            <w:vAlign w:val="bottom"/>
          </w:tcPr>
          <w:p w:rsidRPr="00227C7A" w:rsidR="004A1E25" w:rsidP="004A1E25" w:rsidRDefault="004A1E25" w14:paraId="16AC993D" w14:textId="77777777">
            <w:pPr>
              <w:pStyle w:val="vitableheadingsSegoeUISemibold12pt"/>
              <w:keepNext/>
            </w:pPr>
            <w:r w:rsidRPr="00227C7A">
              <w:t>Action</w:t>
            </w:r>
          </w:p>
        </w:tc>
        <w:tc>
          <w:tcPr>
            <w:tcW w:w="1078" w:type="dxa"/>
            <w:tcMar/>
            <w:vAlign w:val="bottom"/>
          </w:tcPr>
          <w:p w:rsidRPr="00227C7A" w:rsidR="004A1E25" w:rsidP="004A1E25" w:rsidRDefault="004A1E25" w14:paraId="767F6F68" w14:textId="77777777">
            <w:pPr>
              <w:pStyle w:val="vitableheadingsSegoeUISemibold12pt"/>
              <w:keepNext/>
            </w:pPr>
            <w:r w:rsidRPr="00227C7A">
              <w:t>Timeframe</w:t>
            </w:r>
          </w:p>
        </w:tc>
        <w:tc>
          <w:tcPr>
            <w:tcW w:w="1052"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162"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79513A9B" w14:paraId="046B2299" w14:textId="77777777">
        <w:trPr>
          <w:trHeight w:val="300"/>
        </w:trPr>
        <w:tc>
          <w:tcPr>
            <w:tcW w:w="1275"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078"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1052" w:type="dxa"/>
            <w:tcMar/>
          </w:tcPr>
          <w:p w:rsidRPr="00227C7A" w:rsidR="004A1E25" w:rsidP="004A1E25" w:rsidRDefault="004A1E25" w14:paraId="615AD5CA" w14:textId="77777777">
            <w:pPr>
              <w:pStyle w:val="vitabletextSegoeUIRegular10"/>
            </w:pPr>
            <w:r w:rsidRPr="00227C7A">
              <w:t xml:space="preserve">Not in effect </w:t>
            </w:r>
          </w:p>
        </w:tc>
        <w:tc>
          <w:tcPr>
            <w:tcW w:w="1432"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1162" w:type="dxa"/>
            <w:tcMar/>
          </w:tcPr>
          <w:p w:rsidRPr="00227C7A" w:rsidR="004A1E25" w:rsidP="004A1E25" w:rsidRDefault="004A1E25" w14:paraId="03F7B9FD" w14:textId="77777777">
            <w:pPr>
              <w:pStyle w:val="vitabletextSegoeUIRegular10"/>
            </w:pPr>
            <w:r w:rsidRPr="00227C7A">
              <w:t xml:space="preserve">N/A </w:t>
            </w:r>
          </w:p>
        </w:tc>
        <w:tc>
          <w:tcPr>
            <w:tcW w:w="1045" w:type="dxa"/>
            <w:tcMar/>
          </w:tcPr>
          <w:p w:rsidRPr="00227C7A" w:rsidR="004A1E25" w:rsidP="004A1E25" w:rsidRDefault="004A1E25" w14:paraId="51A6D96E" w14:textId="77777777">
            <w:pPr>
              <w:pStyle w:val="vitabletextSegoeUIRegular10"/>
            </w:pPr>
            <w:r w:rsidRPr="00227C7A">
              <w:t xml:space="preserve">N/A </w:t>
            </w:r>
          </w:p>
        </w:tc>
        <w:tc>
          <w:tcPr>
            <w:tcW w:w="1139" w:type="dxa"/>
            <w:tcMar/>
          </w:tcPr>
          <w:p w:rsidRPr="00227C7A" w:rsidR="004A1E25" w:rsidP="004A1E25" w:rsidRDefault="344062E8" w14:paraId="08F0257C" w14:textId="5AF2F674">
            <w:pPr>
              <w:pStyle w:val="vitabletextSegoeUIRegular10"/>
            </w:pPr>
            <w:r>
              <w:t>1</w:t>
            </w:r>
            <w:r w:rsidR="035E53EE">
              <w:t>1</w:t>
            </w:r>
            <w:r>
              <w:t>/</w:t>
            </w:r>
            <w:r w:rsidR="4B7A7285">
              <w:t>12</w:t>
            </w:r>
            <w:r>
              <w:t>/2</w:t>
            </w:r>
            <w:r w:rsidR="3388DA10">
              <w:t>4</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79513A9B" w14:paraId="4FB8E52A" w14:textId="77777777">
        <w:trPr>
          <w:trHeight w:val="300"/>
        </w:trPr>
        <w:tc>
          <w:tcPr>
            <w:tcW w:w="1275"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078" w:type="dxa"/>
            <w:tcMar/>
          </w:tcPr>
          <w:p w:rsidRPr="00227C7A" w:rsidR="004A1E25" w:rsidP="004A1E25" w:rsidRDefault="7AB507F9" w14:paraId="6FA86636" w14:textId="4CC372B3">
            <w:pPr>
              <w:pStyle w:val="vitabletextSegoeUIRegular10"/>
            </w:pPr>
            <w:r>
              <w:t>July</w:t>
            </w:r>
            <w:r w:rsidR="004A1E25">
              <w:t xml:space="preserve"> 1 - Jun. 30 </w:t>
            </w:r>
          </w:p>
        </w:tc>
        <w:tc>
          <w:tcPr>
            <w:tcW w:w="1052" w:type="dxa"/>
            <w:tcMar/>
          </w:tcPr>
          <w:p w:rsidRPr="00227C7A" w:rsidR="004A1E25" w:rsidP="004A1E25" w:rsidRDefault="28EE1340" w14:paraId="2A661BB5" w14:textId="5F9EC4FF">
            <w:pPr>
              <w:pStyle w:val="vitabletextSegoeUIRegular10"/>
            </w:pPr>
            <w:r>
              <w:t>I</w:t>
            </w:r>
            <w:r w:rsidR="717BEAF0">
              <w:t>n</w:t>
            </w:r>
            <w:r w:rsidR="57B14116">
              <w:t xml:space="preserve"> effect</w:t>
            </w:r>
          </w:p>
        </w:tc>
        <w:tc>
          <w:tcPr>
            <w:tcW w:w="1432" w:type="dxa"/>
            <w:tcMar/>
          </w:tcPr>
          <w:p w:rsidRPr="00227C7A" w:rsidR="004A1E25" w:rsidP="00CB4607" w:rsidRDefault="752B4F56" w14:paraId="27BD97EC" w14:textId="011426C1">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752B4F56" w14:paraId="2A41AC6C" w14:textId="4F267445">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162" w:type="dxa"/>
            <w:tcMar/>
          </w:tcPr>
          <w:p w:rsidRPr="00227C7A" w:rsidR="004A1E25" w:rsidP="004A1E25" w:rsidRDefault="752B4F56" w14:paraId="34807185" w14:textId="7D1F78E6">
            <w:pPr>
              <w:pStyle w:val="vitabletextSegoeUIRegular10"/>
            </w:pPr>
            <w:r>
              <w:t>TBD (based on JPE)</w:t>
            </w:r>
          </w:p>
        </w:tc>
        <w:tc>
          <w:tcPr>
            <w:tcW w:w="1045" w:type="dxa"/>
            <w:tcMar/>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39" w:type="dxa"/>
            <w:tcMar/>
          </w:tcPr>
          <w:p w:rsidRPr="00227C7A" w:rsidR="004A1E25" w:rsidP="004A1E25" w:rsidRDefault="344062E8" w14:paraId="7A81E80C" w14:textId="12E4D0C9">
            <w:pPr>
              <w:pStyle w:val="vitabletextSegoeUIRegular10"/>
            </w:pPr>
            <w:r>
              <w:t>1</w:t>
            </w:r>
            <w:r w:rsidR="3F0E6331">
              <w:t>1</w:t>
            </w:r>
            <w:r>
              <w:t>/</w:t>
            </w:r>
            <w:r w:rsidR="7947B8FB">
              <w:t>12</w:t>
            </w:r>
            <w:r>
              <w:t>/2</w:t>
            </w:r>
            <w:r w:rsidR="50A60C93">
              <w:t>4</w:t>
            </w:r>
          </w:p>
        </w:tc>
        <w:tc>
          <w:tcPr>
            <w:tcW w:w="1262" w:type="dxa"/>
            <w:tcMar/>
          </w:tcPr>
          <w:p w:rsidRPr="00227C7A" w:rsidR="004A1E25" w:rsidP="004A1E25" w:rsidRDefault="50A60C93" w14:paraId="64B004E6" w14:textId="026396AC">
            <w:pPr>
              <w:pStyle w:val="vitabletextSegoeUIRegular10"/>
            </w:pPr>
            <w:r>
              <w:t>N/A</w:t>
            </w:r>
          </w:p>
        </w:tc>
      </w:tr>
      <w:tr w:rsidR="004A1E25" w:rsidTr="79513A9B" w14:paraId="60B0FA48" w14:textId="77777777">
        <w:trPr>
          <w:trHeight w:val="300"/>
        </w:trPr>
        <w:tc>
          <w:tcPr>
            <w:tcW w:w="1275" w:type="dxa"/>
            <w:tcMar/>
          </w:tcPr>
          <w:p w:rsidRPr="00227C7A" w:rsidR="004A1E25" w:rsidP="004A1E25" w:rsidRDefault="08D36676" w14:paraId="033C4E88" w14:textId="4A956732">
            <w:pPr>
              <w:pStyle w:val="vitabletextSegoeUIRegular10"/>
            </w:pPr>
            <w:r>
              <w:t xml:space="preserve">2024 </w:t>
            </w:r>
            <w:r w:rsidR="004A1E25">
              <w:t xml:space="preserve">Winter-run </w:t>
            </w:r>
            <w:r w:rsidR="47A1D637">
              <w:t>Early Season Natural</w:t>
            </w:r>
            <w:r w:rsidR="0375B38A">
              <w:t>-</w:t>
            </w:r>
            <w:r w:rsidR="47A1D637">
              <w:t xml:space="preserve">origin Discrete </w:t>
            </w:r>
            <w:r w:rsidR="004A1E25">
              <w:t xml:space="preserve"> </w:t>
            </w:r>
            <w:r w:rsidR="0A697970">
              <w:t>D</w:t>
            </w:r>
            <w:r w:rsidR="004A1E25">
              <w:t xml:space="preserve">aily </w:t>
            </w:r>
            <w:r w:rsidR="30A186E6">
              <w:t>L</w:t>
            </w:r>
            <w:r w:rsidR="004A1E25">
              <w:t>oss (8.</w:t>
            </w:r>
            <w:r w:rsidR="5CFAF447">
              <w:t>17</w:t>
            </w:r>
            <w:r w:rsidR="004A1E25">
              <w:t xml:space="preserve">) </w:t>
            </w:r>
          </w:p>
        </w:tc>
        <w:tc>
          <w:tcPr>
            <w:tcW w:w="1078" w:type="dxa"/>
            <w:tcMar/>
          </w:tcPr>
          <w:p w:rsidRPr="00227C7A" w:rsidR="004A1E25" w:rsidP="004A1E25" w:rsidRDefault="68292B0D" w14:paraId="3B9D7BD1" w14:textId="5EB91F12">
            <w:pPr>
              <w:pStyle w:val="vitabletextSegoeUIRegular10"/>
            </w:pPr>
            <w:r>
              <w:t xml:space="preserve">Nov. 1 - Dec. </w:t>
            </w:r>
            <w:r w:rsidR="12A76AD8">
              <w:t xml:space="preserve">20 (or when </w:t>
            </w:r>
            <w:r w:rsidR="1A9B0845">
              <w:t xml:space="preserve"> </w:t>
            </w:r>
            <w:r w:rsidR="12A76AD8">
              <w:t>ROD is signed)</w:t>
            </w:r>
            <w:r>
              <w:t xml:space="preserve"> </w:t>
            </w:r>
          </w:p>
        </w:tc>
        <w:tc>
          <w:tcPr>
            <w:tcW w:w="1052" w:type="dxa"/>
            <w:tcMar/>
          </w:tcPr>
          <w:p w:rsidRPr="00227C7A" w:rsidR="004A1E25" w:rsidP="004A1E25" w:rsidRDefault="3A58C3BC" w14:paraId="23A3D48D" w14:textId="655B00B2">
            <w:pPr>
              <w:pStyle w:val="vitabletextSegoeUIRegular10"/>
            </w:pPr>
            <w:r>
              <w:t xml:space="preserve"> </w:t>
            </w:r>
            <w:r w:rsidR="1E1A1CEC">
              <w:t>I</w:t>
            </w:r>
            <w:r>
              <w:t>n</w:t>
            </w:r>
            <w:r w:rsidR="6C480DA8">
              <w:t xml:space="preserve"> effect </w:t>
            </w:r>
          </w:p>
        </w:tc>
        <w:tc>
          <w:tcPr>
            <w:tcW w:w="1432" w:type="dxa"/>
            <w:tcMar/>
          </w:tcPr>
          <w:p w:rsidRPr="00227C7A" w:rsidR="004A1E25" w:rsidP="6937AEFC" w:rsidRDefault="74DE7B0D" w14:paraId="5F1DE49C" w14:textId="1A01B8EE">
            <w:pPr>
              <w:pStyle w:val="vitabletextSegoeUIRegular10"/>
              <w:rPr>
                <w:szCs w:val="20"/>
              </w:rPr>
            </w:pPr>
            <w:r w:rsidRPr="6937AEFC">
              <w:rPr>
                <w:szCs w:val="20"/>
              </w:rPr>
              <w:t>1</w:t>
            </w:r>
            <w:r w:rsidRPr="6937AEFC" w:rsidR="0666EF00">
              <w:rPr>
                <w:szCs w:val="20"/>
              </w:rPr>
              <w:t>1</w:t>
            </w:r>
            <w:r w:rsidRPr="6937AEFC">
              <w:rPr>
                <w:szCs w:val="20"/>
              </w:rPr>
              <w:t>/1-1</w:t>
            </w:r>
            <w:r w:rsidRPr="6937AEFC" w:rsidR="6DA8E5BD">
              <w:rPr>
                <w:szCs w:val="20"/>
              </w:rPr>
              <w:t>1</w:t>
            </w:r>
            <w:r w:rsidRPr="6937AEFC">
              <w:rPr>
                <w:szCs w:val="20"/>
              </w:rPr>
              <w:t>/3</w:t>
            </w:r>
            <w:r w:rsidRPr="6937AEFC" w:rsidR="427565B9">
              <w:rPr>
                <w:szCs w:val="20"/>
              </w:rPr>
              <w:t>0</w:t>
            </w:r>
            <w:r w:rsidRPr="6937AEFC">
              <w:rPr>
                <w:szCs w:val="20"/>
              </w:rPr>
              <w:t xml:space="preserve">: loss of 6/day unclipped older juv. </w:t>
            </w:r>
            <w:r w:rsidRPr="6937AEFC" w:rsidR="0FC63D6B">
              <w:rPr>
                <w:szCs w:val="20"/>
              </w:rPr>
              <w:t>Chinook Salmon</w:t>
            </w:r>
          </w:p>
        </w:tc>
        <w:tc>
          <w:tcPr>
            <w:tcW w:w="1162" w:type="dxa"/>
            <w:tcMar/>
          </w:tcPr>
          <w:p w:rsidRPr="00227C7A" w:rsidR="004A1E25" w:rsidP="004A1E25" w:rsidRDefault="08A089AD" w14:paraId="582ABB96" w14:textId="5DB3F7B0">
            <w:pPr>
              <w:pStyle w:val="vitabletextSegoeUIRegular10"/>
              <w:rPr>
                <w:ins w:author="Islam, Farida@DWR" w:date="2024-11-25T19:44:48.045Z" w16du:dateUtc="2024-11-25T19:44:48.045Z" w:id="1209879278"/>
              </w:rPr>
            </w:pPr>
            <w:del w:author="Islam, Farida@DWR" w:date="2024-11-25T19:44:07.301Z" w:id="398229199">
              <w:r w:rsidDel="2059C8B3">
                <w:delText>N/A</w:delText>
              </w:r>
            </w:del>
          </w:p>
          <w:p w:rsidRPr="00227C7A" w:rsidR="004A1E25" w:rsidP="004A1E25" w:rsidRDefault="08A089AD" w14:paraId="18D82824" w14:textId="0CD0C4A6">
            <w:pPr>
              <w:pStyle w:val="vitabletextSegoeUIRegular10"/>
            </w:pPr>
            <w:ins w:author="Islam, Farida@DWR" w:date="2024-11-25T19:44:59.813Z" w:id="836065543">
              <w:r w:rsidR="1E770FBB">
                <w:t xml:space="preserve">Loss of 3.19 </w:t>
              </w:r>
              <w:r w:rsidR="1E770FBB">
                <w:t>ocurred</w:t>
              </w:r>
            </w:ins>
            <w:ins w:author="Islam, Farida@DWR" w:date="2024-11-25T19:45:06.132Z" w:id="106639225">
              <w:r w:rsidR="1E770FBB">
                <w:t xml:space="preserve"> on 11/19/24</w:t>
              </w:r>
            </w:ins>
          </w:p>
        </w:tc>
        <w:tc>
          <w:tcPr>
            <w:tcW w:w="1045" w:type="dxa"/>
            <w:tcMar/>
          </w:tcPr>
          <w:p w:rsidRPr="00227C7A" w:rsidR="004A1E25" w:rsidP="004A1E25" w:rsidRDefault="08A089AD" w14:paraId="37889D08" w14:textId="41ECD1BB">
            <w:pPr>
              <w:pStyle w:val="vitabletextSegoeUIRegular10"/>
            </w:pPr>
            <w:ins w:author="Islam, Farida@DWR" w:date="2024-11-25T19:45:23.205Z" w:id="1543048206">
              <w:r w:rsidR="1E770FBB">
                <w:t>likely</w:t>
              </w:r>
            </w:ins>
            <w:del w:author="Islam, Farida@DWR" w:date="2024-11-25T19:45:20.057Z" w:id="666257756">
              <w:r w:rsidDel="2059C8B3">
                <w:delText>N/A</w:delText>
              </w:r>
            </w:del>
          </w:p>
        </w:tc>
        <w:tc>
          <w:tcPr>
            <w:tcW w:w="1139" w:type="dxa"/>
            <w:tcMar/>
          </w:tcPr>
          <w:p w:rsidRPr="00227C7A" w:rsidR="004A1E25" w:rsidP="004A1E25" w:rsidRDefault="33523633" w14:paraId="0EFD1F57" w14:textId="5EAAC5AC">
            <w:pPr>
              <w:pStyle w:val="vitabletextSegoeUIRegular10"/>
            </w:pPr>
            <w:r w:rsidR="129E313B">
              <w:rPr/>
              <w:t>1</w:t>
            </w:r>
            <w:r w:rsidR="7D42E048">
              <w:rPr/>
              <w:t>1</w:t>
            </w:r>
            <w:r w:rsidR="129E313B">
              <w:rPr/>
              <w:t>/</w:t>
            </w:r>
            <w:del w:author="Islam, Farida@DWR" w:date="2024-11-25T19:54:50.528Z" w:id="1622424371">
              <w:r w:rsidDel="3086A0C1">
                <w:delText>1</w:delText>
              </w:r>
            </w:del>
            <w:r w:rsidR="3086A0C1">
              <w:rPr/>
              <w:t>2</w:t>
            </w:r>
            <w:ins w:author="Islam, Farida@DWR" w:date="2024-11-25T19:54:55.004Z" w:id="1988827772">
              <w:r w:rsidR="7D1D62BB">
                <w:t>5</w:t>
              </w:r>
            </w:ins>
            <w:r w:rsidR="129E313B">
              <w:rPr/>
              <w:t>/2</w:t>
            </w:r>
            <w:r w:rsidR="73C6EEDD">
              <w:rPr/>
              <w:t>4</w:t>
            </w:r>
          </w:p>
        </w:tc>
        <w:tc>
          <w:tcPr>
            <w:tcW w:w="1262" w:type="dxa"/>
            <w:tcMar/>
          </w:tcPr>
          <w:p w:rsidRPr="00227C7A" w:rsidR="004A1E25" w:rsidP="79513A9B" w:rsidRDefault="073E4DD2" w14:paraId="0B4E94D9" w14:textId="4BE79EF8">
            <w:pPr>
              <w:pStyle w:val="vitabletextSegoeUIRegular10"/>
              <w:suppressLineNumbers w:val="0"/>
              <w:bidi w:val="0"/>
              <w:spacing w:before="0" w:beforeAutospacing="off" w:after="0" w:afterAutospacing="off" w:line="259" w:lineRule="auto"/>
              <w:ind w:left="0" w:right="0"/>
              <w:jc w:val="left"/>
              <w:pPrChange w:author="Islam, Farida@DWR" w:date="2024-11-25T19:45:38.192Z">
                <w:pPr>
                  <w:pStyle w:val="vitabletextSegoeUIRegular10"/>
                  <w:spacing w:before="0" w:beforeAutospacing="off"/>
                </w:pPr>
              </w:pPrChange>
            </w:pPr>
            <w:del w:author="Islam, Farida@DWR" w:date="2024-11-25T19:45:38.1Z" w:id="1940057061">
              <w:r w:rsidDel="6F5863F6">
                <w:delText>No older juvenile Chinook has been salvaged yet.</w:delText>
              </w:r>
            </w:del>
            <w:ins w:author="Islam, Farida@DWR" w:date="2024-11-25T19:45:59.912Z" w:id="1374576931">
              <w:r w:rsidR="7EF7C845">
                <w:t>Late fall run was salvaged on 11/19/24.  Gen</w:t>
              </w:r>
            </w:ins>
            <w:ins w:author="Islam, Farida@DWR" w:date="2024-11-25T19:46:06.931Z" w:id="1827881138">
              <w:r w:rsidR="7EF7C845">
                <w:t xml:space="preserve">etically confirmed </w:t>
              </w:r>
              <w:r w:rsidR="7EF7C845">
                <w:t xml:space="preserve">as </w:t>
              </w:r>
            </w:ins>
            <w:ins w:author="Islam, Farida@DWR" w:date="2024-11-25T19:48:22.946Z" w:id="866498711">
              <w:r w:rsidR="460046A7">
                <w:t xml:space="preserve"> non</w:t>
              </w:r>
              <w:r w:rsidR="460046A7">
                <w:t>-winter.</w:t>
              </w:r>
            </w:ins>
          </w:p>
        </w:tc>
      </w:tr>
      <w:tr w:rsidR="6937AEFC" w:rsidTr="79513A9B" w14:paraId="53B35A99" w14:textId="77777777">
        <w:trPr>
          <w:trHeight w:val="300"/>
        </w:trPr>
        <w:tc>
          <w:tcPr>
            <w:tcW w:w="1275"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078" w:type="dxa"/>
            <w:tcMar/>
          </w:tcPr>
          <w:p w:rsidR="2774C3EB" w:rsidP="6937AEFC" w:rsidRDefault="2774C3EB" w14:paraId="35B2B364" w14:textId="470FAE64">
            <w:pPr>
              <w:pStyle w:val="vitabletextSegoeUIRegular10"/>
            </w:pPr>
            <w:r>
              <w:t>Nov. 1- Dec. 31</w:t>
            </w:r>
          </w:p>
        </w:tc>
        <w:tc>
          <w:tcPr>
            <w:tcW w:w="1052" w:type="dxa"/>
            <w:tcMar/>
          </w:tcPr>
          <w:p w:rsidR="2774C3EB" w:rsidP="6937AEFC" w:rsidRDefault="09D6DEED" w14:paraId="06746213" w14:textId="3ABD8BE6">
            <w:pPr>
              <w:pStyle w:val="vitabletextSegoeUIRegular10"/>
            </w:pPr>
            <w:r>
              <w:t>Not in Effect</w:t>
            </w:r>
            <w:r w:rsidR="1AA88656">
              <w:t xml:space="preserve"> </w:t>
            </w:r>
          </w:p>
        </w:tc>
        <w:tc>
          <w:tcPr>
            <w:tcW w:w="1432" w:type="dxa"/>
            <w:tcMar/>
          </w:tcPr>
          <w:p w:rsidR="2774C3EB" w:rsidP="6937AEFC" w:rsidRDefault="2774C3EB" w14:paraId="043F62FE" w14:textId="47829DB9">
            <w:pPr>
              <w:pStyle w:val="vitabletextSegoeUIRegular10"/>
              <w:rPr>
                <w:szCs w:val="20"/>
              </w:rPr>
            </w:pPr>
            <w:r w:rsidRPr="6937AEFC">
              <w:rPr>
                <w:szCs w:val="20"/>
              </w:rPr>
              <w:t>N/A</w:t>
            </w:r>
          </w:p>
        </w:tc>
        <w:tc>
          <w:tcPr>
            <w:tcW w:w="1162" w:type="dxa"/>
            <w:tcMar/>
          </w:tcPr>
          <w:p w:rsidR="2774C3EB" w:rsidP="6937AEFC" w:rsidRDefault="2774C3EB" w14:paraId="2DBDCADC" w14:textId="24789966">
            <w:pPr>
              <w:pStyle w:val="vitabletextSegoeUIRegular10"/>
            </w:pPr>
            <w:r>
              <w:t>N/A</w:t>
            </w:r>
          </w:p>
        </w:tc>
        <w:tc>
          <w:tcPr>
            <w:tcW w:w="1045" w:type="dxa"/>
            <w:tcMar/>
          </w:tcPr>
          <w:p w:rsidR="2774C3EB" w:rsidP="6937AEFC" w:rsidRDefault="2774C3EB" w14:paraId="1BC75659" w14:textId="720BC031">
            <w:pPr>
              <w:pStyle w:val="vitabletextSegoeUIRegular10"/>
            </w:pPr>
            <w:r>
              <w:t>N/A</w:t>
            </w:r>
          </w:p>
        </w:tc>
        <w:tc>
          <w:tcPr>
            <w:tcW w:w="1139" w:type="dxa"/>
            <w:tcMar/>
          </w:tcPr>
          <w:p w:rsidR="2774C3EB" w:rsidP="6937AEFC" w:rsidRDefault="2774C3EB" w14:paraId="1663C3D8" w14:textId="51BF06D7">
            <w:pPr>
              <w:pStyle w:val="vitabletextSegoeUIRegular10"/>
            </w:pPr>
            <w:r>
              <w:t>11/12/24</w:t>
            </w:r>
          </w:p>
        </w:tc>
        <w:tc>
          <w:tcPr>
            <w:tcW w:w="1262" w:type="dxa"/>
            <w:tcMar/>
          </w:tcPr>
          <w:p w:rsidR="2774C3EB" w:rsidP="6937AEFC" w:rsidRDefault="2774C3EB" w14:paraId="0C08AEB4" w14:textId="3732404C">
            <w:pPr>
              <w:pStyle w:val="vitabletextSegoeUIRegular10"/>
            </w:pPr>
            <w:r>
              <w:t>Begins when ROD is signed or Dec. 21</w:t>
            </w:r>
          </w:p>
        </w:tc>
      </w:tr>
      <w:tr w:rsidR="004A1E25" w:rsidTr="79513A9B" w14:paraId="52F57754" w14:textId="77777777">
        <w:trPr>
          <w:trHeight w:val="300"/>
        </w:trPr>
        <w:tc>
          <w:tcPr>
            <w:tcW w:w="1275" w:type="dxa"/>
            <w:tcMar/>
          </w:tcPr>
          <w:p w:rsidRPr="00227C7A" w:rsidR="004A1E25" w:rsidP="004A1E25" w:rsidRDefault="0D18F1A1" w14:paraId="007E97DE" w14:textId="323D0B94">
            <w:pPr>
              <w:pStyle w:val="vitabletextSegoeUIRegular10"/>
            </w:pPr>
            <w:r w:rsidRPr="00CB4607">
              <w:rPr>
                <w:rFonts w:eastAsia="Segoe UI"/>
                <w:sz w:val="19"/>
                <w:szCs w:val="19"/>
              </w:rPr>
              <w:t xml:space="preserve"> Natural-origin Winter-run Weekly Loss</w:t>
            </w:r>
            <w:r w:rsidR="004A1E25">
              <w:t xml:space="preserve"> (8.</w:t>
            </w:r>
            <w:r w:rsidR="2EB28900">
              <w:t>4.</w:t>
            </w:r>
            <w:r w:rsidRPr="00CB4607" w:rsidR="2EB28900">
              <w:t>4</w:t>
            </w:r>
            <w:r w:rsidR="004A1E25">
              <w:t xml:space="preserve">) </w:t>
            </w:r>
          </w:p>
        </w:tc>
        <w:tc>
          <w:tcPr>
            <w:tcW w:w="1078"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1052" w:type="dxa"/>
            <w:tcMar/>
          </w:tcPr>
          <w:p w:rsidRPr="00227C7A" w:rsidR="004A1E25" w:rsidP="004A1E25" w:rsidRDefault="35D3B29D" w14:paraId="4ED06BAB" w14:textId="64D56AE4">
            <w:pPr>
              <w:pStyle w:val="vitabletextSegoeUIRegular10"/>
            </w:pPr>
            <w:r>
              <w:t>Not i</w:t>
            </w:r>
            <w:r w:rsidR="344062E8">
              <w:t>n effect</w:t>
            </w:r>
          </w:p>
        </w:tc>
        <w:tc>
          <w:tcPr>
            <w:tcW w:w="1432"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6937AEFC" w14:paraId="67D18DFC" w14:textId="794994C4">
            <w:pPr>
              <w:spacing w:after="0" w:line="257" w:lineRule="auto"/>
              <w:rPr>
                <w:rFonts w:eastAsia="Segoe UI"/>
                <w:sz w:val="20"/>
                <w:szCs w:val="20"/>
              </w:rPr>
            </w:pPr>
            <w:r w:rsidRPr="6937AEF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1162" w:type="dxa"/>
            <w:tcMar/>
          </w:tcPr>
          <w:p w:rsidRPr="00227C7A" w:rsidR="004A1E25" w:rsidP="00CB4607" w:rsidRDefault="797D39EF" w14:paraId="23DECD30" w14:textId="6D714A9E">
            <w:pPr>
              <w:spacing w:after="0" w:line="257" w:lineRule="auto"/>
              <w:rPr>
                <w:rFonts w:eastAsia="Segoe UI"/>
                <w:szCs w:val="20"/>
              </w:rPr>
            </w:pPr>
            <w:r w:rsidRPr="6937AEFC">
              <w:rPr>
                <w:rFonts w:eastAsia="Segoe UI"/>
                <w:sz w:val="20"/>
                <w:szCs w:val="20"/>
              </w:rPr>
              <w:t>January 1-January 7 Threshold: TBD (based on JPE)</w:t>
            </w:r>
          </w:p>
          <w:p w:rsidRPr="00227C7A" w:rsidR="004A1E25" w:rsidP="01AA8F80" w:rsidRDefault="004A1E25" w14:paraId="4621BBC7" w14:textId="42DBBAE3">
            <w:pPr>
              <w:pStyle w:val="vitabletextSegoeUIRegular10"/>
              <w:spacing w:line="259" w:lineRule="auto"/>
            </w:pPr>
          </w:p>
        </w:tc>
        <w:tc>
          <w:tcPr>
            <w:tcW w:w="1045" w:type="dxa"/>
            <w:tcMar/>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39" w:type="dxa"/>
            <w:tcMar/>
          </w:tcPr>
          <w:p w:rsidRPr="00227C7A" w:rsidR="004A1E25" w:rsidP="004A1E25" w:rsidRDefault="344062E8" w14:paraId="00B1D89C" w14:textId="0EA3929C">
            <w:pPr>
              <w:pStyle w:val="vitabletextSegoeUIRegular10"/>
            </w:pPr>
            <w:r>
              <w:t>1</w:t>
            </w:r>
            <w:r w:rsidR="1CC16BD5">
              <w:t>1</w:t>
            </w:r>
            <w:r>
              <w:t>/</w:t>
            </w:r>
            <w:r w:rsidR="4ECF0F09">
              <w:t>12</w:t>
            </w:r>
            <w:r>
              <w:t>/2</w:t>
            </w:r>
            <w:r w:rsidR="7A4C3DD8">
              <w:t>4</w:t>
            </w:r>
          </w:p>
        </w:tc>
        <w:tc>
          <w:tcPr>
            <w:tcW w:w="1262" w:type="dxa"/>
            <w:tcMar/>
          </w:tcPr>
          <w:p w:rsidRPr="00227C7A" w:rsidR="004A1E25" w:rsidP="01AA8F80" w:rsidRDefault="7A4C3DD8" w14:paraId="41CF90DE" w14:textId="32A1DF1F">
            <w:pPr>
              <w:pStyle w:val="vitabletextSegoeUIRegular10"/>
              <w:spacing w:line="259" w:lineRule="auto"/>
            </w:pPr>
            <w:r>
              <w:t>N/A</w:t>
            </w:r>
          </w:p>
        </w:tc>
      </w:tr>
      <w:tr w:rsidR="004A1E25" w:rsidTr="79513A9B" w14:paraId="39FA6FCC" w14:textId="77777777">
        <w:trPr>
          <w:trHeight w:val="300"/>
        </w:trPr>
        <w:tc>
          <w:tcPr>
            <w:tcW w:w="1275"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078" w:type="dxa"/>
            <w:tcMar/>
          </w:tcPr>
          <w:p w:rsidRPr="00CB4607" w:rsidR="004A1E25" w:rsidP="6937AEFC" w:rsidRDefault="6233AFC0" w14:paraId="48504B88" w14:textId="60D8B75D">
            <w:pPr>
              <w:pStyle w:val="vitabletextSegoeUIRegular10"/>
              <w:rPr>
                <w:rFonts w:eastAsia="Segoe UI"/>
                <w:szCs w:val="20"/>
              </w:rPr>
            </w:pPr>
            <w:r w:rsidRPr="00CB4607">
              <w:rPr>
                <w:rFonts w:eastAsia="Segoe UI"/>
                <w:szCs w:val="20"/>
              </w:rPr>
              <w:t xml:space="preserve"> 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1052"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00CB4607" w:rsidRDefault="74CD7EB9" w14:paraId="3CCB43D1" w14:textId="5FF4D5BE">
            <w:pPr>
              <w:pStyle w:val="vitabletextSegoeUIRegular10"/>
              <w:rPr>
                <w:rFonts w:eastAsia="Segoe UI"/>
                <w:szCs w:val="20"/>
              </w:rPr>
            </w:pPr>
            <w:r w:rsidRPr="00CB4607">
              <w:rPr>
                <w:rFonts w:eastAsia="Segoe UI"/>
                <w:szCs w:val="20"/>
              </w:rPr>
              <w:t>Hatchery-origin: Pending</w:t>
            </w:r>
          </w:p>
          <w:p w:rsidRPr="00CB4607" w:rsidR="004A1E25" w:rsidP="00CB4607" w:rsidRDefault="74CD7EB9" w14:paraId="67070250" w14:textId="645818AF">
            <w:pPr>
              <w:pStyle w:val="vitabletextSegoeUIRegular10"/>
              <w:rPr>
                <w:rFonts w:eastAsia="Segoe UI"/>
                <w:szCs w:val="20"/>
              </w:rPr>
            </w:pPr>
            <w:r w:rsidRPr="00CB4607">
              <w:rPr>
                <w:rFonts w:eastAsia="Segoe UI"/>
                <w:szCs w:val="20"/>
              </w:rPr>
              <w:t>first surrogate release</w:t>
            </w:r>
          </w:p>
        </w:tc>
        <w:tc>
          <w:tcPr>
            <w:tcW w:w="1432" w:type="dxa"/>
            <w:tcMar/>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Mar/>
          </w:tcPr>
          <w:p w:rsidRPr="00227C7A" w:rsidR="004A1E25" w:rsidP="004A1E25" w:rsidRDefault="004A1E25" w14:paraId="514B5D38" w14:textId="457831A4">
            <w:pPr>
              <w:pStyle w:val="vitabletextSegoeUIRegular10"/>
            </w:pPr>
            <w:r>
              <w:t xml:space="preserve">N/A </w:t>
            </w:r>
          </w:p>
        </w:tc>
        <w:tc>
          <w:tcPr>
            <w:tcW w:w="1045" w:type="dxa"/>
            <w:tcMar/>
          </w:tcPr>
          <w:p w:rsidRPr="00227C7A" w:rsidR="004A1E25" w:rsidP="004A1E25" w:rsidRDefault="004A1E25" w14:paraId="5343FE6A" w14:textId="77777777">
            <w:pPr>
              <w:pStyle w:val="vitabletextSegoeUIRegular10"/>
            </w:pPr>
            <w:r w:rsidRPr="00227C7A">
              <w:t>N/A</w:t>
            </w:r>
          </w:p>
        </w:tc>
        <w:tc>
          <w:tcPr>
            <w:tcW w:w="1139" w:type="dxa"/>
            <w:tcMar/>
          </w:tcPr>
          <w:p w:rsidRPr="00227C7A" w:rsidR="004A1E25" w:rsidP="004A1E25" w:rsidRDefault="344062E8" w14:paraId="728416E0" w14:textId="1D1D4FCE">
            <w:pPr>
              <w:pStyle w:val="vitabletextSegoeUIRegular10"/>
            </w:pPr>
            <w:r>
              <w:t>1</w:t>
            </w:r>
            <w:r w:rsidR="1C91200F">
              <w:t>1</w:t>
            </w:r>
            <w:r>
              <w:t>/</w:t>
            </w:r>
            <w:r w:rsidR="7B55A701">
              <w:t>12</w:t>
            </w:r>
            <w:r>
              <w:t>/2</w:t>
            </w:r>
            <w:r w:rsidR="08B6E9F9">
              <w:t>4</w:t>
            </w:r>
          </w:p>
        </w:tc>
        <w:tc>
          <w:tcPr>
            <w:tcW w:w="1262" w:type="dxa"/>
            <w:tcMar/>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rsidTr="79513A9B" w14:paraId="5449F6F3" w14:textId="77777777">
        <w:trPr>
          <w:cantSplit/>
          <w:tblHeader/>
        </w:trPr>
        <w:tc>
          <w:tcPr>
            <w:tcW w:w="1197" w:type="dxa"/>
            <w:tcMar/>
            <w:vAlign w:val="bottom"/>
          </w:tcPr>
          <w:p w:rsidRPr="00227C7A" w:rsidR="009234BD" w:rsidP="00A658D5" w:rsidRDefault="009234BD" w14:paraId="2EF0525F" w14:textId="77777777">
            <w:pPr>
              <w:pStyle w:val="vitableheadingsSegoeUISemibold12pt"/>
            </w:pPr>
            <w:r w:rsidRPr="00227C7A">
              <w:t>Action</w:t>
            </w:r>
          </w:p>
        </w:tc>
        <w:tc>
          <w:tcPr>
            <w:tcW w:w="1335" w:type="dxa"/>
            <w:tcMar/>
            <w:vAlign w:val="bottom"/>
          </w:tcPr>
          <w:p w:rsidRPr="00227C7A" w:rsidR="009234BD" w:rsidP="00A658D5" w:rsidRDefault="009234BD" w14:paraId="5494DF73" w14:textId="77777777">
            <w:pPr>
              <w:pStyle w:val="vitableheadingsSegoeUISemibold12pt"/>
            </w:pPr>
            <w:r w:rsidRPr="00227C7A">
              <w:t>Timeframe</w:t>
            </w:r>
          </w:p>
        </w:tc>
        <w:tc>
          <w:tcPr>
            <w:tcW w:w="1072" w:type="dxa"/>
            <w:tcMar/>
            <w:vAlign w:val="bottom"/>
          </w:tcPr>
          <w:p w:rsidRPr="00227C7A" w:rsidR="009234BD" w:rsidP="00A658D5" w:rsidRDefault="009234BD" w14:paraId="6E4D2FEB" w14:textId="77777777">
            <w:pPr>
              <w:pStyle w:val="vitableheadingsSegoeUISemibold12pt"/>
            </w:pPr>
            <w:r w:rsidRPr="00227C7A">
              <w:t>Current Action Status</w:t>
            </w:r>
          </w:p>
        </w:tc>
        <w:tc>
          <w:tcPr>
            <w:tcW w:w="1659" w:type="dxa"/>
            <w:tcMar/>
            <w:vAlign w:val="bottom"/>
          </w:tcPr>
          <w:p w:rsidRPr="00227C7A" w:rsidR="009234BD" w:rsidP="00A658D5" w:rsidRDefault="009234BD" w14:paraId="22342EDA" w14:textId="77777777">
            <w:pPr>
              <w:pStyle w:val="vitableheadingsSegoeUISemibold12pt"/>
            </w:pPr>
            <w:r w:rsidRPr="00227C7A">
              <w:t>Threshold(s)</w:t>
            </w:r>
          </w:p>
        </w:tc>
        <w:tc>
          <w:tcPr>
            <w:tcW w:w="1027" w:type="dxa"/>
            <w:tcMar/>
            <w:vAlign w:val="bottom"/>
          </w:tcPr>
          <w:p w:rsidRPr="00227C7A" w:rsidR="009234BD" w:rsidP="00A658D5" w:rsidRDefault="009234BD" w14:paraId="46F62B00" w14:textId="77777777">
            <w:pPr>
              <w:pStyle w:val="vitableheadingsSegoeUISemibold12pt"/>
            </w:pPr>
            <w:r w:rsidRPr="00227C7A">
              <w:t>Current Relevant Data</w:t>
            </w:r>
          </w:p>
        </w:tc>
        <w:tc>
          <w:tcPr>
            <w:tcW w:w="888" w:type="dxa"/>
            <w:tcMar/>
            <w:vAlign w:val="bottom"/>
          </w:tcPr>
          <w:p w:rsidRPr="00227C7A" w:rsidR="009234BD" w:rsidP="00A658D5" w:rsidRDefault="009234BD" w14:paraId="6CDC759D" w14:textId="77777777">
            <w:pPr>
              <w:pStyle w:val="vitableheadingsSegoeUISemibold12pt"/>
            </w:pPr>
            <w:r w:rsidRPr="00227C7A">
              <w:t>Weekly Trend</w:t>
            </w:r>
          </w:p>
        </w:tc>
        <w:tc>
          <w:tcPr>
            <w:tcW w:w="1029" w:type="dxa"/>
            <w:tcMar/>
            <w:vAlign w:val="bottom"/>
          </w:tcPr>
          <w:p w:rsidRPr="00227C7A" w:rsidR="009234BD" w:rsidP="00A658D5" w:rsidRDefault="009234BD" w14:paraId="60990756" w14:textId="77777777">
            <w:pPr>
              <w:pStyle w:val="vitableheadingsSegoeUISemibold12pt"/>
            </w:pPr>
            <w:r w:rsidRPr="00227C7A">
              <w:t>Last Updated</w:t>
            </w:r>
          </w:p>
        </w:tc>
        <w:tc>
          <w:tcPr>
            <w:tcW w:w="1262" w:type="dxa"/>
            <w:tcMar/>
            <w:vAlign w:val="bottom"/>
          </w:tcPr>
          <w:p w:rsidRPr="00227C7A" w:rsidR="009234BD" w:rsidP="00A658D5" w:rsidRDefault="009234BD" w14:paraId="69BB5F75" w14:textId="77777777">
            <w:pPr>
              <w:pStyle w:val="vitableheadingsSegoeUISemibold12pt"/>
            </w:pPr>
            <w:r w:rsidRPr="00227C7A">
              <w:t>Comments</w:t>
            </w:r>
          </w:p>
        </w:tc>
      </w:tr>
      <w:tr w:rsidR="009234BD" w:rsidTr="79513A9B" w14:paraId="3B2E0114" w14:textId="77777777">
        <w:trPr>
          <w:cantSplit/>
        </w:trPr>
        <w:tc>
          <w:tcPr>
            <w:tcW w:w="1197" w:type="dxa"/>
            <w:tcMar/>
          </w:tcPr>
          <w:p w:rsidRPr="00227C7A" w:rsidR="009234BD" w:rsidP="00A658D5" w:rsidRDefault="009234BD" w14:paraId="3493B440" w14:textId="171A40B2">
            <w:pPr>
              <w:pStyle w:val="vitabletextSegoeUIRegular10"/>
            </w:pPr>
            <w:del w:author="Osborn, Katherine (Katie)@DWR" w:date="2024-11-25T17:22:17.423Z" w:id="802085337">
              <w:r w:rsidDel="5F7E7DD7">
                <w:delText>Integrated Early Winter Pulse Protection ('</w:delText>
              </w:r>
            </w:del>
            <w:r w:rsidR="5F7E7DD7">
              <w:rPr/>
              <w:t>First Flush</w:t>
            </w:r>
            <w:ins w:author="Osborn, Katherine (Katie)@DWR" w:date="2024-11-25T17:22:22.242Z" w:id="1598632026">
              <w:r w:rsidR="66616277">
                <w:t xml:space="preserve"> Action</w:t>
              </w:r>
            </w:ins>
            <w:del w:author="Osborn, Katherine (Katie)@DWR" w:date="2024-11-25T17:22:20.068Z" w:id="782929124">
              <w:r w:rsidDel="5F7E7DD7">
                <w:delText>')</w:delText>
              </w:r>
            </w:del>
            <w:r w:rsidR="5F7E7DD7">
              <w:rPr/>
              <w:t xml:space="preserve"> (8.3.1) </w:t>
            </w:r>
          </w:p>
          <w:p w:rsidRPr="00227C7A" w:rsidR="009234BD" w:rsidP="00A658D5" w:rsidRDefault="009234BD" w14:paraId="2176CB47" w14:textId="77777777">
            <w:pPr>
              <w:pStyle w:val="vitabletextSegoeUIRegular10"/>
            </w:pPr>
          </w:p>
        </w:tc>
        <w:tc>
          <w:tcPr>
            <w:tcW w:w="1335" w:type="dxa"/>
            <w:tcMar/>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72" w:type="dxa"/>
            <w:tcMar/>
          </w:tcPr>
          <w:p w:rsidRPr="00227C7A" w:rsidR="009234BD" w:rsidP="00A658D5" w:rsidRDefault="002D7906" w14:paraId="5894A741" w14:textId="22872F4D">
            <w:pPr>
              <w:pStyle w:val="vitabletextSegoeUIRegular10"/>
            </w:pPr>
            <w:r>
              <w:t>Not active</w:t>
            </w:r>
          </w:p>
        </w:tc>
        <w:tc>
          <w:tcPr>
            <w:tcW w:w="1659" w:type="dxa"/>
            <w:tcMar/>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Mar/>
          </w:tcPr>
          <w:p w:rsidRPr="00227C7A" w:rsidR="009234BD" w:rsidP="00A658D5" w:rsidRDefault="009234BD" w14:paraId="0AE53343" w14:textId="415834BF">
            <w:pPr>
              <w:pStyle w:val="vitabletextSegoeUIRegular10"/>
            </w:pPr>
            <w:r>
              <w:t xml:space="preserve">FPT flow: </w:t>
            </w:r>
            <w:r w:rsidR="002B4CD3">
              <w:t xml:space="preserve">8,908 </w:t>
            </w:r>
            <w:r>
              <w:t>cfs</w:t>
            </w:r>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656EEA4B">
            <w:pPr>
              <w:pStyle w:val="vitabletextSegoeUIRegular10"/>
            </w:pPr>
            <w:r>
              <w:t xml:space="preserve">FPT turbidity: </w:t>
            </w:r>
            <w:r w:rsidR="002D7906">
              <w:t>2.</w:t>
            </w:r>
            <w:r w:rsidR="002B4CD3">
              <w:t xml:space="preserve">2.81 </w:t>
            </w:r>
            <w:r>
              <w:t>FNU</w:t>
            </w:r>
          </w:p>
        </w:tc>
        <w:tc>
          <w:tcPr>
            <w:tcW w:w="888" w:type="dxa"/>
            <w:tcMar/>
          </w:tcPr>
          <w:p w:rsidRPr="00227C7A" w:rsidR="009234BD" w:rsidP="00A658D5" w:rsidRDefault="002B4CD3" w14:paraId="5049950E" w14:textId="47840082">
            <w:pPr>
              <w:pStyle w:val="vitabletextSegoeUIRegular10"/>
            </w:pPr>
            <w:r>
              <w:t>Increase in flow and turbidity</w:t>
            </w:r>
            <w:r w:rsidR="002D7906">
              <w:t xml:space="preserve"> expected</w:t>
            </w:r>
          </w:p>
        </w:tc>
        <w:tc>
          <w:tcPr>
            <w:tcW w:w="1029" w:type="dxa"/>
            <w:tcMar/>
          </w:tcPr>
          <w:p w:rsidRPr="00227C7A" w:rsidR="009234BD" w:rsidP="00A658D5" w:rsidRDefault="002D7906" w14:paraId="31E80FBB" w14:textId="47FC95A8">
            <w:pPr>
              <w:pStyle w:val="vitabletextSegoeUIRegular10"/>
            </w:pPr>
            <w:r>
              <w:t>11/</w:t>
            </w:r>
            <w:r w:rsidR="00E33C16">
              <w:t>1</w:t>
            </w:r>
            <w:r w:rsidR="002B4CD3">
              <w:t>8</w:t>
            </w:r>
            <w:r w:rsidR="009234BD">
              <w:t>/</w:t>
            </w:r>
            <w:r>
              <w:t>24</w:t>
            </w:r>
          </w:p>
        </w:tc>
        <w:tc>
          <w:tcPr>
            <w:tcW w:w="1262" w:type="dxa"/>
            <w:tcMar/>
          </w:tcPr>
          <w:p w:rsidRPr="00227C7A" w:rsidR="009234BD" w:rsidP="00A658D5" w:rsidRDefault="009234BD" w14:paraId="2EB04403" w14:textId="4006337C">
            <w:pPr>
              <w:pStyle w:val="vitabletextSegoeUIRegular10"/>
            </w:pPr>
            <w:r>
              <w:t xml:space="preserve">Data from </w:t>
            </w:r>
            <w:r w:rsidR="002D7906">
              <w:t>11/</w:t>
            </w:r>
            <w:r w:rsidR="002B4CD3">
              <w:t>17</w:t>
            </w:r>
            <w:r w:rsidR="002D7906">
              <w:t>/24</w:t>
            </w:r>
            <w:r>
              <w:t xml:space="preserve"> </w:t>
            </w:r>
          </w:p>
        </w:tc>
      </w:tr>
      <w:tr w:rsidR="009234BD" w:rsidTr="79513A9B" w14:paraId="34684C7A" w14:textId="77777777">
        <w:trPr>
          <w:cantSplit/>
        </w:trPr>
        <w:tc>
          <w:tcPr>
            <w:tcW w:w="1197" w:type="dxa"/>
            <w:tcMar/>
          </w:tcPr>
          <w:p w:rsidRPr="00227C7A" w:rsidR="009234BD" w:rsidP="00A658D5" w:rsidRDefault="7BE046A8" w14:paraId="6EEC3BDF" w14:textId="33CF9F2A">
            <w:pPr>
              <w:pStyle w:val="vitabletextSegoeUIRegular10"/>
            </w:pPr>
            <w:ins w:author="Osborn, Katherine (Katie)@DWR" w:date="2024-11-25T17:22:57.11Z" w:id="1372296119">
              <w:r w:rsidR="4D913DD1">
                <w:t>Adult Entrainment Protection (‘</w:t>
              </w:r>
            </w:ins>
            <w:r w:rsidR="695354E0">
              <w:rPr/>
              <w:t>Turbidity Bridge Avoidance</w:t>
            </w:r>
            <w:ins w:author="Osborn, Katherine (Katie)@DWR" w:date="2024-11-25T17:23:01.354Z" w:id="480407992">
              <w:r w:rsidR="00CB32F8">
                <w:t>’)</w:t>
              </w:r>
            </w:ins>
            <w:r w:rsidR="695354E0">
              <w:rPr/>
              <w:t xml:space="preserve"> (</w:t>
            </w:r>
            <w:r w:rsidR="43477FC2">
              <w:rPr/>
              <w:t>8.3.2</w:t>
            </w:r>
            <w:r w:rsidR="695354E0">
              <w:rPr/>
              <w:t xml:space="preserve">) </w:t>
            </w:r>
          </w:p>
        </w:tc>
        <w:tc>
          <w:tcPr>
            <w:tcW w:w="1335" w:type="dxa"/>
            <w:tcMar/>
          </w:tcPr>
          <w:p w:rsidRPr="00227C7A" w:rsidR="009234BD" w:rsidP="00A658D5" w:rsidRDefault="7BE046A8" w14:paraId="77C1D185" w14:textId="7E3F5FEE">
            <w:pPr>
              <w:pStyle w:val="vitabletextSegoeUIRegular10"/>
            </w:pPr>
            <w:r>
              <w:t xml:space="preserve">Dec. </w:t>
            </w:r>
            <w:r w:rsidR="7CE09FDD">
              <w:t>20</w:t>
            </w:r>
            <w:r>
              <w:t xml:space="preserve"> -</w:t>
            </w:r>
          </w:p>
          <w:p w:rsidRPr="00227C7A" w:rsidR="009234BD" w:rsidP="00A658D5" w:rsidRDefault="2DF2FE26" w14:paraId="618FD0BA" w14:textId="4F5E37B0">
            <w:pPr>
              <w:pStyle w:val="vitabletextSegoeUIRegular10"/>
            </w:pPr>
            <w:r>
              <w:t>temps at Jersey Point or Rio Vista reaching 53.6 F</w:t>
            </w:r>
            <w:r w:rsidR="7BE046A8">
              <w:t xml:space="preserve"> </w:t>
            </w:r>
          </w:p>
        </w:tc>
        <w:tc>
          <w:tcPr>
            <w:tcW w:w="1072" w:type="dxa"/>
            <w:tcMar/>
          </w:tcPr>
          <w:p w:rsidRPr="00227C7A" w:rsidR="009234BD" w:rsidP="00A658D5" w:rsidRDefault="002D7906" w14:paraId="654761AF" w14:textId="3BAC62CF">
            <w:pPr>
              <w:pStyle w:val="vitabletextSegoeUIRegular10"/>
            </w:pPr>
            <w:r>
              <w:t>Not active</w:t>
            </w:r>
          </w:p>
        </w:tc>
        <w:tc>
          <w:tcPr>
            <w:tcW w:w="1659" w:type="dxa"/>
            <w:tcMar/>
          </w:tcPr>
          <w:p w:rsidRPr="00227C7A" w:rsidR="009234BD" w:rsidP="00A658D5" w:rsidRDefault="7BE046A8" w14:paraId="7E7B68E9" w14:textId="0C0C8C57">
            <w:pPr>
              <w:pStyle w:val="vitabletextSegoeUIRegular10"/>
            </w:pPr>
            <w:r>
              <w:t xml:space="preserve">Occurs after the Integrated Early Winter Pulse protection or </w:t>
            </w:r>
            <w:r w:rsidR="08581542">
              <w:t>December 20</w:t>
            </w:r>
            <w:r>
              <w:t xml:space="preserve"> (whichever comes first) until </w:t>
            </w:r>
            <w:r w:rsidR="0D9577C0">
              <w:t xml:space="preserve">3-day average </w:t>
            </w:r>
            <w:r w:rsidR="417228BD">
              <w:t>temperature offramp at JP or RV &gt; 53.6 F</w:t>
            </w:r>
          </w:p>
          <w:p w:rsidRPr="00227C7A" w:rsidR="009234BD" w:rsidP="00A658D5" w:rsidRDefault="7BE046A8" w14:paraId="5F74B9E3" w14:textId="7B99E583">
            <w:pPr>
              <w:pStyle w:val="vitabletextSegoeUIRegular10"/>
            </w:pPr>
            <w:r>
              <w:t>-OBI</w:t>
            </w:r>
            <w:r w:rsidR="08B885DA">
              <w:t>, OSJ, and HOL</w:t>
            </w:r>
            <w:r>
              <w:t xml:space="preserve"> turbidity&gt;12 FNU</w:t>
            </w:r>
          </w:p>
        </w:tc>
        <w:tc>
          <w:tcPr>
            <w:tcW w:w="1027" w:type="dxa"/>
            <w:tcMar/>
          </w:tcPr>
          <w:p w:rsidRPr="00227C7A" w:rsidR="009234BD" w:rsidP="00A658D5" w:rsidRDefault="7BE046A8" w14:paraId="7BA14960" w14:textId="076137B9">
            <w:pPr>
              <w:pStyle w:val="vitabletextSegoeUIRegular10"/>
            </w:pPr>
            <w:r>
              <w:t>OBI</w:t>
            </w:r>
            <w:r w:rsidR="46688290">
              <w:t xml:space="preserve"> Turbidity: </w:t>
            </w:r>
            <w:r w:rsidR="777132F7">
              <w:t>Not relevant</w:t>
            </w:r>
          </w:p>
          <w:p w:rsidRPr="00227C7A" w:rsidR="009234BD" w:rsidP="00A658D5" w:rsidRDefault="009234BD" w14:paraId="1BAA9EBF" w14:textId="3221243E">
            <w:pPr>
              <w:pStyle w:val="vitabletextSegoeUIRegular10"/>
            </w:pPr>
          </w:p>
          <w:p w:rsidRPr="00227C7A" w:rsidR="009234BD" w:rsidP="00A658D5" w:rsidRDefault="123FF331" w14:paraId="2B5BF722" w14:textId="6F2A2D2C">
            <w:pPr>
              <w:pStyle w:val="vitabletextSegoeUIRegular10"/>
            </w:pPr>
            <w:r>
              <w:t xml:space="preserve">3-d </w:t>
            </w:r>
            <w:r w:rsidR="253B1389">
              <w:t xml:space="preserve">JP temp: </w:t>
            </w:r>
          </w:p>
          <w:p w:rsidRPr="00227C7A" w:rsidR="009234BD" w:rsidP="00A658D5" w:rsidRDefault="009234BD" w14:paraId="44C7802E" w14:textId="1DD672B4">
            <w:pPr>
              <w:pStyle w:val="vitabletextSegoeUIRegular10"/>
            </w:pPr>
          </w:p>
          <w:p w:rsidRPr="00227C7A" w:rsidR="009234BD" w:rsidP="00A658D5" w:rsidRDefault="473F677E" w14:paraId="1C0C346D" w14:textId="014BFE76">
            <w:pPr>
              <w:pStyle w:val="vitabletextSegoeUIRegular10"/>
            </w:pPr>
            <w:r>
              <w:t xml:space="preserve">3-d </w:t>
            </w:r>
            <w:r w:rsidR="253B1389">
              <w:t xml:space="preserve">RV temp: </w:t>
            </w:r>
          </w:p>
        </w:tc>
        <w:tc>
          <w:tcPr>
            <w:tcW w:w="888" w:type="dxa"/>
            <w:tcMar/>
          </w:tcPr>
          <w:p w:rsidRPr="00227C7A" w:rsidR="009234BD" w:rsidP="00A658D5" w:rsidRDefault="001749C3" w14:paraId="1B43EFD9" w14:textId="1CE6A6B8">
            <w:pPr>
              <w:pStyle w:val="vitabletextSegoeUIRegular10"/>
            </w:pPr>
            <w:r>
              <w:t>Not relevant</w:t>
            </w:r>
          </w:p>
        </w:tc>
        <w:tc>
          <w:tcPr>
            <w:tcW w:w="1029" w:type="dxa"/>
            <w:tcMar/>
          </w:tcPr>
          <w:p w:rsidRPr="00227C7A" w:rsidR="009234BD" w:rsidP="00A658D5" w:rsidRDefault="009234BD" w14:paraId="18551ECB" w14:textId="018D1483">
            <w:pPr>
              <w:pStyle w:val="vitabletextSegoeUIRegular10"/>
            </w:pPr>
          </w:p>
        </w:tc>
        <w:tc>
          <w:tcPr>
            <w:tcW w:w="1262" w:type="dxa"/>
            <w:tcMar/>
          </w:tcPr>
          <w:p w:rsidRPr="00227C7A" w:rsidR="009234BD" w:rsidP="00A658D5" w:rsidRDefault="009234BD" w14:paraId="148B05C0" w14:textId="58ED7B23">
            <w:pPr>
              <w:pStyle w:val="vitabletextSegoeUIRegular10"/>
            </w:pPr>
          </w:p>
        </w:tc>
      </w:tr>
      <w:tr w:rsidR="009234BD" w:rsidTr="79513A9B" w14:paraId="412303A1" w14:textId="77777777">
        <w:trPr>
          <w:cantSplit/>
        </w:trPr>
        <w:tc>
          <w:tcPr>
            <w:tcW w:w="1197" w:type="dxa"/>
            <w:tcMar/>
          </w:tcPr>
          <w:p w:rsidRPr="00227C7A" w:rsidR="009234BD" w:rsidP="00A658D5" w:rsidRDefault="7BE046A8" w14:paraId="204AA0DD" w14:textId="0738887B">
            <w:pPr>
              <w:pStyle w:val="vitabletextSegoeUIRegular10"/>
            </w:pPr>
            <w:r w:rsidR="695354E0">
              <w:rPr/>
              <w:t>Larval and</w:t>
            </w:r>
            <w:del w:author="Osborn, Katherine (Katie)@DWR" w:date="2024-11-25T17:23:19.187Z" w:id="2143980317">
              <w:r w:rsidDel="695354E0">
                <w:delText>/</w:delText>
              </w:r>
            </w:del>
            <w:r w:rsidR="695354E0">
              <w:rPr/>
              <w:t>Juvenile Delta smelt Protection (8.</w:t>
            </w:r>
            <w:r w:rsidR="6F9F1975">
              <w:rPr/>
              <w:t>4.1</w:t>
            </w:r>
            <w:r w:rsidR="695354E0">
              <w:rPr/>
              <w:t xml:space="preserve">) </w:t>
            </w:r>
          </w:p>
        </w:tc>
        <w:tc>
          <w:tcPr>
            <w:tcW w:w="1335" w:type="dxa"/>
            <w:tcMar/>
          </w:tcPr>
          <w:p w:rsidRPr="00227C7A" w:rsidR="009234BD" w:rsidP="00A658D5" w:rsidRDefault="009234BD" w14:paraId="6A0A0F21" w14:textId="77777777">
            <w:pPr>
              <w:pStyle w:val="vitabletextSegoeUIRegular10"/>
            </w:pPr>
            <w:r w:rsidRPr="00227C7A">
              <w:t xml:space="preserve">ongoing </w:t>
            </w:r>
          </w:p>
        </w:tc>
        <w:tc>
          <w:tcPr>
            <w:tcW w:w="1072" w:type="dxa"/>
            <w:tcMar/>
          </w:tcPr>
          <w:p w:rsidRPr="00227C7A" w:rsidR="009234BD" w:rsidP="00A658D5" w:rsidRDefault="002A6E25" w14:paraId="1EF364D1" w14:textId="041D845D">
            <w:pPr>
              <w:pStyle w:val="vitabletextSegoeUIRegular10"/>
            </w:pPr>
            <w:r>
              <w:t>Not active</w:t>
            </w:r>
            <w:r w:rsidRPr="00227C7A" w:rsidR="009234BD">
              <w:t xml:space="preserve"> </w:t>
            </w:r>
          </w:p>
        </w:tc>
        <w:tc>
          <w:tcPr>
            <w:tcW w:w="1659" w:type="dxa"/>
            <w:tcMar/>
          </w:tcPr>
          <w:p w:rsidRPr="00227C7A" w:rsidR="009234BD" w:rsidP="00A658D5" w:rsidRDefault="7BE046A8" w14:paraId="21D31BE5" w14:textId="422E640F">
            <w:pPr>
              <w:pStyle w:val="vitabletextSegoeUIRegular10"/>
            </w:pPr>
            <w:r>
              <w:t>- If  3-d temp at Jersey Point</w:t>
            </w:r>
            <w:r w:rsidR="17097496">
              <w:t xml:space="preserve"> or Rio Vista</w:t>
            </w:r>
            <w:r>
              <w:t xml:space="preserve"> &gt;= 12C, and SLS/20mm Secchi for 12 south delta stations &lt;= 1m, then –3500 OMR</w:t>
            </w:r>
          </w:p>
        </w:tc>
        <w:tc>
          <w:tcPr>
            <w:tcW w:w="1027" w:type="dxa"/>
            <w:tcMar/>
          </w:tcPr>
          <w:p w:rsidRPr="00227C7A" w:rsidR="009234BD" w:rsidP="00A658D5" w:rsidRDefault="009234BD" w14:paraId="3AE1EC8B" w14:textId="114F319D">
            <w:pPr>
              <w:pStyle w:val="vitabletextSegoeUIRegular10"/>
            </w:pPr>
            <w:r w:rsidRPr="00227C7A">
              <w:t xml:space="preserve">Current 5-day salvage = </w:t>
            </w:r>
            <w:r w:rsidR="008A1260">
              <w:t>Not relevant</w:t>
            </w:r>
          </w:p>
          <w:p w:rsidRPr="00227C7A" w:rsidR="009234BD" w:rsidP="00A658D5" w:rsidRDefault="009234BD" w14:paraId="083C6DDC" w14:textId="77777777">
            <w:pPr>
              <w:pStyle w:val="vitabletextSegoeUIRegular10"/>
            </w:pPr>
          </w:p>
          <w:p w:rsidRPr="00227C7A" w:rsidR="009234BD" w:rsidP="00A658D5" w:rsidRDefault="009234BD" w14:paraId="114F50D7" w14:textId="23C505F7">
            <w:pPr>
              <w:pStyle w:val="vitabletextSegoeUIRegular10"/>
            </w:pPr>
            <w:r w:rsidRPr="00227C7A">
              <w:t xml:space="preserve">3-day SJJ temp = </w:t>
            </w:r>
            <w:r w:rsidR="008A1260">
              <w:t>Not relevant</w:t>
            </w:r>
          </w:p>
          <w:p w:rsidRPr="00227C7A" w:rsidR="009234BD" w:rsidP="00A658D5" w:rsidRDefault="009234BD" w14:paraId="2ADCF943" w14:textId="77777777">
            <w:pPr>
              <w:pStyle w:val="vitabletextSegoeUIRegular10"/>
            </w:pPr>
          </w:p>
          <w:p w:rsidRPr="00227C7A" w:rsidR="009234BD" w:rsidP="00A658D5" w:rsidRDefault="009234BD" w14:paraId="7A5338CE" w14:textId="3863B2AF">
            <w:pPr>
              <w:pStyle w:val="vitabletextSegoeUIRegular10"/>
            </w:pPr>
            <w:r w:rsidRPr="00227C7A">
              <w:t xml:space="preserve">Secchi = </w:t>
            </w:r>
            <w:r w:rsidR="008A1260">
              <w:t>Not relevant</w:t>
            </w:r>
          </w:p>
        </w:tc>
        <w:tc>
          <w:tcPr>
            <w:tcW w:w="888" w:type="dxa"/>
            <w:tcMar/>
          </w:tcPr>
          <w:p w:rsidRPr="00227C7A" w:rsidR="009234BD" w:rsidP="00A658D5" w:rsidRDefault="008A1260" w14:paraId="65B74340" w14:textId="26EAB208">
            <w:pPr>
              <w:pStyle w:val="vitabletextSegoeUIRegular10"/>
            </w:pPr>
            <w:r>
              <w:t>Not relevant</w:t>
            </w:r>
          </w:p>
        </w:tc>
        <w:tc>
          <w:tcPr>
            <w:tcW w:w="1029" w:type="dxa"/>
            <w:tcMar/>
          </w:tcPr>
          <w:p w:rsidRPr="00227C7A" w:rsidR="009234BD" w:rsidP="00A658D5" w:rsidRDefault="009234BD" w14:paraId="429BD760" w14:textId="7095B29F">
            <w:pPr>
              <w:pStyle w:val="vitabletextSegoeUIRegular10"/>
            </w:pPr>
          </w:p>
        </w:tc>
        <w:tc>
          <w:tcPr>
            <w:tcW w:w="1262" w:type="dxa"/>
            <w:tcMar/>
          </w:tcPr>
          <w:p w:rsidRPr="00227C7A" w:rsidR="009234BD" w:rsidP="00A658D5" w:rsidRDefault="008A1260" w14:paraId="6FA251A4" w14:textId="7D37CF42">
            <w:pPr>
              <w:pStyle w:val="vitabletextSegoeUIRegular10"/>
            </w:pPr>
            <w:r>
              <w:t>N/A</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rsidTr="79513A9B"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365" w:type="dxa"/>
            <w:tcMar/>
            <w:vAlign w:val="bottom"/>
          </w:tcPr>
          <w:p w:rsidRPr="00227C7A" w:rsidR="008325BA" w:rsidP="008325BA" w:rsidRDefault="008325BA" w14:paraId="5433A1C7" w14:textId="77777777">
            <w:pPr>
              <w:pStyle w:val="vitableheadingsSegoeUISemibold12pt"/>
            </w:pPr>
            <w:r w:rsidRPr="00227C7A">
              <w:t>Timeframe</w:t>
            </w:r>
          </w:p>
        </w:tc>
        <w:tc>
          <w:tcPr>
            <w:tcW w:w="966"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79513A9B" w14:paraId="78954BAF" w14:textId="77777777">
        <w:tc>
          <w:tcPr>
            <w:tcW w:w="1160" w:type="dxa"/>
            <w:tcMar/>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365" w:type="dxa"/>
            <w:tcMar/>
          </w:tcPr>
          <w:p w:rsidRPr="00227C7A" w:rsidR="008325BA" w:rsidP="008325BA" w:rsidRDefault="56933702" w14:paraId="7047A868" w14:textId="08685446">
            <w:pPr>
              <w:pStyle w:val="vitabletextSegoeUIRegular10"/>
            </w:pPr>
            <w:r>
              <w:t>Dec. 1 - Feb. 28</w:t>
            </w:r>
            <w:r w:rsidR="73D01CB4">
              <w:t>/29</w:t>
            </w:r>
            <w:r>
              <w:t xml:space="preserve"> </w:t>
            </w:r>
          </w:p>
        </w:tc>
        <w:tc>
          <w:tcPr>
            <w:tcW w:w="966" w:type="dxa"/>
            <w:tcMar/>
          </w:tcPr>
          <w:p w:rsidRPr="00227C7A" w:rsidR="008325BA" w:rsidP="07A2BC53" w:rsidRDefault="51B14486" w14:paraId="0814893B" w14:textId="340D1C57">
            <w:pPr>
              <w:pStyle w:val="vitabletextSegoeUIRegular10"/>
              <w:spacing w:line="259" w:lineRule="auto"/>
            </w:pPr>
            <w:r>
              <w:t>Not Active</w:t>
            </w:r>
          </w:p>
        </w:tc>
        <w:tc>
          <w:tcPr>
            <w:tcW w:w="1599" w:type="dxa"/>
            <w:tcMar/>
          </w:tcPr>
          <w:p w:rsidRPr="00227C7A" w:rsidR="008325BA" w:rsidP="008325BA" w:rsidRDefault="6AD9409B" w14:paraId="5F80CFC2" w14:textId="4FC0F5ED">
            <w:pPr>
              <w:pStyle w:val="vitabletextSegoeUIRegular10"/>
            </w:pPr>
            <w:r>
              <w:t xml:space="preserve">-Cum. salvage &gt; </w:t>
            </w:r>
            <w:r w:rsidR="453BA1E2">
              <w:t>(Age 1+ LFS Index/20)+1</w:t>
            </w:r>
            <w:r>
              <w:t xml:space="preserve"> =</w:t>
            </w:r>
            <w:r w:rsidR="52A87478">
              <w:t>XX</w:t>
            </w:r>
            <w:r>
              <w:t xml:space="preserve"> fish (</w:t>
            </w:r>
            <w:r w:rsidR="2ECEB8BA">
              <w:t>Aug</w:t>
            </w:r>
            <w:r>
              <w:t>.-Dec.</w:t>
            </w:r>
            <w:r w:rsidR="3AB495E6">
              <w:t xml:space="preserve"> Bay Study</w:t>
            </w:r>
            <w:r>
              <w:t xml:space="preserve"> Index) </w:t>
            </w:r>
          </w:p>
        </w:tc>
        <w:tc>
          <w:tcPr>
            <w:tcW w:w="1066" w:type="dxa"/>
            <w:tcMar/>
          </w:tcPr>
          <w:p w:rsidRPr="00227C7A" w:rsidR="008325BA" w:rsidP="008325BA" w:rsidRDefault="19C7C210" w14:paraId="6BAF3D22" w14:textId="78348553">
            <w:pPr>
              <w:pStyle w:val="vitabletextSegoeUIRegular10"/>
            </w:pPr>
            <w:r>
              <w:t xml:space="preserve">Cum salvage total = </w:t>
            </w:r>
            <w:r w:rsidR="4CC5428C">
              <w:t>0</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19C7C210" w14:paraId="105A90F5" w14:textId="5B5BFDCE">
            <w:pPr>
              <w:pStyle w:val="vitabletextSegoeUIRegular10"/>
            </w:pPr>
            <w:r>
              <w:t>1</w:t>
            </w:r>
            <w:r w:rsidR="742A8C3B">
              <w:t>1</w:t>
            </w:r>
            <w:r>
              <w:t>/</w:t>
            </w:r>
            <w:r w:rsidR="00115990">
              <w:t>12</w:t>
            </w:r>
            <w:r>
              <w:t>/2</w:t>
            </w:r>
            <w:r w:rsidR="171D7A72">
              <w:t>4</w:t>
            </w:r>
          </w:p>
        </w:tc>
        <w:tc>
          <w:tcPr>
            <w:tcW w:w="1262" w:type="dxa"/>
            <w:tcMar/>
          </w:tcPr>
          <w:p w:rsidRPr="00227C7A" w:rsidR="008325BA" w:rsidP="008325BA" w:rsidRDefault="008325BA" w14:paraId="7D77D0E1" w14:textId="0DC64A45">
            <w:pPr>
              <w:pStyle w:val="vitabletextSegoeUIRegular10"/>
            </w:pPr>
          </w:p>
        </w:tc>
      </w:tr>
      <w:tr w:rsidR="008325BA" w:rsidTr="79513A9B" w14:paraId="551C4E6B" w14:textId="77777777">
        <w:tc>
          <w:tcPr>
            <w:tcW w:w="1160" w:type="dxa"/>
            <w:tcMar/>
          </w:tcPr>
          <w:p w:rsidRPr="00227C7A" w:rsidR="008325BA" w:rsidP="008325BA" w:rsidRDefault="008325BA" w14:paraId="128573D6" w14:textId="0FD5F8A8">
            <w:pPr>
              <w:pStyle w:val="vitabletextSegoeUIRegular10"/>
            </w:pPr>
          </w:p>
        </w:tc>
        <w:tc>
          <w:tcPr>
            <w:tcW w:w="1365" w:type="dxa"/>
            <w:tcMar/>
          </w:tcPr>
          <w:p w:rsidRPr="00227C7A" w:rsidR="008325BA" w:rsidP="008325BA" w:rsidRDefault="008325BA" w14:paraId="24B98494" w14:textId="2EDFE0FF">
            <w:pPr>
              <w:pStyle w:val="vitabletextSegoeUIRegular10"/>
            </w:pPr>
          </w:p>
        </w:tc>
        <w:tc>
          <w:tcPr>
            <w:tcW w:w="966" w:type="dxa"/>
            <w:tcMar/>
          </w:tcPr>
          <w:p w:rsidRPr="00227C7A" w:rsidR="008325BA" w:rsidP="07A2BC53" w:rsidRDefault="008325BA" w14:paraId="7C1FDF34" w14:textId="0559E3E9">
            <w:pPr>
              <w:pStyle w:val="vitabletextSegoeUIRegular10"/>
              <w:spacing w:line="259" w:lineRule="auto"/>
            </w:pPr>
          </w:p>
        </w:tc>
        <w:tc>
          <w:tcPr>
            <w:tcW w:w="1599" w:type="dxa"/>
            <w:tcMar/>
          </w:tcPr>
          <w:p w:rsidRPr="00227C7A" w:rsidR="008325BA" w:rsidP="008325BA" w:rsidRDefault="008325BA" w14:paraId="6DC2CBFE" w14:textId="0487C877">
            <w:pPr>
              <w:pStyle w:val="vitabletextSegoeUIRegular10"/>
            </w:pPr>
          </w:p>
        </w:tc>
        <w:tc>
          <w:tcPr>
            <w:tcW w:w="1066" w:type="dxa"/>
            <w:tcMar/>
          </w:tcPr>
          <w:p w:rsidRPr="00227C7A" w:rsidR="008325BA" w:rsidP="008325BA" w:rsidRDefault="008325BA" w14:paraId="6518C416" w14:textId="7855F793">
            <w:pPr>
              <w:pStyle w:val="vitabletextSegoeUIRegular10"/>
            </w:pPr>
          </w:p>
        </w:tc>
        <w:tc>
          <w:tcPr>
            <w:tcW w:w="959" w:type="dxa"/>
            <w:tcMar/>
          </w:tcPr>
          <w:p w:rsidRPr="00227C7A" w:rsidR="008325BA" w:rsidP="008325BA" w:rsidRDefault="008325BA" w14:paraId="022760BB" w14:textId="3E48A488">
            <w:pPr>
              <w:pStyle w:val="vitabletextSegoeUIRegular10"/>
            </w:pPr>
          </w:p>
        </w:tc>
        <w:tc>
          <w:tcPr>
            <w:tcW w:w="1068" w:type="dxa"/>
            <w:tcMar/>
          </w:tcPr>
          <w:p w:rsidRPr="00227C7A" w:rsidR="008325BA" w:rsidP="008325BA" w:rsidRDefault="008325BA" w14:paraId="3BB68627" w14:textId="1CD5E7BE">
            <w:pPr>
              <w:pStyle w:val="vitabletextSegoeUIRegular10"/>
            </w:pPr>
          </w:p>
        </w:tc>
        <w:tc>
          <w:tcPr>
            <w:tcW w:w="1262" w:type="dxa"/>
            <w:tcMar/>
          </w:tcPr>
          <w:p w:rsidRPr="00227C7A" w:rsidR="008325BA" w:rsidP="008325BA" w:rsidRDefault="008325BA" w14:paraId="6445640E" w14:textId="055F67CF">
            <w:pPr>
              <w:pStyle w:val="vitabletextSegoeUIRegular10"/>
            </w:pPr>
          </w:p>
        </w:tc>
      </w:tr>
      <w:tr w:rsidR="008325BA" w:rsidTr="79513A9B"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Mar/>
          </w:tcPr>
          <w:p w:rsidRPr="00227C7A" w:rsidR="008325BA" w:rsidP="008325BA" w:rsidRDefault="008325BA" w14:paraId="28B99306" w14:textId="77777777">
            <w:pPr>
              <w:pStyle w:val="vitabletextSegoeUIRegular10"/>
            </w:pPr>
            <w:r w:rsidRPr="00227C7A">
              <w:t xml:space="preserve">Jan 1 – Jun 30 </w:t>
            </w:r>
          </w:p>
        </w:tc>
        <w:tc>
          <w:tcPr>
            <w:tcW w:w="966" w:type="dxa"/>
            <w:tcMar/>
          </w:tcPr>
          <w:p w:rsidRPr="00227C7A" w:rsidR="008325BA" w:rsidP="07A2BC53" w:rsidRDefault="30B9DBEE" w14:paraId="724A1A81" w14:textId="7D6B3411">
            <w:pPr>
              <w:pStyle w:val="vitabletextSegoeUIRegular10"/>
              <w:spacing w:line="259" w:lineRule="auto"/>
            </w:pPr>
            <w:r>
              <w:t>Not Active</w:t>
            </w:r>
          </w:p>
        </w:tc>
        <w:tc>
          <w:tcPr>
            <w:tcW w:w="1599" w:type="dxa"/>
            <w:tcMar/>
          </w:tcPr>
          <w:p w:rsidRPr="00227C7A" w:rsidR="008325BA" w:rsidP="008325BA" w:rsidRDefault="56933702" w14:paraId="16A7CD23" w14:textId="0ED8C517">
            <w:pPr>
              <w:pStyle w:val="vitabletextSegoeUIRegular10"/>
            </w:pPr>
            <w:r>
              <w:t>-</w:t>
            </w:r>
            <w:r w:rsidR="51FC34B5">
              <w:t xml:space="preserve">7-d avg QWEST &lt; +1,500 cfs, AND </w:t>
            </w:r>
            <w:r>
              <w:t>LFS larvae or juveniles in</w:t>
            </w:r>
            <w:r w:rsidR="54D91843">
              <w:t xml:space="preserve"> </w:t>
            </w:r>
            <w:r w:rsidR="176DE274">
              <w:t>most recent</w:t>
            </w:r>
            <w:r w:rsidR="24D4D70C">
              <w:t xml:space="preserve"> </w:t>
            </w:r>
            <w:r>
              <w:t xml:space="preserve">SLS or 20 mm </w:t>
            </w:r>
            <w:r w:rsidR="11AFC02E">
              <w:t>survey at 809 &amp; 812 &gt; catch threshold</w:t>
            </w:r>
            <w:r w:rsidR="595667BF">
              <w:t>; OR cumulative salvage &gt; 75% a</w:t>
            </w:r>
            <w:r w:rsidR="356C3BCD">
              <w:t>vg annual salvage 2009-present</w:t>
            </w:r>
          </w:p>
        </w:tc>
        <w:tc>
          <w:tcPr>
            <w:tcW w:w="1066" w:type="dxa"/>
            <w:tcMar/>
          </w:tcPr>
          <w:p w:rsidRPr="00227C7A" w:rsidR="008325BA" w:rsidP="008325BA" w:rsidRDefault="008325BA" w14:paraId="3E7574B5" w14:textId="5888C0E9">
            <w:pPr>
              <w:pStyle w:val="vitabletextSegoeUIRegular10"/>
            </w:pPr>
          </w:p>
        </w:tc>
        <w:tc>
          <w:tcPr>
            <w:tcW w:w="959" w:type="dxa"/>
            <w:tcMar/>
          </w:tcPr>
          <w:p w:rsidRPr="00227C7A" w:rsidR="008325BA" w:rsidP="008325BA" w:rsidRDefault="008325BA" w14:paraId="3B0B180D" w14:textId="4E0D311B">
            <w:pPr>
              <w:pStyle w:val="vitabletextSegoeUIRegular10"/>
            </w:pPr>
          </w:p>
        </w:tc>
        <w:tc>
          <w:tcPr>
            <w:tcW w:w="1068" w:type="dxa"/>
            <w:tcMar/>
          </w:tcPr>
          <w:p w:rsidRPr="00227C7A" w:rsidR="008325BA" w:rsidP="008325BA" w:rsidRDefault="008325BA" w14:paraId="33A66B76" w14:textId="7F94A3A3">
            <w:pPr>
              <w:pStyle w:val="vitabletextSegoeUIRegular10"/>
            </w:pPr>
          </w:p>
        </w:tc>
        <w:tc>
          <w:tcPr>
            <w:tcW w:w="1262" w:type="dxa"/>
            <w:tcMar/>
          </w:tcPr>
          <w:p w:rsidRPr="00227C7A" w:rsidR="008325BA" w:rsidP="008325BA" w:rsidRDefault="008325BA" w14:paraId="12756550" w14:textId="01B941CF">
            <w:pPr>
              <w:pStyle w:val="vitabletextSegoeUIRegular10"/>
            </w:pPr>
          </w:p>
        </w:tc>
      </w:tr>
      <w:tr w:rsidR="008325BA" w:rsidTr="79513A9B" w14:paraId="415B0CBB" w14:textId="77777777">
        <w:tc>
          <w:tcPr>
            <w:tcW w:w="1160" w:type="dxa"/>
            <w:tcMar/>
          </w:tcPr>
          <w:p w:rsidRPr="00227C7A" w:rsidR="008325BA" w:rsidP="008325BA" w:rsidRDefault="56933702" w14:paraId="21D15E7D" w14:textId="2D0DACF1">
            <w:pPr>
              <w:pStyle w:val="vitabletextSegoeUIRegular10"/>
            </w:pPr>
            <w:r>
              <w:t>High Flow OMR Off-Ramp for Longfin Smelt (8.4.</w:t>
            </w:r>
            <w:r w:rsidR="1A4B18FF">
              <w:t>2</w:t>
            </w:r>
            <w:r>
              <w:t xml:space="preserve">) </w:t>
            </w:r>
          </w:p>
        </w:tc>
        <w:tc>
          <w:tcPr>
            <w:tcW w:w="1365"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Mar/>
          </w:tcPr>
          <w:p w:rsidRPr="00227C7A" w:rsidR="008325BA" w:rsidP="008325BA" w:rsidRDefault="7A3FD404" w14:paraId="63ECE0A8" w14:textId="01B97CB7">
            <w:pPr>
              <w:pStyle w:val="vitabletextSegoeUIRegular10"/>
            </w:pPr>
            <w:r>
              <w:t>Not Active</w:t>
            </w:r>
            <w:r w:rsidR="19C7C210">
              <w:t xml:space="preserve">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Vernalis &gt;8,000 </w:t>
            </w:r>
          </w:p>
        </w:tc>
        <w:tc>
          <w:tcPr>
            <w:tcW w:w="1066" w:type="dxa"/>
            <w:tcMar/>
          </w:tcPr>
          <w:p w:rsidRPr="00227C7A" w:rsidR="008325BA" w:rsidP="008325BA" w:rsidRDefault="723D19B1" w14:paraId="09FE4BEF" w14:textId="29077A84">
            <w:pPr>
              <w:pStyle w:val="vitabletextSegoeUIRegular10"/>
              <w:rPr>
                <w:lang w:val="es-ES"/>
              </w:rPr>
            </w:pPr>
            <w:r w:rsidRPr="79513A9B" w:rsidR="4BA91EA3">
              <w:rPr>
                <w:lang w:val="es-ES"/>
              </w:rPr>
              <w:t xml:space="preserve">Rio Vista = </w:t>
            </w:r>
            <w:ins w:author="Islam, Farida@DWR" w:date="2024-11-25T20:00:24.341Z" w:id="1704807274">
              <w:r w:rsidRPr="79513A9B" w:rsidR="70287D16">
                <w:rPr>
                  <w:lang w:val="es-ES"/>
                </w:rPr>
                <w:t>18,</w:t>
              </w:r>
            </w:ins>
            <w:del w:author="Islam, Farida@DWR" w:date="2024-11-25T20:00:20.662Z" w:id="1648547814">
              <w:r w:rsidRPr="79513A9B" w:rsidDel="3CA33B41">
                <w:rPr>
                  <w:lang w:val="es-ES"/>
                </w:rPr>
                <w:delText>3,</w:delText>
              </w:r>
              <w:r w:rsidRPr="79513A9B" w:rsidDel="71886EF8">
                <w:rPr>
                  <w:lang w:val="es-ES"/>
                </w:rPr>
                <w:delText>9</w:delText>
              </w:r>
            </w:del>
            <w:r w:rsidRPr="79513A9B" w:rsidR="34D63035">
              <w:rPr>
                <w:lang w:val="es-ES"/>
              </w:rPr>
              <w:t>00</w:t>
            </w:r>
            <w:ins w:author="Islam, Farida@DWR" w:date="2024-11-25T20:00:45.128Z" w:id="466368372">
              <w:r w:rsidRPr="79513A9B" w:rsidR="40DCFB13">
                <w:rPr>
                  <w:lang w:val="es-ES"/>
                </w:rPr>
                <w:t>0</w:t>
              </w:r>
            </w:ins>
            <w:r w:rsidRPr="79513A9B" w:rsidR="1EB01886">
              <w:rPr>
                <w:lang w:val="es-ES"/>
              </w:rPr>
              <w:t xml:space="preserve"> – </w:t>
            </w:r>
            <w:ins w:author="Islam, Farida@DWR" w:date="2024-11-25T20:00:38.13Z" w:id="1887497586">
              <w:r w:rsidRPr="79513A9B" w:rsidR="3F64F58C">
                <w:rPr>
                  <w:lang w:val="es-ES"/>
                </w:rPr>
                <w:t>42</w:t>
              </w:r>
            </w:ins>
            <w:del w:author="Islam, Farida@DWR" w:date="2024-11-25T20:00:36.097Z" w:id="1419281910">
              <w:r w:rsidRPr="79513A9B" w:rsidDel="34848A26">
                <w:rPr>
                  <w:lang w:val="es-ES"/>
                </w:rPr>
                <w:delText>30</w:delText>
              </w:r>
            </w:del>
            <w:r w:rsidRPr="79513A9B" w:rsidR="466AB22D">
              <w:rPr>
                <w:lang w:val="es-ES"/>
              </w:rPr>
              <w:t>,</w:t>
            </w:r>
            <w:r w:rsidRPr="79513A9B" w:rsidR="432B9037">
              <w:rPr>
                <w:lang w:val="es-ES"/>
              </w:rPr>
              <w:t>0</w:t>
            </w:r>
            <w:r w:rsidRPr="79513A9B" w:rsidR="1D64FD15">
              <w:rPr>
                <w:lang w:val="es-ES"/>
              </w:rPr>
              <w:t>0</w:t>
            </w:r>
            <w:r w:rsidRPr="79513A9B" w:rsidR="1EB01886">
              <w:rPr>
                <w:lang w:val="es-ES"/>
              </w:rPr>
              <w:t>0</w:t>
            </w:r>
            <w:r w:rsidRPr="79513A9B" w:rsidR="4BA91EA3">
              <w:rPr>
                <w:lang w:val="es-ES"/>
              </w:rPr>
              <w:t xml:space="preserve"> </w:t>
            </w:r>
            <w:r w:rsidRPr="79513A9B" w:rsidR="4BA91EA3">
              <w:rPr>
                <w:lang w:val="es-ES"/>
              </w:rPr>
              <w:t>cfs</w:t>
            </w:r>
          </w:p>
          <w:p w:rsidRPr="00227C7A" w:rsidR="008325BA" w:rsidP="008325BA" w:rsidRDefault="125BD248" w14:paraId="7BB3B835" w14:textId="23603405">
            <w:pPr>
              <w:pStyle w:val="vitabletextSegoeUIRegular10"/>
              <w:rPr>
                <w:lang w:val="es-ES"/>
              </w:rPr>
            </w:pPr>
            <w:r w:rsidRPr="525CC09E">
              <w:rPr>
                <w:lang w:val="es-ES"/>
              </w:rPr>
              <w:t>SJ = 1</w:t>
            </w:r>
            <w:r w:rsidRPr="525CC09E" w:rsidR="2D37450F">
              <w:rPr>
                <w:lang w:val="es-ES"/>
              </w:rPr>
              <w:t>,</w:t>
            </w:r>
            <w:r w:rsidRPr="525CC09E" w:rsidR="403BE91B">
              <w:rPr>
                <w:lang w:val="es-ES"/>
              </w:rPr>
              <w:t>0</w:t>
            </w:r>
            <w:r w:rsidRPr="525CC09E" w:rsidR="326081B4">
              <w:rPr>
                <w:lang w:val="es-ES"/>
              </w:rPr>
              <w:t xml:space="preserve">00 </w:t>
            </w:r>
            <w:r w:rsidRPr="525CC09E">
              <w:rPr>
                <w:lang w:val="es-ES"/>
              </w:rPr>
              <w:t>to 2</w:t>
            </w:r>
            <w:r w:rsidRPr="525CC09E" w:rsidR="16949CF5">
              <w:rPr>
                <w:lang w:val="es-ES"/>
              </w:rPr>
              <w:t>,</w:t>
            </w:r>
            <w:r w:rsidRPr="786FB995" w:rsidR="38EFED67">
              <w:rPr>
                <w:lang w:val="es-ES"/>
              </w:rPr>
              <w:t>0</w:t>
            </w:r>
            <w:r w:rsidRPr="525CC09E" w:rsidR="53EDDD31">
              <w:rPr>
                <w:lang w:val="es-ES"/>
              </w:rPr>
              <w:t>00</w:t>
            </w:r>
            <w:r w:rsidRPr="525CC09E">
              <w:rPr>
                <w:lang w:val="es-ES"/>
              </w:rPr>
              <w:t xml:space="preserve"> cfs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008325BA" w:rsidP="008325BA" w:rsidRDefault="723D19B1" w14:paraId="681F0C55" w14:textId="7B21D579">
            <w:pPr>
              <w:pStyle w:val="vitabletextSegoeUIRegular10"/>
            </w:pPr>
            <w:r w:rsidR="4BA91EA3">
              <w:rPr/>
              <w:t>1</w:t>
            </w:r>
            <w:r w:rsidR="7581A98A">
              <w:rPr/>
              <w:t>1</w:t>
            </w:r>
            <w:r w:rsidR="4BA91EA3">
              <w:rPr/>
              <w:t>/</w:t>
            </w:r>
            <w:ins w:author="Islam, Farida@DWR" w:date="2024-11-25T20:00:59.37Z" w:id="1948311365">
              <w:r w:rsidR="70939D39">
                <w:t>25</w:t>
              </w:r>
            </w:ins>
            <w:del w:author="Islam, Farida@DWR" w:date="2024-11-25T20:00:56.521Z" w:id="743774566">
              <w:r w:rsidDel="47042774">
                <w:delText>1</w:delText>
              </w:r>
              <w:r w:rsidDel="5DAA48F1">
                <w:delText>8</w:delText>
              </w:r>
            </w:del>
            <w:r w:rsidR="4BA91EA3">
              <w:rPr/>
              <w:t>/2</w:t>
            </w:r>
            <w:r w:rsidR="5A5E2FA2">
              <w:rPr/>
              <w:t>4</w:t>
            </w:r>
          </w:p>
          <w:p w:rsidRPr="00BA678D" w:rsidR="00BA678D" w:rsidP="00BA678D" w:rsidRDefault="00BA678D" w14:paraId="64E5159C" w14:textId="77777777">
            <w:pPr>
              <w:pStyle w:val="vitabletextSegoeUIRegular10"/>
            </w:pPr>
          </w:p>
          <w:p w:rsidRPr="00BA678D" w:rsidR="00BA678D" w:rsidP="00BA678D" w:rsidRDefault="00BA678D" w14:paraId="5F6B9269" w14:textId="77777777">
            <w:pPr>
              <w:pStyle w:val="vitabletextSegoeUIRegular10"/>
            </w:pPr>
          </w:p>
          <w:p w:rsidRPr="00BA678D" w:rsidR="00BA678D" w:rsidP="00BA678D" w:rsidRDefault="00BA678D" w14:paraId="7856C82E" w14:textId="77777777">
            <w:pPr>
              <w:pStyle w:val="vitabletextSegoeUIRegular10"/>
            </w:pPr>
          </w:p>
          <w:p w:rsidRPr="00BA678D" w:rsidR="00BA678D" w:rsidP="00BA678D" w:rsidRDefault="00BA678D" w14:paraId="292414BE" w14:textId="77777777">
            <w:pPr>
              <w:pStyle w:val="vitabletextSegoeUIRegular10"/>
            </w:pPr>
          </w:p>
          <w:p w:rsidRPr="00BA678D" w:rsidR="00BA678D" w:rsidP="00BA678D" w:rsidRDefault="00BA678D" w14:paraId="742FF397" w14:textId="77777777">
            <w:pPr>
              <w:pStyle w:val="vitabletextSegoeUIRegular10"/>
            </w:pPr>
          </w:p>
          <w:p w:rsidRPr="00BA678D" w:rsidR="00BA678D" w:rsidP="00BA678D" w:rsidRDefault="00BA678D" w14:paraId="29A0AB10" w14:textId="77777777">
            <w:pPr>
              <w:pStyle w:val="vitabletextSegoeUIRegular10"/>
            </w:pPr>
          </w:p>
          <w:p w:rsidRPr="00BA678D" w:rsidR="00BA678D" w:rsidP="00BA678D" w:rsidRDefault="00BA678D" w14:paraId="13C5917C" w14:textId="77777777">
            <w:pPr>
              <w:pStyle w:val="vitabletextSegoeUIRegular10"/>
            </w:pPr>
          </w:p>
          <w:p w:rsidRPr="00BA678D" w:rsidR="00BA678D" w:rsidP="00BA678D" w:rsidRDefault="00BA678D" w14:paraId="2AB32EDB" w14:textId="77777777">
            <w:pPr>
              <w:pStyle w:val="vitabletextSegoeUIRegular10"/>
            </w:pPr>
          </w:p>
          <w:p w:rsidRPr="00BA678D" w:rsidR="00BA678D" w:rsidP="00BA678D" w:rsidRDefault="00BA678D" w14:paraId="23E685AA" w14:textId="1CEB575F">
            <w:pPr>
              <w:pStyle w:val="vitabletextSegoeUIRegular10"/>
            </w:pP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rsidTr="006E0B76"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87" w:type="dxa"/>
            <w:vAlign w:val="bottom"/>
          </w:tcPr>
          <w:p w:rsidRPr="00227C7A" w:rsidR="00603D9E" w:rsidP="00723507" w:rsidRDefault="00603D9E" w14:paraId="55F4328D" w14:textId="77777777">
            <w:pPr>
              <w:pStyle w:val="vitableheadingsSegoeUISemibold12pt"/>
            </w:pPr>
            <w:r w:rsidRPr="00227C7A">
              <w:t>Timeframe</w:t>
            </w:r>
          </w:p>
        </w:tc>
        <w:tc>
          <w:tcPr>
            <w:tcW w:w="918" w:type="dxa"/>
            <w:vAlign w:val="bottom"/>
          </w:tcPr>
          <w:p w:rsidRPr="00227C7A" w:rsidR="00603D9E" w:rsidP="00723507" w:rsidRDefault="00603D9E" w14:paraId="1444304E" w14:textId="77777777">
            <w:pPr>
              <w:pStyle w:val="vitableheadingsSegoeUISemibold12pt"/>
            </w:pPr>
            <w:r w:rsidRPr="00227C7A">
              <w:t>Current Action Status</w:t>
            </w:r>
          </w:p>
        </w:tc>
        <w:tc>
          <w:tcPr>
            <w:tcW w:w="1739"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433" w:type="dxa"/>
            <w:vAlign w:val="bottom"/>
          </w:tcPr>
          <w:p w:rsidRPr="00227C7A" w:rsidR="00603D9E" w:rsidP="00723507" w:rsidRDefault="00603D9E" w14:paraId="335D7354" w14:textId="77777777">
            <w:pPr>
              <w:pStyle w:val="vitableheadingsSegoeUISemibold12pt"/>
            </w:pPr>
            <w:r w:rsidRPr="00227C7A">
              <w:t>Weekly Trend</w:t>
            </w:r>
          </w:p>
        </w:tc>
        <w:tc>
          <w:tcPr>
            <w:tcW w:w="1516"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006E0B76"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rsidRPr="00227C7A" w:rsidR="00603D9E" w:rsidP="00723507" w:rsidRDefault="00603D9E" w14:paraId="7FDFBCCC" w14:textId="77777777">
            <w:pPr>
              <w:pStyle w:val="vitabletextSegoeUIRegular10"/>
            </w:pPr>
            <w:r w:rsidRPr="00227C7A">
              <w:t>Not in Effect</w:t>
            </w:r>
          </w:p>
        </w:tc>
        <w:tc>
          <w:tcPr>
            <w:tcW w:w="1739" w:type="dxa"/>
          </w:tcPr>
          <w:p w:rsidRPr="008B3012" w:rsidR="00603D9E" w:rsidP="00723507" w:rsidRDefault="00603D9E" w14:paraId="455AD552" w14:textId="77777777">
            <w:pPr>
              <w:pStyle w:val="vitabletextSegoeUIRegular10"/>
              <w:rPr>
                <w:rFonts w:eastAsia="Segoe UI"/>
              </w:rPr>
            </w:pPr>
            <w:r w:rsidRPr="008B3012">
              <w:rPr>
                <w:rFonts w:eastAsia="Segoe UI"/>
              </w:rPr>
              <w:t>-Delta is in excess</w:t>
            </w:r>
          </w:p>
          <w:p w:rsidRPr="008B3012" w:rsidR="00603D9E" w:rsidP="00723507" w:rsidRDefault="405924B6" w14:paraId="48B68454" w14:textId="403CD061">
            <w:pPr>
              <w:pStyle w:val="vitabletextSegoeUIRegular10"/>
              <w:rPr>
                <w:rFonts w:eastAsia="Segoe UI"/>
              </w:rPr>
            </w:pPr>
            <w:r w:rsidRPr="008B3012">
              <w:rPr>
                <w:rFonts w:eastAsia="Segoe UI"/>
              </w:rPr>
              <w:t xml:space="preserve">-QWEST is &gt; </w:t>
            </w:r>
            <w:r w:rsidRPr="008B3012" w:rsidR="50012832">
              <w:rPr>
                <w:rFonts w:eastAsia="Segoe UI"/>
              </w:rPr>
              <w:t>+1,500 cfs</w:t>
            </w:r>
          </w:p>
          <w:p w:rsidRPr="008B3012" w:rsidR="6779FFEF" w:rsidP="6937AEFC" w:rsidRDefault="6779FFEF" w14:paraId="20329ABB" w14:textId="087B2E0F">
            <w:pPr>
              <w:pStyle w:val="vitabletextSegoeUIRegular10"/>
              <w:rPr>
                <w:rFonts w:eastAsia="Segoe UI"/>
              </w:rPr>
            </w:pPr>
            <w:r w:rsidRPr="008B3012">
              <w:rPr>
                <w:rFonts w:eastAsia="Segoe UI"/>
              </w:rPr>
              <w:t>-X2 is &lt; 81 km</w:t>
            </w:r>
          </w:p>
          <w:p w:rsidRPr="00620C77" w:rsidR="6779FFEF" w:rsidP="6937AEFC" w:rsidRDefault="6779FFEF" w14:paraId="2E947405" w14:textId="174BAB85">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rsidRPr="008B3012" w:rsidR="6779FFEF" w:rsidP="6937AEFC" w:rsidRDefault="6779FFEF" w14:paraId="216C56AF" w14:textId="6E882434">
            <w:pPr>
              <w:pStyle w:val="vitabletextSegoeUIRegular10"/>
            </w:pPr>
            <w:r w:rsidRPr="00620C77">
              <w:rPr>
                <w:rFonts w:eastAsia="Segoe UI"/>
                <w:szCs w:val="20"/>
              </w:rPr>
              <w:t>-Higher level of outflow available for diversion due to storm flows</w:t>
            </w:r>
          </w:p>
          <w:p w:rsidRPr="008B3012" w:rsidR="00603D9E" w:rsidP="00723507" w:rsidRDefault="00603D9E" w14:paraId="1CFF66AE" w14:textId="77777777">
            <w:pPr>
              <w:pStyle w:val="vitabletextSegoeUIRegular10"/>
              <w:rPr>
                <w:rFonts w:eastAsia="Segoe UI"/>
              </w:rPr>
            </w:pPr>
            <w:r w:rsidRPr="008B3012">
              <w:rPr>
                <w:rFonts w:eastAsia="Segoe UI"/>
              </w:rPr>
              <w:t>-Measurable amount of precipitation has occurred</w:t>
            </w:r>
          </w:p>
          <w:p w:rsidRPr="008B3012" w:rsidR="00603D9E" w:rsidP="00723507" w:rsidRDefault="405924B6" w14:paraId="0D12E4BA" w14:textId="57DBB45A">
            <w:pPr>
              <w:pStyle w:val="vitabletextSegoeUIRegular10"/>
              <w:rPr>
                <w:rFonts w:eastAsia="Segoe UI"/>
              </w:rPr>
            </w:pPr>
            <w:r w:rsidRPr="008B3012">
              <w:rPr>
                <w:rFonts w:eastAsia="Segoe UI"/>
              </w:rPr>
              <w:t>-None of COA’s are controlling operations (8.</w:t>
            </w:r>
            <w:r w:rsidRPr="008B3012" w:rsidR="69E14C11">
              <w:rPr>
                <w:rFonts w:eastAsia="Segoe UI"/>
              </w:rPr>
              <w:t>2</w:t>
            </w:r>
            <w:r w:rsidRPr="008B3012">
              <w:rPr>
                <w:rFonts w:eastAsia="Segoe UI"/>
              </w:rPr>
              <w:t>.1, 8.3.</w:t>
            </w:r>
            <w:r w:rsidRPr="008B3012" w:rsidR="62FE5C7F">
              <w:rPr>
                <w:rFonts w:eastAsia="Segoe UI"/>
              </w:rPr>
              <w:t xml:space="preserve">2, </w:t>
            </w:r>
            <w:r w:rsidRPr="008B3012">
              <w:rPr>
                <w:rFonts w:eastAsia="Segoe UI"/>
              </w:rPr>
              <w:t>8.3.3,, 8.4.2, 8.</w:t>
            </w:r>
            <w:r w:rsidRPr="008B3012" w:rsidR="2BF8CBE0">
              <w:rPr>
                <w:rFonts w:eastAsia="Segoe UI"/>
              </w:rPr>
              <w:t>4.3, 8.4.4, 8.4.5, 8.4.7</w:t>
            </w:r>
            <w:r w:rsidRPr="008B3012">
              <w:rPr>
                <w:rFonts w:eastAsia="Segoe UI"/>
              </w:rPr>
              <w:t>)</w:t>
            </w:r>
          </w:p>
          <w:p w:rsidRPr="008B3012" w:rsidR="00603D9E" w:rsidP="00723507" w:rsidRDefault="00603D9E" w14:paraId="28DD59EF" w14:textId="22A2D5F6">
            <w:pPr>
              <w:pStyle w:val="vitabletextSegoeUIRegular10"/>
              <w:rPr>
                <w:rFonts w:eastAsia="Segoe UI"/>
              </w:rPr>
            </w:pPr>
            <w:r w:rsidRPr="008B3012">
              <w:rPr>
                <w:rFonts w:eastAsia="Segoe UI"/>
              </w:rPr>
              <w:t xml:space="preserve">-Cumulative </w:t>
            </w:r>
            <w:r w:rsidRPr="008B3012" w:rsidR="09CC9932">
              <w:rPr>
                <w:rFonts w:eastAsia="Segoe UI"/>
              </w:rPr>
              <w:t>loss</w:t>
            </w:r>
            <w:r w:rsidRPr="008B3012">
              <w:rPr>
                <w:rFonts w:eastAsia="Segoe UI"/>
              </w:rPr>
              <w:t xml:space="preserve"> at CVP and SWP of yearling CNFH LFR Chinook salmon (as yearling CHNSR surrogates) is &lt; 0.5% with any of the release groups</w:t>
            </w:r>
          </w:p>
          <w:p w:rsidRPr="008B3012" w:rsidR="00603D9E" w:rsidP="00723507" w:rsidRDefault="00603D9E" w14:paraId="4ECFFFAA" w14:textId="5BF6FC1B">
            <w:pPr>
              <w:pStyle w:val="vitabletextSegoeUIRegular10"/>
              <w:rPr>
                <w:rFonts w:eastAsia="Calibri"/>
              </w:rPr>
            </w:pPr>
          </w:p>
        </w:tc>
        <w:tc>
          <w:tcPr>
            <w:tcW w:w="1027" w:type="dxa"/>
          </w:tcPr>
          <w:p w:rsidRPr="00227C7A" w:rsidR="00603D9E" w:rsidRDefault="00603D9E" w14:paraId="1C8FEE6F" w14:textId="77777777">
            <w:pPr>
              <w:rPr>
                <w:sz w:val="20"/>
                <w:szCs w:val="20"/>
              </w:rPr>
            </w:pPr>
            <w:r w:rsidRPr="00227C7A">
              <w:rPr>
                <w:sz w:val="20"/>
                <w:szCs w:val="20"/>
              </w:rPr>
              <w:t>N/A</w:t>
            </w:r>
          </w:p>
        </w:tc>
        <w:tc>
          <w:tcPr>
            <w:tcW w:w="433" w:type="dxa"/>
          </w:tcPr>
          <w:p w:rsidRPr="00227C7A" w:rsidR="00603D9E" w:rsidRDefault="00603D9E" w14:paraId="58BACB59" w14:textId="77777777">
            <w:pPr>
              <w:rPr>
                <w:sz w:val="20"/>
                <w:szCs w:val="20"/>
              </w:rPr>
            </w:pPr>
            <w:r w:rsidRPr="00227C7A">
              <w:rPr>
                <w:sz w:val="20"/>
                <w:szCs w:val="20"/>
              </w:rPr>
              <w:t>N/A</w:t>
            </w:r>
          </w:p>
        </w:tc>
        <w:tc>
          <w:tcPr>
            <w:tcW w:w="1516" w:type="dxa"/>
          </w:tcPr>
          <w:p w:rsidRPr="00227C7A" w:rsidR="00603D9E" w:rsidRDefault="11C7F839" w14:paraId="111809EC" w14:textId="071B927E">
            <w:pPr>
              <w:rPr>
                <w:sz w:val="20"/>
                <w:szCs w:val="20"/>
              </w:rPr>
            </w:pPr>
            <w:r w:rsidRPr="6937AEFC">
              <w:rPr>
                <w:sz w:val="20"/>
                <w:szCs w:val="20"/>
              </w:rPr>
              <w:t>1</w:t>
            </w:r>
            <w:r w:rsidRPr="6937AEFC" w:rsidR="3498210B">
              <w:rPr>
                <w:sz w:val="20"/>
                <w:szCs w:val="20"/>
              </w:rPr>
              <w:t>1</w:t>
            </w:r>
            <w:r w:rsidRPr="6937AEFC">
              <w:rPr>
                <w:sz w:val="20"/>
                <w:szCs w:val="20"/>
              </w:rPr>
              <w:t>/</w:t>
            </w:r>
            <w:r w:rsidRPr="6937AEFC" w:rsidR="09108BBB">
              <w:rPr>
                <w:sz w:val="20"/>
                <w:szCs w:val="20"/>
              </w:rPr>
              <w:t>1</w:t>
            </w:r>
            <w:r w:rsidRPr="6937AEFC" w:rsidR="26EBC3DD">
              <w:rPr>
                <w:sz w:val="20"/>
                <w:szCs w:val="20"/>
              </w:rPr>
              <w:t>2</w:t>
            </w:r>
            <w:r w:rsidRPr="6937AEFC">
              <w:rPr>
                <w:sz w:val="20"/>
                <w:szCs w:val="20"/>
              </w:rPr>
              <w:t>/2</w:t>
            </w:r>
            <w:r w:rsidRPr="6937AEFC" w:rsidR="57425C78">
              <w:rPr>
                <w:sz w:val="20"/>
                <w:szCs w:val="20"/>
              </w:rPr>
              <w:t>4</w:t>
            </w:r>
          </w:p>
        </w:tc>
        <w:tc>
          <w:tcPr>
            <w:tcW w:w="1262" w:type="dxa"/>
          </w:tcPr>
          <w:p w:rsidRPr="00227C7A" w:rsidR="00603D9E" w:rsidRDefault="00603D9E" w14:paraId="62416E7C" w14:textId="77777777">
            <w:pPr>
              <w:rPr>
                <w:sz w:val="20"/>
                <w:szCs w:val="20"/>
              </w:rPr>
            </w:pPr>
            <w:r w:rsidRPr="00227C7A">
              <w:rPr>
                <w:sz w:val="20"/>
                <w:szCs w:val="20"/>
              </w:rPr>
              <w:t>Based on storm conditions</w:t>
            </w:r>
          </w:p>
        </w:tc>
      </w:tr>
      <w:tr w:rsidR="00603D9E" w:rsidTr="006E0B76"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26190CF3" w14:paraId="76AC1557" w14:textId="49374D98">
            <w:pPr>
              <w:pStyle w:val="vitabletextSegoeUIRegular10"/>
            </w:pPr>
            <w:r>
              <w:t>M</w:t>
            </w:r>
            <w:r w:rsidR="3C9D2CBB">
              <w:t>anagement</w:t>
            </w:r>
          </w:p>
          <w:p w:rsidRPr="00227C7A" w:rsidR="00603D9E" w:rsidP="00723507" w:rsidRDefault="00603D9E" w14:paraId="42BB92FB" w14:textId="69A88FDE">
            <w:pPr>
              <w:pStyle w:val="vitabletextSegoeUIRegular10"/>
            </w:pPr>
            <w:r w:rsidRPr="00227C7A">
              <w:t>(8.</w:t>
            </w:r>
            <w:r w:rsidR="506FDA4D">
              <w:t>6</w:t>
            </w:r>
            <w:r w:rsidRPr="00227C7A">
              <w:t xml:space="preserve">) </w:t>
            </w:r>
          </w:p>
        </w:tc>
        <w:tc>
          <w:tcPr>
            <w:tcW w:w="1287" w:type="dxa"/>
          </w:tcPr>
          <w:p w:rsidRPr="00227C7A" w:rsidR="00603D9E" w:rsidP="00723507" w:rsidRDefault="00603D9E" w14:paraId="31028213" w14:textId="77777777">
            <w:pPr>
              <w:pStyle w:val="vitabletextSegoeUIRegular10"/>
            </w:pPr>
            <w:r w:rsidRPr="00227C7A">
              <w:t xml:space="preserve">Jun. 1 – Jun. 30 </w:t>
            </w:r>
          </w:p>
        </w:tc>
        <w:tc>
          <w:tcPr>
            <w:tcW w:w="918" w:type="dxa"/>
          </w:tcPr>
          <w:p w:rsidRPr="00227C7A" w:rsidR="00603D9E" w:rsidP="00723507" w:rsidRDefault="00603D9E" w14:paraId="4844D30A" w14:textId="77777777">
            <w:pPr>
              <w:pStyle w:val="vitabletextSegoeUIRegular10"/>
            </w:pPr>
            <w:r w:rsidRPr="00227C7A">
              <w:t xml:space="preserve">Not in effect </w:t>
            </w:r>
          </w:p>
        </w:tc>
        <w:tc>
          <w:tcPr>
            <w:tcW w:w="1739"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2CDD1D6E">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rsidRPr="00227C7A" w:rsidR="00603D9E" w:rsidRDefault="00603D9E" w14:paraId="41197840" w14:textId="77777777">
            <w:pPr>
              <w:rPr>
                <w:sz w:val="20"/>
                <w:szCs w:val="20"/>
              </w:rPr>
            </w:pPr>
            <w:r w:rsidRPr="00227C7A">
              <w:rPr>
                <w:sz w:val="20"/>
                <w:szCs w:val="20"/>
              </w:rPr>
              <w:t>N/A</w:t>
            </w:r>
          </w:p>
        </w:tc>
        <w:tc>
          <w:tcPr>
            <w:tcW w:w="433" w:type="dxa"/>
          </w:tcPr>
          <w:p w:rsidRPr="00227C7A" w:rsidR="00603D9E" w:rsidRDefault="00603D9E" w14:paraId="092703FF" w14:textId="77777777">
            <w:pPr>
              <w:rPr>
                <w:sz w:val="20"/>
                <w:szCs w:val="20"/>
              </w:rPr>
            </w:pPr>
            <w:r w:rsidRPr="00227C7A">
              <w:rPr>
                <w:sz w:val="20"/>
                <w:szCs w:val="20"/>
              </w:rPr>
              <w:t xml:space="preserve">N/A </w:t>
            </w:r>
          </w:p>
        </w:tc>
        <w:tc>
          <w:tcPr>
            <w:tcW w:w="1516"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79513A9B"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6FF28C38" w14:paraId="04BF7E5A" w14:textId="14D34E0B">
            <w:pPr>
              <w:pStyle w:val="vitableheadingsSegoeUISemibold12pt"/>
            </w:pPr>
            <w:r>
              <w:t xml:space="preserve">Notes (as of </w:t>
            </w:r>
            <w:r w:rsidR="0901BA4C">
              <w:t>1</w:t>
            </w:r>
            <w:r w:rsidR="4E855FF2">
              <w:t>1</w:t>
            </w:r>
            <w:r w:rsidR="2E765B3F">
              <w:t>/</w:t>
            </w:r>
            <w:r w:rsidR="09B64FF9">
              <w:t>1</w:t>
            </w:r>
            <w:r w:rsidR="19347C5F">
              <w:t>9</w:t>
            </w:r>
            <w:r>
              <w:t>/202</w:t>
            </w:r>
            <w:r w:rsidR="5B62E505">
              <w:t>4</w:t>
            </w:r>
            <w: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79513A9B"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3EA8E9E1" w14:paraId="468DB3A5" w14:textId="657A01A0">
            <w:pPr>
              <w:pStyle w:val="vitabletextSegoeUIRegular10"/>
              <w:spacing w:line="259" w:lineRule="auto"/>
            </w:pPr>
            <w:r>
              <w:t xml:space="preserve">Active </w:t>
            </w:r>
          </w:p>
        </w:tc>
        <w:tc>
          <w:tcPr>
            <w:tcW w:w="898" w:type="dxa"/>
            <w:tcMar/>
          </w:tcPr>
          <w:p w:rsidRPr="00227C7A" w:rsidR="008526A4" w:rsidP="3F091B5A" w:rsidRDefault="3EA8E9E1" w14:paraId="453188A6" w14:textId="0EFBABF2">
            <w:pPr>
              <w:pStyle w:val="vitabletextSegoeUIRegular10"/>
              <w:spacing w:line="259" w:lineRule="auto"/>
            </w:pPr>
            <w:r>
              <w:t>1</w:t>
            </w:r>
          </w:p>
        </w:tc>
      </w:tr>
      <w:tr w:rsidRPr="00227C7A" w:rsidR="008526A4" w:rsidTr="79513A9B"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7777777">
            <w:pPr>
              <w:pStyle w:val="vitabletextSegoeUIRegular10"/>
            </w:pPr>
            <w:r w:rsidRPr="00227C7A">
              <w:t>Not Active</w:t>
            </w:r>
          </w:p>
        </w:tc>
        <w:tc>
          <w:tcPr>
            <w:tcW w:w="898" w:type="dxa"/>
            <w:tcMar/>
          </w:tcPr>
          <w:p w:rsidRPr="00227C7A" w:rsidR="008526A4" w:rsidP="005F5A15" w:rsidRDefault="008526A4" w14:paraId="653DA08B" w14:textId="77777777">
            <w:pPr>
              <w:pStyle w:val="vitabletextSegoeUIRegular10"/>
            </w:pPr>
            <w:r w:rsidRPr="00227C7A">
              <w:t>4</w:t>
            </w:r>
          </w:p>
        </w:tc>
      </w:tr>
      <w:tr w:rsidRPr="00227C7A" w:rsidR="008526A4" w:rsidTr="79513A9B"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79513A9B"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77777777">
            <w:pPr>
              <w:pStyle w:val="vitabletextSegoeUIRegular10"/>
            </w:pPr>
            <w:r w:rsidRPr="00227C7A">
              <w:t>Not Active</w:t>
            </w:r>
          </w:p>
        </w:tc>
        <w:tc>
          <w:tcPr>
            <w:tcW w:w="898" w:type="dxa"/>
            <w:tcMar/>
          </w:tcPr>
          <w:p w:rsidRPr="00227C7A" w:rsidR="008526A4" w:rsidP="005F5A15" w:rsidRDefault="008526A4" w14:paraId="436471C0" w14:textId="77777777">
            <w:pPr>
              <w:pStyle w:val="vitabletextSegoeUIRegular10"/>
            </w:pPr>
            <w:r w:rsidRPr="00227C7A">
              <w:t>4</w:t>
            </w:r>
          </w:p>
        </w:tc>
      </w:tr>
      <w:tr w:rsidRPr="00227C7A" w:rsidR="008526A4" w:rsidTr="79513A9B" w14:paraId="4FF14134" w14:textId="77777777">
        <w:trPr>
          <w:trHeight w:val="225"/>
        </w:trPr>
        <w:tc>
          <w:tcPr>
            <w:tcW w:w="2327" w:type="dxa"/>
            <w:tcMar/>
          </w:tcPr>
          <w:p w:rsidRPr="00227C7A" w:rsidR="008526A4" w:rsidP="005F5A15" w:rsidRDefault="008526A4" w14:paraId="0725EE88" w14:textId="77777777">
            <w:pPr>
              <w:pStyle w:val="vitabletextSegoeUIRegular10"/>
            </w:pPr>
            <w:r w:rsidR="0503D283">
              <w:rPr/>
              <w:t>Smelt Larva</w:t>
            </w:r>
            <w:del w:author="Yamaguchi, Taiga@Wildlife" w:date="2024-11-25T23:45:36.939Z" w:id="886080415">
              <w:r w:rsidDel="0503D283">
                <w:delText>l</w:delText>
              </w:r>
            </w:del>
            <w:r w:rsidR="0503D283">
              <w:rPr/>
              <w:t xml:space="preserve">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5A33D6D9" w14:paraId="0E9D524B" w14:textId="633E6337">
            <w:pPr>
              <w:pStyle w:val="vitabletextSegoeUIRegular10"/>
            </w:pPr>
            <w:r>
              <w:t xml:space="preserve">Not </w:t>
            </w:r>
            <w:r w:rsidRPr="00227C7A" w:rsidR="008526A4">
              <w:t>Active</w:t>
            </w:r>
          </w:p>
        </w:tc>
        <w:tc>
          <w:tcPr>
            <w:tcW w:w="898" w:type="dxa"/>
            <w:tcMar/>
          </w:tcPr>
          <w:p w:rsidRPr="00227C7A" w:rsidR="008526A4" w:rsidP="005F5A15" w:rsidRDefault="1CC19218" w14:paraId="446ACAC2" w14:textId="4AE10B60">
            <w:pPr>
              <w:pStyle w:val="vitabletextSegoeUIRegular10"/>
            </w:pPr>
            <w:r>
              <w:t>4</w:t>
            </w:r>
          </w:p>
        </w:tc>
      </w:tr>
      <w:tr w:rsidRPr="00227C7A" w:rsidR="008526A4" w:rsidTr="79513A9B" w14:paraId="3FF80926" w14:textId="77777777">
        <w:trPr>
          <w:trHeight w:val="225"/>
        </w:trPr>
        <w:tc>
          <w:tcPr>
            <w:tcW w:w="2327" w:type="dxa"/>
            <w:tcMar/>
          </w:tcPr>
          <w:p w:rsidRPr="00227C7A" w:rsidR="008526A4" w:rsidP="005F5A15" w:rsidRDefault="008526A4" w14:paraId="755F41BA" w14:textId="77777777">
            <w:pPr>
              <w:pStyle w:val="vitabletextSegoeUIRegular10"/>
            </w:pPr>
            <w:r w:rsidRPr="00227C7A">
              <w:t xml:space="preserve">LEPS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31307423" w14:paraId="02AB37DA" w14:textId="25751D61">
            <w:pPr>
              <w:pStyle w:val="vitabletextSegoeUIRegular10"/>
            </w:pPr>
            <w:r>
              <w:t xml:space="preserve">Not </w:t>
            </w:r>
            <w:r w:rsidR="0D31DB64">
              <w:t>Active</w:t>
            </w:r>
          </w:p>
        </w:tc>
        <w:tc>
          <w:tcPr>
            <w:tcW w:w="898" w:type="dxa"/>
            <w:tcMar/>
          </w:tcPr>
          <w:p w:rsidRPr="00227C7A" w:rsidR="008526A4" w:rsidP="005F5A15" w:rsidRDefault="1CBF433A" w14:paraId="7D8A5BFE" w14:textId="78FB0DB0">
            <w:pPr>
              <w:pStyle w:val="vitabletextSegoeUIRegular10"/>
            </w:pPr>
            <w:r>
              <w:t>4</w:t>
            </w:r>
          </w:p>
        </w:tc>
      </w:tr>
      <w:tr w:rsidRPr="00227C7A" w:rsidR="008526A4" w:rsidTr="79513A9B" w14:paraId="57F3151C" w14:textId="77777777">
        <w:trPr>
          <w:trHeight w:val="213"/>
        </w:trPr>
        <w:tc>
          <w:tcPr>
            <w:tcW w:w="2327" w:type="dxa"/>
            <w:tcMar/>
          </w:tcPr>
          <w:p w:rsidRPr="00227C7A" w:rsidR="008526A4" w:rsidP="005F5A15" w:rsidRDefault="008526A4" w14:paraId="2983DA89" w14:textId="6F2909D2">
            <w:pPr>
              <w:pStyle w:val="vitabletextSegoeUIRegular10"/>
            </w:pPr>
            <w:r w:rsidR="0503D283">
              <w:rPr/>
              <w:t>20</w:t>
            </w:r>
            <w:ins w:author="Yamaguchi, Taiga@Wildlife" w:date="2024-11-25T23:45:57.743Z" w:id="1395963707">
              <w:r w:rsidR="32F311C3">
                <w:t>-</w:t>
              </w:r>
            </w:ins>
            <w:r w:rsidR="0503D283">
              <w:rPr/>
              <w:t>mm</w:t>
            </w:r>
            <w:r w:rsidR="0503D283">
              <w:rPr/>
              <w:t xml:space="preserve">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77777777">
            <w:pPr>
              <w:pStyle w:val="vitabletextSegoeUIRegular10"/>
            </w:pPr>
            <w:r w:rsidRPr="00227C7A">
              <w:t>Not Active</w:t>
            </w:r>
          </w:p>
        </w:tc>
        <w:tc>
          <w:tcPr>
            <w:tcW w:w="898" w:type="dxa"/>
            <w:tcMar/>
          </w:tcPr>
          <w:p w:rsidRPr="00227C7A" w:rsidR="008526A4" w:rsidP="005F5A15" w:rsidRDefault="008526A4" w14:paraId="08199197" w14:textId="77777777">
            <w:pPr>
              <w:pStyle w:val="vitabletextSegoeUIRegular10"/>
            </w:pPr>
            <w:r w:rsidRPr="00227C7A">
              <w:t>4</w:t>
            </w:r>
          </w:p>
        </w:tc>
      </w:tr>
      <w:tr w:rsidRPr="00227C7A" w:rsidR="008526A4" w:rsidTr="79513A9B"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08526A4" w14:paraId="28584D83" w14:textId="0FA9CA3C">
            <w:pPr>
              <w:pStyle w:val="vitabletextSegoeUIRegular10"/>
            </w:pPr>
            <w:r w:rsidRPr="00227C7A">
              <w:t xml:space="preserve">Active </w:t>
            </w:r>
          </w:p>
        </w:tc>
        <w:tc>
          <w:tcPr>
            <w:tcW w:w="898" w:type="dxa"/>
            <w:tcMar/>
          </w:tcPr>
          <w:p w:rsidRPr="00227C7A" w:rsidR="008526A4" w:rsidP="005F5A15" w:rsidRDefault="70671B98" w14:paraId="5EA250B0" w14:textId="5C5BF20E">
            <w:pPr>
              <w:pStyle w:val="vitabletextSegoeUIRegular10"/>
            </w:pPr>
            <w:r>
              <w:t>1</w:t>
            </w:r>
          </w:p>
        </w:tc>
      </w:tr>
      <w:tr w:rsidRPr="00227C7A" w:rsidR="008526A4" w:rsidTr="79513A9B"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79513A9B"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79513A9B"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005F5A15" w:rsidRDefault="0D31DB64" w14:paraId="34AD4713" w14:textId="0EE5CADB">
            <w:pPr>
              <w:pStyle w:val="vitabletextSegoeUIRegular10"/>
            </w:pPr>
            <w:r>
              <w:t>Active</w:t>
            </w:r>
          </w:p>
        </w:tc>
        <w:tc>
          <w:tcPr>
            <w:tcW w:w="898" w:type="dxa"/>
            <w:tcMar/>
          </w:tcPr>
          <w:p w:rsidRPr="00227C7A" w:rsidR="008526A4" w:rsidP="005F5A15" w:rsidRDefault="00EC2336" w14:paraId="768C73FF" w14:textId="4C8124BE">
            <w:pPr>
              <w:pStyle w:val="vitabletextSegoeUIRegular10"/>
            </w:pPr>
            <w:r>
              <w:t>1</w:t>
            </w:r>
          </w:p>
        </w:tc>
      </w:tr>
      <w:tr w:rsidRPr="00227C7A" w:rsidR="008526A4" w:rsidTr="79513A9B"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008526A4" w14:paraId="78B10AD8" w14:textId="77777777">
            <w:pPr>
              <w:pStyle w:val="vitabletextSegoeUIRegular10"/>
            </w:pPr>
            <w:r w:rsidRPr="00227C7A">
              <w:t>Active</w:t>
            </w:r>
          </w:p>
        </w:tc>
        <w:tc>
          <w:tcPr>
            <w:tcW w:w="898" w:type="dxa"/>
            <w:tcMar/>
          </w:tcPr>
          <w:p w:rsidRPr="00227C7A" w:rsidR="008526A4" w:rsidP="005F5A15" w:rsidRDefault="008526A4" w14:paraId="3AF9EC11" w14:textId="77777777">
            <w:pPr>
              <w:pStyle w:val="vitabletextSegoeUIRegular10"/>
            </w:pPr>
            <w:r w:rsidRPr="00227C7A">
              <w:t>1</w:t>
            </w:r>
          </w:p>
        </w:tc>
      </w:tr>
      <w:tr w:rsidRPr="00227C7A" w:rsidR="008526A4" w:rsidTr="79513A9B"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005F5A15" w:rsidRDefault="008526A4" w14:paraId="496CB4A5" w14:textId="77777777">
            <w:pPr>
              <w:pStyle w:val="vitabletextSegoeUIRegular10"/>
              <w:rPr>
                <w:rFonts w:eastAsia="Calibri"/>
              </w:rPr>
            </w:pPr>
            <w:r w:rsidRPr="00227C7A">
              <w:t>Active</w:t>
            </w:r>
          </w:p>
        </w:tc>
        <w:tc>
          <w:tcPr>
            <w:tcW w:w="898" w:type="dxa"/>
            <w:tcMar/>
          </w:tcPr>
          <w:p w:rsidRPr="00227C7A" w:rsidR="008526A4" w:rsidP="005F5A15" w:rsidRDefault="008526A4" w14:paraId="6A5B04F7" w14:textId="77777777">
            <w:pPr>
              <w:pStyle w:val="vitabletextSegoeUIRegular10"/>
            </w:pPr>
            <w:r w:rsidRPr="00227C7A">
              <w:t>1</w:t>
            </w:r>
          </w:p>
        </w:tc>
      </w:tr>
      <w:tr w:rsidRPr="00227C7A" w:rsidR="008526A4" w:rsidTr="79513A9B"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79513A9B" w14:paraId="40EBE319" w14:textId="77777777">
        <w:trPr>
          <w:trHeight w:val="238"/>
        </w:trPr>
        <w:tc>
          <w:tcPr>
            <w:tcW w:w="2327" w:type="dxa"/>
            <w:tcMar/>
          </w:tcPr>
          <w:p w:rsidRPr="00227C7A" w:rsidR="008526A4" w:rsidP="005F5A15" w:rsidRDefault="008526A4" w14:paraId="2CA41B48" w14:textId="77777777">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77777777">
            <w:pPr>
              <w:pStyle w:val="vitabletextSegoeUIRegular10"/>
            </w:pPr>
            <w:r w:rsidRPr="00227C7A">
              <w:t>Active</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79513A9B"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79513A9B"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79513A9B"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008526A4" w14:paraId="7CF587F4" w14:textId="77777777">
            <w:pPr>
              <w:pStyle w:val="vitabletextSegoeUIRegular10"/>
            </w:pPr>
            <w:r w:rsidRPr="00227C7A">
              <w:t xml:space="preserve">Active </w:t>
            </w:r>
          </w:p>
        </w:tc>
        <w:tc>
          <w:tcPr>
            <w:tcW w:w="898" w:type="dxa"/>
            <w:tcMar/>
          </w:tcPr>
          <w:p w:rsidRPr="00227C7A" w:rsidR="008526A4" w:rsidP="005F5A15" w:rsidRDefault="008526A4" w14:paraId="726D93BF" w14:textId="77777777">
            <w:pPr>
              <w:pStyle w:val="vitabletextSegoeUIRegular10"/>
            </w:pPr>
            <w:r w:rsidRPr="00227C7A">
              <w:t>1</w:t>
            </w:r>
          </w:p>
        </w:tc>
      </w:tr>
      <w:tr w:rsidRPr="00227C7A" w:rsidR="008526A4" w:rsidTr="79513A9B"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77777777">
            <w:pPr>
              <w:pStyle w:val="vitabletextSegoeUIRegular10"/>
            </w:pPr>
            <w:r w:rsidRPr="00227C7A">
              <w:t xml:space="preserve">Sacramento River </w:t>
            </w:r>
          </w:p>
        </w:tc>
        <w:tc>
          <w:tcPr>
            <w:tcW w:w="4322" w:type="dxa"/>
            <w:tcMar/>
          </w:tcPr>
          <w:p w:rsidRPr="00227C7A" w:rsidR="008526A4" w:rsidP="005F5A15" w:rsidRDefault="008526A4" w14:paraId="723F3027" w14:textId="77777777">
            <w:pPr>
              <w:pStyle w:val="vitabletextSegoeUIRegular10"/>
            </w:pPr>
            <w:r w:rsidRPr="00227C7A">
              <w:t xml:space="preserve">Active </w:t>
            </w:r>
          </w:p>
        </w:tc>
        <w:tc>
          <w:tcPr>
            <w:tcW w:w="898" w:type="dxa"/>
            <w:tcMar/>
          </w:tcPr>
          <w:p w:rsidRPr="00227C7A" w:rsidR="008526A4" w:rsidP="005F5A15" w:rsidRDefault="008526A4" w14:paraId="7D273389" w14:textId="77777777">
            <w:pPr>
              <w:pStyle w:val="vitabletextSegoeUIRegular10"/>
            </w:pPr>
            <w:r w:rsidRPr="00227C7A">
              <w:t>1</w:t>
            </w:r>
          </w:p>
        </w:tc>
      </w:tr>
      <w:tr w:rsidRPr="00227C7A" w:rsidR="008526A4" w:rsidTr="79513A9B"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Pr="00227C7A" w:rsidR="008526A4" w:rsidTr="79513A9B"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5DDE0D62">
            <w:pPr>
              <w:pStyle w:val="vitabletextSegoeUIRegular10"/>
            </w:pPr>
            <w:r>
              <w:t>Active</w:t>
            </w:r>
          </w:p>
        </w:tc>
        <w:tc>
          <w:tcPr>
            <w:tcW w:w="898" w:type="dxa"/>
            <w:tcMar/>
          </w:tcPr>
          <w:p w:rsidRPr="00227C7A" w:rsidR="008526A4" w:rsidP="005F5A15" w:rsidRDefault="008526A4" w14:paraId="56574BA4" w14:textId="77777777">
            <w:pPr>
              <w:pStyle w:val="vitabletextSegoeUIRegular10"/>
            </w:pPr>
            <w:r w:rsidRPr="00227C7A">
              <w:t>1</w:t>
            </w:r>
          </w:p>
        </w:tc>
      </w:tr>
      <w:tr w:rsidRPr="00227C7A" w:rsidR="00C83770" w:rsidTr="79513A9B"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007E72D0" w14:paraId="5FF7674A" w14:textId="7BB4FF4C">
            <w:pPr>
              <w:pStyle w:val="vitabletextSegoeUIRegular10"/>
            </w:pPr>
            <w:r>
              <w:t xml:space="preserve">Active </w:t>
            </w:r>
          </w:p>
        </w:tc>
        <w:tc>
          <w:tcPr>
            <w:tcW w:w="898" w:type="dxa"/>
            <w:tcMar/>
          </w:tcPr>
          <w:p w:rsidRPr="00227C7A" w:rsidR="00C83770" w:rsidP="005F5A15" w:rsidRDefault="007E72D0" w14:paraId="31426ADC" w14:textId="5C41E703">
            <w:pPr>
              <w:pStyle w:val="vitabletextSegoeUIRegular10"/>
            </w:pPr>
            <w:r>
              <w:t>1</w:t>
            </w:r>
          </w:p>
        </w:tc>
      </w:tr>
      <w:tr w:rsidRPr="00227C7A" w:rsidR="00C83770" w:rsidTr="79513A9B"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79513A9B"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79513A9B" w14:paraId="1BCB4E50" w14:textId="77777777">
        <w:trPr>
          <w:trHeight w:val="225"/>
        </w:trPr>
        <w:tc>
          <w:tcPr>
            <w:tcW w:w="2327" w:type="dxa"/>
            <w:tcMar/>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79513A9B" w14:paraId="551140C9" w14:textId="77777777">
        <w:trPr>
          <w:trHeight w:val="238"/>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70AC6C22" w14:paraId="5142A048" w14:textId="01C7A29B">
            <w:pPr>
              <w:pStyle w:val="vitabletextSegoeUIRegular10"/>
            </w:pPr>
            <w:r>
              <w:t>A</w:t>
            </w:r>
            <w:r w:rsidR="1C6A887C">
              <w:t>ctive</w:t>
            </w:r>
          </w:p>
        </w:tc>
        <w:tc>
          <w:tcPr>
            <w:tcW w:w="898" w:type="dxa"/>
            <w:tcMar/>
          </w:tcPr>
          <w:p w:rsidRPr="00227C7A" w:rsidR="008526A4" w:rsidP="005F5A15" w:rsidRDefault="0B129A94" w14:paraId="040BD5AF" w14:textId="725C72E1">
            <w:pPr>
              <w:pStyle w:val="vitabletextSegoeUIRegular10"/>
            </w:pPr>
            <w:r>
              <w:t>1</w:t>
            </w:r>
          </w:p>
        </w:tc>
      </w:tr>
      <w:tr w:rsidRPr="00227C7A" w:rsidR="008526A4" w:rsidTr="79513A9B"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008526A4" w14:paraId="250E376F" w14:textId="77777777">
            <w:pPr>
              <w:pStyle w:val="vitabletextSegoeUIRegular10"/>
            </w:pPr>
            <w:r w:rsidRPr="00227C7A">
              <w:t xml:space="preserve">Sacramento River </w:t>
            </w:r>
          </w:p>
        </w:tc>
        <w:tc>
          <w:tcPr>
            <w:tcW w:w="4322" w:type="dxa"/>
            <w:tcMar/>
          </w:tcPr>
          <w:p w:rsidRPr="00227C7A" w:rsidR="008526A4" w:rsidP="005F5A15" w:rsidRDefault="0D31DB64" w14:paraId="2D7175F7" w14:textId="7CD1E973">
            <w:pPr>
              <w:pStyle w:val="vitabletextSegoeUIRegular10"/>
            </w:pPr>
            <w:r>
              <w:t xml:space="preserve">Active </w:t>
            </w:r>
            <w:r w:rsidR="74E7E2D7">
              <w:t>(1 trap)</w:t>
            </w:r>
          </w:p>
        </w:tc>
        <w:tc>
          <w:tcPr>
            <w:tcW w:w="898" w:type="dxa"/>
            <w:tcMar/>
          </w:tcPr>
          <w:p w:rsidRPr="00227C7A" w:rsidR="008526A4" w:rsidP="005F5A15" w:rsidRDefault="74E7E2D7" w14:paraId="74C759FF" w14:textId="4D96CC98">
            <w:pPr>
              <w:pStyle w:val="vitabletextSegoeUIRegular10"/>
            </w:pPr>
            <w:r>
              <w:t>1</w:t>
            </w:r>
          </w:p>
        </w:tc>
      </w:tr>
      <w:tr w:rsidRPr="00227C7A" w:rsidR="008526A4" w:rsidTr="79513A9B"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1D027185" w14:paraId="53585A46" w14:textId="537A9A60">
            <w:pPr>
              <w:pStyle w:val="vitabletextSegoeUIRegular10"/>
            </w:pPr>
            <w:r>
              <w:t xml:space="preserve">Not </w:t>
            </w:r>
            <w:r w:rsidR="0D31DB64">
              <w:t>Active</w:t>
            </w:r>
          </w:p>
        </w:tc>
        <w:tc>
          <w:tcPr>
            <w:tcW w:w="898" w:type="dxa"/>
            <w:tcMar/>
          </w:tcPr>
          <w:p w:rsidRPr="00227C7A" w:rsidR="008526A4" w:rsidP="005F5A15" w:rsidRDefault="2F866C00" w14:paraId="7F8C1913" w14:textId="4D9AC13F">
            <w:pPr>
              <w:pStyle w:val="vitabletextSegoeUIRegular10"/>
            </w:pPr>
            <w:r>
              <w:t>4</w:t>
            </w:r>
          </w:p>
        </w:tc>
      </w:tr>
      <w:tr w:rsidRPr="00227C7A" w:rsidR="002D1147" w:rsidTr="79513A9B" w14:paraId="45D600B3" w14:textId="77777777">
        <w:trPr>
          <w:trHeight w:val="225"/>
        </w:trPr>
        <w:tc>
          <w:tcPr>
            <w:tcW w:w="2327" w:type="dxa"/>
            <w:tcMar/>
          </w:tcPr>
          <w:p w:rsidRPr="00227C7A" w:rsidR="002D1147" w:rsidP="005F5A15" w:rsidRDefault="00DD39D2" w14:paraId="4E5BE8BF" w14:textId="41BEC043">
            <w:pPr>
              <w:pStyle w:val="vitabletextSegoeUIRegular10"/>
            </w:pPr>
            <w:r>
              <w:t>Feather River Carcass Survey</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Pr="00227C7A" w:rsidR="008526A4" w:rsidTr="79513A9B"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79513A9B"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79513A9B"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79513A9B" w14:paraId="1E3E6A1F" w14:textId="77777777">
        <w:trPr>
          <w:trHeight w:val="213"/>
        </w:trPr>
        <w:tc>
          <w:tcPr>
            <w:tcW w:w="2327" w:type="dxa"/>
            <w:tcMar/>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79513A9B" w14:paraId="6BE7E5E8" w14:textId="77777777">
        <w:trPr>
          <w:trHeight w:val="213"/>
        </w:trPr>
        <w:tc>
          <w:tcPr>
            <w:tcW w:w="2327" w:type="dxa"/>
            <w:tcMar/>
          </w:tcPr>
          <w:p w:rsidR="00193C97" w:rsidP="005F5A15" w:rsidRDefault="00193C97" w14:paraId="61A2DEA9" w14:textId="2DA38644">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086404CC" w14:paraId="3F27FD5A" w14:textId="77777777">
            <w:pPr>
              <w:pStyle w:val="vitabletextSegoeUIRegular10"/>
            </w:pPr>
            <w:r>
              <w:t xml:space="preserve">Active </w:t>
            </w:r>
          </w:p>
        </w:tc>
        <w:tc>
          <w:tcPr>
            <w:tcW w:w="898" w:type="dxa"/>
            <w:tcMar/>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763F" w:rsidP="00B53A70" w:rsidRDefault="00FE763F" w14:paraId="323BEC69" w14:textId="77777777">
      <w:r>
        <w:separator/>
      </w:r>
    </w:p>
    <w:p w:rsidR="00FE763F" w:rsidRDefault="00FE763F" w14:paraId="3FE948EB" w14:textId="77777777"/>
  </w:endnote>
  <w:endnote w:type="continuationSeparator" w:id="0">
    <w:p w:rsidR="00FE763F" w:rsidP="00B53A70" w:rsidRDefault="00FE763F" w14:paraId="3D48EAF7" w14:textId="77777777">
      <w:r>
        <w:continuationSeparator/>
      </w:r>
    </w:p>
    <w:p w:rsidR="00FE763F" w:rsidRDefault="00FE763F" w14:paraId="316ACCFD" w14:textId="77777777"/>
  </w:endnote>
  <w:endnote w:type="continuationNotice" w:id="1">
    <w:p w:rsidR="00FE763F" w:rsidRDefault="00FE763F" w14:paraId="5D844B9F"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763F" w:rsidP="00B53A70" w:rsidRDefault="00FE763F" w14:paraId="11B8E45E" w14:textId="77777777">
      <w:r>
        <w:separator/>
      </w:r>
    </w:p>
    <w:p w:rsidR="00FE763F" w:rsidRDefault="00FE763F" w14:paraId="7D1DA99C" w14:textId="77777777"/>
  </w:footnote>
  <w:footnote w:type="continuationSeparator" w:id="0">
    <w:p w:rsidR="00FE763F" w:rsidP="00B53A70" w:rsidRDefault="00FE763F" w14:paraId="15D69E28" w14:textId="77777777">
      <w:r>
        <w:continuationSeparator/>
      </w:r>
    </w:p>
    <w:p w:rsidR="00FE763F" w:rsidRDefault="00FE763F" w14:paraId="657E2FFB" w14:textId="77777777"/>
  </w:footnote>
  <w:footnote w:type="continuationNotice" w:id="1">
    <w:p w:rsidR="00FE763F" w:rsidRDefault="00FE763F" w14:paraId="69113D74"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304C"/>
    <w:rsid w:val="00036910"/>
    <w:rsid w:val="00042CC9"/>
    <w:rsid w:val="000431A1"/>
    <w:rsid w:val="00061E01"/>
    <w:rsid w:val="000623B0"/>
    <w:rsid w:val="00067F3D"/>
    <w:rsid w:val="000759A5"/>
    <w:rsid w:val="0007732A"/>
    <w:rsid w:val="00077359"/>
    <w:rsid w:val="00093177"/>
    <w:rsid w:val="000938FA"/>
    <w:rsid w:val="0009532B"/>
    <w:rsid w:val="000A7F98"/>
    <w:rsid w:val="000B47EC"/>
    <w:rsid w:val="000C0173"/>
    <w:rsid w:val="000C1334"/>
    <w:rsid w:val="00115990"/>
    <w:rsid w:val="001215E2"/>
    <w:rsid w:val="00122269"/>
    <w:rsid w:val="0012263E"/>
    <w:rsid w:val="001339B4"/>
    <w:rsid w:val="00135626"/>
    <w:rsid w:val="00135A39"/>
    <w:rsid w:val="00140746"/>
    <w:rsid w:val="0015357F"/>
    <w:rsid w:val="00153BAE"/>
    <w:rsid w:val="00165BCE"/>
    <w:rsid w:val="0017181F"/>
    <w:rsid w:val="001742E4"/>
    <w:rsid w:val="001749C3"/>
    <w:rsid w:val="00190D71"/>
    <w:rsid w:val="00192200"/>
    <w:rsid w:val="00193C97"/>
    <w:rsid w:val="00194630"/>
    <w:rsid w:val="00196FF8"/>
    <w:rsid w:val="001977FC"/>
    <w:rsid w:val="00197A93"/>
    <w:rsid w:val="001A045B"/>
    <w:rsid w:val="001B5FFE"/>
    <w:rsid w:val="001B636E"/>
    <w:rsid w:val="001C2FDD"/>
    <w:rsid w:val="001C4C96"/>
    <w:rsid w:val="001D0F4A"/>
    <w:rsid w:val="001E4C89"/>
    <w:rsid w:val="001E6C29"/>
    <w:rsid w:val="001F0A8E"/>
    <w:rsid w:val="001F34E7"/>
    <w:rsid w:val="001F54F4"/>
    <w:rsid w:val="001F6D62"/>
    <w:rsid w:val="0021165A"/>
    <w:rsid w:val="00214633"/>
    <w:rsid w:val="00216479"/>
    <w:rsid w:val="00221C53"/>
    <w:rsid w:val="00242155"/>
    <w:rsid w:val="00244815"/>
    <w:rsid w:val="0024495E"/>
    <w:rsid w:val="00246859"/>
    <w:rsid w:val="00252481"/>
    <w:rsid w:val="00255201"/>
    <w:rsid w:val="0026411B"/>
    <w:rsid w:val="0026649E"/>
    <w:rsid w:val="00276BBA"/>
    <w:rsid w:val="002A6E25"/>
    <w:rsid w:val="002B35E2"/>
    <w:rsid w:val="002B4CD3"/>
    <w:rsid w:val="002B61E7"/>
    <w:rsid w:val="002C2C32"/>
    <w:rsid w:val="002C320C"/>
    <w:rsid w:val="002C7800"/>
    <w:rsid w:val="002D1147"/>
    <w:rsid w:val="002D5358"/>
    <w:rsid w:val="002D7236"/>
    <w:rsid w:val="002D7906"/>
    <w:rsid w:val="002E527C"/>
    <w:rsid w:val="002E79AE"/>
    <w:rsid w:val="002F0357"/>
    <w:rsid w:val="002F506A"/>
    <w:rsid w:val="003100EB"/>
    <w:rsid w:val="0031090A"/>
    <w:rsid w:val="003121AC"/>
    <w:rsid w:val="003143C1"/>
    <w:rsid w:val="0032270A"/>
    <w:rsid w:val="00324E39"/>
    <w:rsid w:val="00325B6B"/>
    <w:rsid w:val="00344853"/>
    <w:rsid w:val="003557D0"/>
    <w:rsid w:val="00374902"/>
    <w:rsid w:val="003877E7"/>
    <w:rsid w:val="00390007"/>
    <w:rsid w:val="00392B4E"/>
    <w:rsid w:val="003944C1"/>
    <w:rsid w:val="003A1E3F"/>
    <w:rsid w:val="003A1FC8"/>
    <w:rsid w:val="003A2BB4"/>
    <w:rsid w:val="003A397D"/>
    <w:rsid w:val="003A5551"/>
    <w:rsid w:val="003A7A14"/>
    <w:rsid w:val="003B7688"/>
    <w:rsid w:val="003C6B1B"/>
    <w:rsid w:val="003F25AF"/>
    <w:rsid w:val="00406728"/>
    <w:rsid w:val="004129AC"/>
    <w:rsid w:val="004215BC"/>
    <w:rsid w:val="004256B6"/>
    <w:rsid w:val="0043130B"/>
    <w:rsid w:val="00435CD8"/>
    <w:rsid w:val="004473B8"/>
    <w:rsid w:val="00452FCE"/>
    <w:rsid w:val="004537AB"/>
    <w:rsid w:val="00453C28"/>
    <w:rsid w:val="00460E64"/>
    <w:rsid w:val="00462A82"/>
    <w:rsid w:val="00466C9E"/>
    <w:rsid w:val="00466D8F"/>
    <w:rsid w:val="004712EE"/>
    <w:rsid w:val="0047390D"/>
    <w:rsid w:val="0048095D"/>
    <w:rsid w:val="004960E3"/>
    <w:rsid w:val="004A1E25"/>
    <w:rsid w:val="004A4148"/>
    <w:rsid w:val="004A63AF"/>
    <w:rsid w:val="004D7366"/>
    <w:rsid w:val="004E11BA"/>
    <w:rsid w:val="004F2AF6"/>
    <w:rsid w:val="00505072"/>
    <w:rsid w:val="00506027"/>
    <w:rsid w:val="005136CB"/>
    <w:rsid w:val="00517D1C"/>
    <w:rsid w:val="00522D85"/>
    <w:rsid w:val="00525A28"/>
    <w:rsid w:val="00553161"/>
    <w:rsid w:val="00553FCA"/>
    <w:rsid w:val="00562E69"/>
    <w:rsid w:val="005670CB"/>
    <w:rsid w:val="005673AA"/>
    <w:rsid w:val="0057077F"/>
    <w:rsid w:val="005939F2"/>
    <w:rsid w:val="005969E6"/>
    <w:rsid w:val="00597671"/>
    <w:rsid w:val="005A2DCD"/>
    <w:rsid w:val="005B0537"/>
    <w:rsid w:val="005B1334"/>
    <w:rsid w:val="005B15F3"/>
    <w:rsid w:val="005B5790"/>
    <w:rsid w:val="005C5B3B"/>
    <w:rsid w:val="005D3A95"/>
    <w:rsid w:val="005D5C2F"/>
    <w:rsid w:val="005E0512"/>
    <w:rsid w:val="005E6936"/>
    <w:rsid w:val="005F5A15"/>
    <w:rsid w:val="005F73B3"/>
    <w:rsid w:val="005FB144"/>
    <w:rsid w:val="00603D9E"/>
    <w:rsid w:val="00620C77"/>
    <w:rsid w:val="00621725"/>
    <w:rsid w:val="006235AA"/>
    <w:rsid w:val="00632F9B"/>
    <w:rsid w:val="00646065"/>
    <w:rsid w:val="0064683B"/>
    <w:rsid w:val="00649B3C"/>
    <w:rsid w:val="006554D2"/>
    <w:rsid w:val="00656B1B"/>
    <w:rsid w:val="006613E1"/>
    <w:rsid w:val="00661714"/>
    <w:rsid w:val="00665409"/>
    <w:rsid w:val="00665BBC"/>
    <w:rsid w:val="006768D5"/>
    <w:rsid w:val="00676F92"/>
    <w:rsid w:val="00697CA6"/>
    <w:rsid w:val="006A489C"/>
    <w:rsid w:val="006A550A"/>
    <w:rsid w:val="006B0A1C"/>
    <w:rsid w:val="006B7F2C"/>
    <w:rsid w:val="006C2117"/>
    <w:rsid w:val="006C7AEF"/>
    <w:rsid w:val="006C7F17"/>
    <w:rsid w:val="006D7643"/>
    <w:rsid w:val="006E0B76"/>
    <w:rsid w:val="006E6901"/>
    <w:rsid w:val="006E7DA1"/>
    <w:rsid w:val="0070161A"/>
    <w:rsid w:val="0070186B"/>
    <w:rsid w:val="007034FE"/>
    <w:rsid w:val="00703A99"/>
    <w:rsid w:val="007164AB"/>
    <w:rsid w:val="00716BCD"/>
    <w:rsid w:val="00723507"/>
    <w:rsid w:val="007239DB"/>
    <w:rsid w:val="00731B32"/>
    <w:rsid w:val="00737E1F"/>
    <w:rsid w:val="00742B36"/>
    <w:rsid w:val="0074C61B"/>
    <w:rsid w:val="00750344"/>
    <w:rsid w:val="0075248A"/>
    <w:rsid w:val="00752AE2"/>
    <w:rsid w:val="0075345A"/>
    <w:rsid w:val="00755251"/>
    <w:rsid w:val="0076093B"/>
    <w:rsid w:val="00767BBB"/>
    <w:rsid w:val="00770AFE"/>
    <w:rsid w:val="007719DD"/>
    <w:rsid w:val="007723A0"/>
    <w:rsid w:val="0079697B"/>
    <w:rsid w:val="00797082"/>
    <w:rsid w:val="007A651E"/>
    <w:rsid w:val="007B2942"/>
    <w:rsid w:val="007B3453"/>
    <w:rsid w:val="007C18DF"/>
    <w:rsid w:val="007C4B9F"/>
    <w:rsid w:val="007C4CB6"/>
    <w:rsid w:val="007C6F74"/>
    <w:rsid w:val="007D2C79"/>
    <w:rsid w:val="007E4C19"/>
    <w:rsid w:val="007E5E8D"/>
    <w:rsid w:val="007E72D0"/>
    <w:rsid w:val="007F3213"/>
    <w:rsid w:val="00812250"/>
    <w:rsid w:val="00821E4E"/>
    <w:rsid w:val="00824161"/>
    <w:rsid w:val="0082515B"/>
    <w:rsid w:val="0082549F"/>
    <w:rsid w:val="008325BA"/>
    <w:rsid w:val="0083549C"/>
    <w:rsid w:val="008446EC"/>
    <w:rsid w:val="00845468"/>
    <w:rsid w:val="00847417"/>
    <w:rsid w:val="008526A4"/>
    <w:rsid w:val="00852792"/>
    <w:rsid w:val="0085611D"/>
    <w:rsid w:val="0085619B"/>
    <w:rsid w:val="00856928"/>
    <w:rsid w:val="00856FFE"/>
    <w:rsid w:val="00866A94"/>
    <w:rsid w:val="00867BDC"/>
    <w:rsid w:val="00872BE2"/>
    <w:rsid w:val="00873F67"/>
    <w:rsid w:val="008774D2"/>
    <w:rsid w:val="00885893"/>
    <w:rsid w:val="00892256"/>
    <w:rsid w:val="008A1260"/>
    <w:rsid w:val="008A49DF"/>
    <w:rsid w:val="008B3012"/>
    <w:rsid w:val="008B6D8E"/>
    <w:rsid w:val="008B79C2"/>
    <w:rsid w:val="008C039D"/>
    <w:rsid w:val="008E7C2D"/>
    <w:rsid w:val="0090004C"/>
    <w:rsid w:val="009004D2"/>
    <w:rsid w:val="00902635"/>
    <w:rsid w:val="009234BD"/>
    <w:rsid w:val="00925B09"/>
    <w:rsid w:val="009305C9"/>
    <w:rsid w:val="00942ABE"/>
    <w:rsid w:val="00943673"/>
    <w:rsid w:val="00944D32"/>
    <w:rsid w:val="00945C34"/>
    <w:rsid w:val="009462B1"/>
    <w:rsid w:val="00954017"/>
    <w:rsid w:val="009540CD"/>
    <w:rsid w:val="00954345"/>
    <w:rsid w:val="00954C23"/>
    <w:rsid w:val="00960791"/>
    <w:rsid w:val="00960BF5"/>
    <w:rsid w:val="00971E13"/>
    <w:rsid w:val="0097592C"/>
    <w:rsid w:val="0097669A"/>
    <w:rsid w:val="009A6707"/>
    <w:rsid w:val="009A6FB8"/>
    <w:rsid w:val="009B07FE"/>
    <w:rsid w:val="009D5F31"/>
    <w:rsid w:val="009E627F"/>
    <w:rsid w:val="009F1CB4"/>
    <w:rsid w:val="009F7D53"/>
    <w:rsid w:val="00A032F4"/>
    <w:rsid w:val="00A10A9F"/>
    <w:rsid w:val="00A11671"/>
    <w:rsid w:val="00A30A14"/>
    <w:rsid w:val="00A32545"/>
    <w:rsid w:val="00A3313E"/>
    <w:rsid w:val="00A374B5"/>
    <w:rsid w:val="00A4043A"/>
    <w:rsid w:val="00A5055F"/>
    <w:rsid w:val="00A658D5"/>
    <w:rsid w:val="00A74BD6"/>
    <w:rsid w:val="00A925FD"/>
    <w:rsid w:val="00AA23AD"/>
    <w:rsid w:val="00AB0D00"/>
    <w:rsid w:val="00AB51B9"/>
    <w:rsid w:val="00AB5ADA"/>
    <w:rsid w:val="00AB5ECF"/>
    <w:rsid w:val="00AB6A49"/>
    <w:rsid w:val="00AB6C49"/>
    <w:rsid w:val="00AC3327"/>
    <w:rsid w:val="00AC5998"/>
    <w:rsid w:val="00AD2FA7"/>
    <w:rsid w:val="00AD47F1"/>
    <w:rsid w:val="00AD7326"/>
    <w:rsid w:val="00AD7956"/>
    <w:rsid w:val="00AE5D84"/>
    <w:rsid w:val="00AF2D7B"/>
    <w:rsid w:val="00AF6920"/>
    <w:rsid w:val="00AF6D99"/>
    <w:rsid w:val="00B040FD"/>
    <w:rsid w:val="00B05FFB"/>
    <w:rsid w:val="00B11E81"/>
    <w:rsid w:val="00B2231A"/>
    <w:rsid w:val="00B31A9A"/>
    <w:rsid w:val="00B423AB"/>
    <w:rsid w:val="00B43948"/>
    <w:rsid w:val="00B43C19"/>
    <w:rsid w:val="00B44F28"/>
    <w:rsid w:val="00B518BC"/>
    <w:rsid w:val="00B53A70"/>
    <w:rsid w:val="00B542EC"/>
    <w:rsid w:val="00B5627E"/>
    <w:rsid w:val="00B66E2B"/>
    <w:rsid w:val="00B70988"/>
    <w:rsid w:val="00B82DC7"/>
    <w:rsid w:val="00B84A32"/>
    <w:rsid w:val="00B905F3"/>
    <w:rsid w:val="00BA1ADE"/>
    <w:rsid w:val="00BA5B82"/>
    <w:rsid w:val="00BA678D"/>
    <w:rsid w:val="00BB16AD"/>
    <w:rsid w:val="00BB1BD0"/>
    <w:rsid w:val="00BB4893"/>
    <w:rsid w:val="00BB67A2"/>
    <w:rsid w:val="00BC438A"/>
    <w:rsid w:val="00BD55A0"/>
    <w:rsid w:val="00BE2B09"/>
    <w:rsid w:val="00BE2C66"/>
    <w:rsid w:val="00BE447F"/>
    <w:rsid w:val="00BF5325"/>
    <w:rsid w:val="00BF7FDC"/>
    <w:rsid w:val="00C05CB2"/>
    <w:rsid w:val="00C1084C"/>
    <w:rsid w:val="00C1120D"/>
    <w:rsid w:val="00C172B8"/>
    <w:rsid w:val="00C3397B"/>
    <w:rsid w:val="00C41D68"/>
    <w:rsid w:val="00C4447B"/>
    <w:rsid w:val="00C47651"/>
    <w:rsid w:val="00C47BD1"/>
    <w:rsid w:val="00C62951"/>
    <w:rsid w:val="00C63B5A"/>
    <w:rsid w:val="00C65DC8"/>
    <w:rsid w:val="00C679C2"/>
    <w:rsid w:val="00C70E0E"/>
    <w:rsid w:val="00C72E28"/>
    <w:rsid w:val="00C7761B"/>
    <w:rsid w:val="00C83770"/>
    <w:rsid w:val="00C9792E"/>
    <w:rsid w:val="00CA0EFB"/>
    <w:rsid w:val="00CA18BB"/>
    <w:rsid w:val="00CB27FC"/>
    <w:rsid w:val="00CB32F8"/>
    <w:rsid w:val="00CB3B80"/>
    <w:rsid w:val="00CB4607"/>
    <w:rsid w:val="00CC0544"/>
    <w:rsid w:val="00CC4ED7"/>
    <w:rsid w:val="00CC7EFD"/>
    <w:rsid w:val="00CD0C47"/>
    <w:rsid w:val="00CD13A9"/>
    <w:rsid w:val="00CE3D3D"/>
    <w:rsid w:val="00D02A88"/>
    <w:rsid w:val="00D204FF"/>
    <w:rsid w:val="00D24472"/>
    <w:rsid w:val="00D24BEE"/>
    <w:rsid w:val="00D30A0F"/>
    <w:rsid w:val="00D37E14"/>
    <w:rsid w:val="00D4117F"/>
    <w:rsid w:val="00D411E8"/>
    <w:rsid w:val="00D44306"/>
    <w:rsid w:val="00D5367D"/>
    <w:rsid w:val="00D6315B"/>
    <w:rsid w:val="00D638AE"/>
    <w:rsid w:val="00D72FD5"/>
    <w:rsid w:val="00D73411"/>
    <w:rsid w:val="00D77A28"/>
    <w:rsid w:val="00D877FE"/>
    <w:rsid w:val="00D90B32"/>
    <w:rsid w:val="00D9409A"/>
    <w:rsid w:val="00D95AC6"/>
    <w:rsid w:val="00DA58D4"/>
    <w:rsid w:val="00DB2B0F"/>
    <w:rsid w:val="00DB5A75"/>
    <w:rsid w:val="00DC7B8F"/>
    <w:rsid w:val="00DD2D12"/>
    <w:rsid w:val="00DD39D2"/>
    <w:rsid w:val="00DD77A8"/>
    <w:rsid w:val="00E134AE"/>
    <w:rsid w:val="00E14821"/>
    <w:rsid w:val="00E17280"/>
    <w:rsid w:val="00E26FF9"/>
    <w:rsid w:val="00E27992"/>
    <w:rsid w:val="00E30407"/>
    <w:rsid w:val="00E31BA9"/>
    <w:rsid w:val="00E33930"/>
    <w:rsid w:val="00E33C16"/>
    <w:rsid w:val="00E4454F"/>
    <w:rsid w:val="00E506AA"/>
    <w:rsid w:val="00E52E41"/>
    <w:rsid w:val="00E54B32"/>
    <w:rsid w:val="00E70D05"/>
    <w:rsid w:val="00EA529B"/>
    <w:rsid w:val="00EC2336"/>
    <w:rsid w:val="00ED1E71"/>
    <w:rsid w:val="00EF1FD3"/>
    <w:rsid w:val="00EF7C35"/>
    <w:rsid w:val="00F07683"/>
    <w:rsid w:val="00F17CCA"/>
    <w:rsid w:val="00F20C57"/>
    <w:rsid w:val="00F2443A"/>
    <w:rsid w:val="00F27559"/>
    <w:rsid w:val="00F27720"/>
    <w:rsid w:val="00F27D3B"/>
    <w:rsid w:val="00F31E31"/>
    <w:rsid w:val="00F326E8"/>
    <w:rsid w:val="00F348DE"/>
    <w:rsid w:val="00F349A9"/>
    <w:rsid w:val="00F3628B"/>
    <w:rsid w:val="00F37A71"/>
    <w:rsid w:val="00F63BB3"/>
    <w:rsid w:val="00F650CE"/>
    <w:rsid w:val="00F71C5D"/>
    <w:rsid w:val="00F75D60"/>
    <w:rsid w:val="00F75F6C"/>
    <w:rsid w:val="00F7693A"/>
    <w:rsid w:val="00F76C5B"/>
    <w:rsid w:val="00F956B8"/>
    <w:rsid w:val="00F97B54"/>
    <w:rsid w:val="00FA09C4"/>
    <w:rsid w:val="00FA0EE6"/>
    <w:rsid w:val="00FA27E5"/>
    <w:rsid w:val="00FA57CE"/>
    <w:rsid w:val="00FB72E8"/>
    <w:rsid w:val="00FC385C"/>
    <w:rsid w:val="00FE763F"/>
    <w:rsid w:val="01073FA2"/>
    <w:rsid w:val="0108EF45"/>
    <w:rsid w:val="010F00F2"/>
    <w:rsid w:val="0115C8B1"/>
    <w:rsid w:val="013E8A1A"/>
    <w:rsid w:val="0146C0B4"/>
    <w:rsid w:val="0149A9DF"/>
    <w:rsid w:val="014DB747"/>
    <w:rsid w:val="0167DB96"/>
    <w:rsid w:val="0175A1EA"/>
    <w:rsid w:val="0183031D"/>
    <w:rsid w:val="018EAB7D"/>
    <w:rsid w:val="01969A21"/>
    <w:rsid w:val="01A9F53F"/>
    <w:rsid w:val="01AA8F80"/>
    <w:rsid w:val="01AEDAA9"/>
    <w:rsid w:val="01B8D93C"/>
    <w:rsid w:val="01BD87C6"/>
    <w:rsid w:val="01F76C51"/>
    <w:rsid w:val="0203DB77"/>
    <w:rsid w:val="020A69FE"/>
    <w:rsid w:val="0211C515"/>
    <w:rsid w:val="0232799C"/>
    <w:rsid w:val="023E41CB"/>
    <w:rsid w:val="0246EE3A"/>
    <w:rsid w:val="029295B6"/>
    <w:rsid w:val="02A13A6D"/>
    <w:rsid w:val="02B2D0FE"/>
    <w:rsid w:val="02C353F1"/>
    <w:rsid w:val="02CFD46B"/>
    <w:rsid w:val="02F6330B"/>
    <w:rsid w:val="035E53EE"/>
    <w:rsid w:val="0375B38A"/>
    <w:rsid w:val="03F1817A"/>
    <w:rsid w:val="04166723"/>
    <w:rsid w:val="045F60ED"/>
    <w:rsid w:val="04715521"/>
    <w:rsid w:val="04BEA087"/>
    <w:rsid w:val="04D5D83B"/>
    <w:rsid w:val="04E23ABD"/>
    <w:rsid w:val="04E37CF8"/>
    <w:rsid w:val="04E9754D"/>
    <w:rsid w:val="04FD01CA"/>
    <w:rsid w:val="0501001C"/>
    <w:rsid w:val="0503D283"/>
    <w:rsid w:val="050F4207"/>
    <w:rsid w:val="053F31D9"/>
    <w:rsid w:val="05424A73"/>
    <w:rsid w:val="0547FE7C"/>
    <w:rsid w:val="054C8365"/>
    <w:rsid w:val="058CCF24"/>
    <w:rsid w:val="05A1AC06"/>
    <w:rsid w:val="05BAB02B"/>
    <w:rsid w:val="05CADF72"/>
    <w:rsid w:val="05D9E3A8"/>
    <w:rsid w:val="05DBBCD3"/>
    <w:rsid w:val="05DF0785"/>
    <w:rsid w:val="0666EF00"/>
    <w:rsid w:val="0673D3BD"/>
    <w:rsid w:val="0676A634"/>
    <w:rsid w:val="0681A4E1"/>
    <w:rsid w:val="06A177BA"/>
    <w:rsid w:val="06B9D9F4"/>
    <w:rsid w:val="06BC151E"/>
    <w:rsid w:val="06BEEAC5"/>
    <w:rsid w:val="06C12BB5"/>
    <w:rsid w:val="07008DF7"/>
    <w:rsid w:val="070388D1"/>
    <w:rsid w:val="0708725E"/>
    <w:rsid w:val="070C8EDC"/>
    <w:rsid w:val="0711BF62"/>
    <w:rsid w:val="07285739"/>
    <w:rsid w:val="07373C98"/>
    <w:rsid w:val="073E4DD2"/>
    <w:rsid w:val="07470679"/>
    <w:rsid w:val="076D3A4D"/>
    <w:rsid w:val="07759E88"/>
    <w:rsid w:val="078A0445"/>
    <w:rsid w:val="079EE0CD"/>
    <w:rsid w:val="07A2BC53"/>
    <w:rsid w:val="07C0C76C"/>
    <w:rsid w:val="07DA260B"/>
    <w:rsid w:val="07E5BCD8"/>
    <w:rsid w:val="08112093"/>
    <w:rsid w:val="08122A93"/>
    <w:rsid w:val="08181DCB"/>
    <w:rsid w:val="081A393B"/>
    <w:rsid w:val="0824F90C"/>
    <w:rsid w:val="083A40E4"/>
    <w:rsid w:val="08581542"/>
    <w:rsid w:val="086404CC"/>
    <w:rsid w:val="08899C2E"/>
    <w:rsid w:val="08A089AD"/>
    <w:rsid w:val="08B6E9F9"/>
    <w:rsid w:val="08B885DA"/>
    <w:rsid w:val="08D36676"/>
    <w:rsid w:val="08F986A1"/>
    <w:rsid w:val="0901BA4C"/>
    <w:rsid w:val="0909DB7E"/>
    <w:rsid w:val="09108BBB"/>
    <w:rsid w:val="092FA5B6"/>
    <w:rsid w:val="09A0CD0D"/>
    <w:rsid w:val="09B64FF9"/>
    <w:rsid w:val="09B85B34"/>
    <w:rsid w:val="09BB43CD"/>
    <w:rsid w:val="09CC9932"/>
    <w:rsid w:val="09D23C10"/>
    <w:rsid w:val="09D6DEED"/>
    <w:rsid w:val="09FAD427"/>
    <w:rsid w:val="0A22B83B"/>
    <w:rsid w:val="0A5E8E09"/>
    <w:rsid w:val="0A662F89"/>
    <w:rsid w:val="0A68CEAB"/>
    <w:rsid w:val="0A697970"/>
    <w:rsid w:val="0A781B44"/>
    <w:rsid w:val="0A7984DA"/>
    <w:rsid w:val="0AA8B9AA"/>
    <w:rsid w:val="0AB8C8DF"/>
    <w:rsid w:val="0AC03910"/>
    <w:rsid w:val="0AC7A188"/>
    <w:rsid w:val="0AD88E09"/>
    <w:rsid w:val="0ADCE26E"/>
    <w:rsid w:val="0AFFAB7F"/>
    <w:rsid w:val="0B129A94"/>
    <w:rsid w:val="0B485552"/>
    <w:rsid w:val="0B64303D"/>
    <w:rsid w:val="0B6E5FB4"/>
    <w:rsid w:val="0B756D15"/>
    <w:rsid w:val="0B92E9DB"/>
    <w:rsid w:val="0B957A23"/>
    <w:rsid w:val="0BA9F8D9"/>
    <w:rsid w:val="0BCFDE7E"/>
    <w:rsid w:val="0BE16644"/>
    <w:rsid w:val="0BE69663"/>
    <w:rsid w:val="0BEA261F"/>
    <w:rsid w:val="0C2FD947"/>
    <w:rsid w:val="0C4D399A"/>
    <w:rsid w:val="0C5244FC"/>
    <w:rsid w:val="0C9CF6B2"/>
    <w:rsid w:val="0CC479AF"/>
    <w:rsid w:val="0CD7830D"/>
    <w:rsid w:val="0D18F1A1"/>
    <w:rsid w:val="0D241155"/>
    <w:rsid w:val="0D2D5B7F"/>
    <w:rsid w:val="0D31DB64"/>
    <w:rsid w:val="0D505CB8"/>
    <w:rsid w:val="0D8155B4"/>
    <w:rsid w:val="0D9577C0"/>
    <w:rsid w:val="0D9A8A73"/>
    <w:rsid w:val="0D9EE22D"/>
    <w:rsid w:val="0DA25666"/>
    <w:rsid w:val="0DC1AE42"/>
    <w:rsid w:val="0DCC9F33"/>
    <w:rsid w:val="0DE33AF3"/>
    <w:rsid w:val="0E1A227C"/>
    <w:rsid w:val="0E1FE51A"/>
    <w:rsid w:val="0E4A9AE1"/>
    <w:rsid w:val="0E56F73E"/>
    <w:rsid w:val="0E602DE9"/>
    <w:rsid w:val="0E65326F"/>
    <w:rsid w:val="0E65EB49"/>
    <w:rsid w:val="0E804ECE"/>
    <w:rsid w:val="0EC014FA"/>
    <w:rsid w:val="0EDEB723"/>
    <w:rsid w:val="0EEBDFB1"/>
    <w:rsid w:val="0F1A0BC7"/>
    <w:rsid w:val="0F2028D3"/>
    <w:rsid w:val="0F2F1737"/>
    <w:rsid w:val="0F39B548"/>
    <w:rsid w:val="0F3E9D2D"/>
    <w:rsid w:val="0F495423"/>
    <w:rsid w:val="0F828328"/>
    <w:rsid w:val="0F982611"/>
    <w:rsid w:val="0FC63D6B"/>
    <w:rsid w:val="0FC66DFC"/>
    <w:rsid w:val="0FF6141C"/>
    <w:rsid w:val="10064B5E"/>
    <w:rsid w:val="104DC6F4"/>
    <w:rsid w:val="1075D811"/>
    <w:rsid w:val="109DCCE8"/>
    <w:rsid w:val="10E9C9B3"/>
    <w:rsid w:val="11032DE8"/>
    <w:rsid w:val="1115A5BB"/>
    <w:rsid w:val="113445C9"/>
    <w:rsid w:val="114C5674"/>
    <w:rsid w:val="116703D8"/>
    <w:rsid w:val="11AFC02E"/>
    <w:rsid w:val="11C7F839"/>
    <w:rsid w:val="11D086BE"/>
    <w:rsid w:val="11DA3063"/>
    <w:rsid w:val="11E81684"/>
    <w:rsid w:val="120C3F04"/>
    <w:rsid w:val="12138BD6"/>
    <w:rsid w:val="122303D4"/>
    <w:rsid w:val="1237F40B"/>
    <w:rsid w:val="123916E6"/>
    <w:rsid w:val="123FF331"/>
    <w:rsid w:val="12523E24"/>
    <w:rsid w:val="125BD248"/>
    <w:rsid w:val="1266FCEE"/>
    <w:rsid w:val="129E313B"/>
    <w:rsid w:val="12A76AD8"/>
    <w:rsid w:val="12AB5340"/>
    <w:rsid w:val="12BA692B"/>
    <w:rsid w:val="12D63902"/>
    <w:rsid w:val="12DA8C6F"/>
    <w:rsid w:val="132C540B"/>
    <w:rsid w:val="135E2ADA"/>
    <w:rsid w:val="136957CF"/>
    <w:rsid w:val="13952EDD"/>
    <w:rsid w:val="13E1E2A0"/>
    <w:rsid w:val="13EA43BE"/>
    <w:rsid w:val="13EFE649"/>
    <w:rsid w:val="14071C93"/>
    <w:rsid w:val="1408458B"/>
    <w:rsid w:val="1414A253"/>
    <w:rsid w:val="141F7CFD"/>
    <w:rsid w:val="14363CBE"/>
    <w:rsid w:val="14A7B4E6"/>
    <w:rsid w:val="14ABEA6E"/>
    <w:rsid w:val="14BFF9CD"/>
    <w:rsid w:val="14DEC452"/>
    <w:rsid w:val="14E74112"/>
    <w:rsid w:val="14E93418"/>
    <w:rsid w:val="1538C95E"/>
    <w:rsid w:val="1563508D"/>
    <w:rsid w:val="1564CD35"/>
    <w:rsid w:val="157488DB"/>
    <w:rsid w:val="1597E71D"/>
    <w:rsid w:val="1598FB8D"/>
    <w:rsid w:val="15995C48"/>
    <w:rsid w:val="159A2BA6"/>
    <w:rsid w:val="159C2CB3"/>
    <w:rsid w:val="15AE4BB7"/>
    <w:rsid w:val="15B22198"/>
    <w:rsid w:val="15B722D9"/>
    <w:rsid w:val="15CB2E2E"/>
    <w:rsid w:val="15CDDFF5"/>
    <w:rsid w:val="1610B94B"/>
    <w:rsid w:val="163FFEDF"/>
    <w:rsid w:val="16949CF5"/>
    <w:rsid w:val="169F2832"/>
    <w:rsid w:val="16A9A0A2"/>
    <w:rsid w:val="16C77C97"/>
    <w:rsid w:val="16D93217"/>
    <w:rsid w:val="16DAAFC1"/>
    <w:rsid w:val="16DE2E2F"/>
    <w:rsid w:val="17097496"/>
    <w:rsid w:val="171D7A72"/>
    <w:rsid w:val="1726ECFA"/>
    <w:rsid w:val="173B03AF"/>
    <w:rsid w:val="174D8D64"/>
    <w:rsid w:val="175CD7F5"/>
    <w:rsid w:val="175EC506"/>
    <w:rsid w:val="176DE274"/>
    <w:rsid w:val="1771F32B"/>
    <w:rsid w:val="177CC9E8"/>
    <w:rsid w:val="178DAF20"/>
    <w:rsid w:val="17972851"/>
    <w:rsid w:val="17CEEBFA"/>
    <w:rsid w:val="17FA03D2"/>
    <w:rsid w:val="18213C61"/>
    <w:rsid w:val="1864B9F0"/>
    <w:rsid w:val="1893F75A"/>
    <w:rsid w:val="18A4AC0D"/>
    <w:rsid w:val="18CA1817"/>
    <w:rsid w:val="18EA773D"/>
    <w:rsid w:val="18F5A332"/>
    <w:rsid w:val="190794BB"/>
    <w:rsid w:val="190E3C87"/>
    <w:rsid w:val="19108711"/>
    <w:rsid w:val="19129D63"/>
    <w:rsid w:val="191A46C6"/>
    <w:rsid w:val="191B2E30"/>
    <w:rsid w:val="193274AA"/>
    <w:rsid w:val="19347C5F"/>
    <w:rsid w:val="1950B74B"/>
    <w:rsid w:val="1950FCB0"/>
    <w:rsid w:val="1961306F"/>
    <w:rsid w:val="1963EEAE"/>
    <w:rsid w:val="1981DEE6"/>
    <w:rsid w:val="19A1C07F"/>
    <w:rsid w:val="19A4528B"/>
    <w:rsid w:val="19B16860"/>
    <w:rsid w:val="19C100CF"/>
    <w:rsid w:val="19C2DFD8"/>
    <w:rsid w:val="19C7C210"/>
    <w:rsid w:val="19D90880"/>
    <w:rsid w:val="19F53AB8"/>
    <w:rsid w:val="1A213DD8"/>
    <w:rsid w:val="1A4B18FF"/>
    <w:rsid w:val="1A5AF554"/>
    <w:rsid w:val="1A620CC4"/>
    <w:rsid w:val="1A6818A5"/>
    <w:rsid w:val="1A885E49"/>
    <w:rsid w:val="1A9B0845"/>
    <w:rsid w:val="1A9FBA13"/>
    <w:rsid w:val="1AA88656"/>
    <w:rsid w:val="1AC5B708"/>
    <w:rsid w:val="1B2928BF"/>
    <w:rsid w:val="1B3BFB51"/>
    <w:rsid w:val="1B4AE20C"/>
    <w:rsid w:val="1B92B63A"/>
    <w:rsid w:val="1B9F29CE"/>
    <w:rsid w:val="1BBB1F9A"/>
    <w:rsid w:val="1BD5D85F"/>
    <w:rsid w:val="1BDAABA4"/>
    <w:rsid w:val="1BFAC744"/>
    <w:rsid w:val="1C078016"/>
    <w:rsid w:val="1C0D737E"/>
    <w:rsid w:val="1C30A988"/>
    <w:rsid w:val="1C30E8C3"/>
    <w:rsid w:val="1C4FE382"/>
    <w:rsid w:val="1C6A887C"/>
    <w:rsid w:val="1C91200F"/>
    <w:rsid w:val="1CBF433A"/>
    <w:rsid w:val="1CC06C09"/>
    <w:rsid w:val="1CC16BD5"/>
    <w:rsid w:val="1CC19218"/>
    <w:rsid w:val="1CEBB5EE"/>
    <w:rsid w:val="1CFB652B"/>
    <w:rsid w:val="1D027185"/>
    <w:rsid w:val="1D104173"/>
    <w:rsid w:val="1D49B2CB"/>
    <w:rsid w:val="1D6291D8"/>
    <w:rsid w:val="1D64FD15"/>
    <w:rsid w:val="1D948740"/>
    <w:rsid w:val="1DCF27F1"/>
    <w:rsid w:val="1DCFB688"/>
    <w:rsid w:val="1DF6FEA7"/>
    <w:rsid w:val="1DF8BDDF"/>
    <w:rsid w:val="1E1A1CEC"/>
    <w:rsid w:val="1E1EBFAB"/>
    <w:rsid w:val="1E398543"/>
    <w:rsid w:val="1E476371"/>
    <w:rsid w:val="1E49B67F"/>
    <w:rsid w:val="1E4AE2CC"/>
    <w:rsid w:val="1E5A9849"/>
    <w:rsid w:val="1E68B593"/>
    <w:rsid w:val="1E770FBB"/>
    <w:rsid w:val="1E916141"/>
    <w:rsid w:val="1EA96744"/>
    <w:rsid w:val="1EA97BBD"/>
    <w:rsid w:val="1EB01886"/>
    <w:rsid w:val="1EB752BD"/>
    <w:rsid w:val="1EDF96E4"/>
    <w:rsid w:val="1F053C43"/>
    <w:rsid w:val="1F09CD1A"/>
    <w:rsid w:val="1F36662E"/>
    <w:rsid w:val="1F5845A1"/>
    <w:rsid w:val="1F68F87A"/>
    <w:rsid w:val="1F7F0067"/>
    <w:rsid w:val="1FC2CD32"/>
    <w:rsid w:val="200612D9"/>
    <w:rsid w:val="2020BEB3"/>
    <w:rsid w:val="202DFB02"/>
    <w:rsid w:val="2030023E"/>
    <w:rsid w:val="203034FE"/>
    <w:rsid w:val="203595AA"/>
    <w:rsid w:val="20381434"/>
    <w:rsid w:val="20528AC8"/>
    <w:rsid w:val="2059C8B3"/>
    <w:rsid w:val="2065B2D4"/>
    <w:rsid w:val="20C03399"/>
    <w:rsid w:val="20DE751A"/>
    <w:rsid w:val="21180DAD"/>
    <w:rsid w:val="2141F71D"/>
    <w:rsid w:val="2156F628"/>
    <w:rsid w:val="2166F850"/>
    <w:rsid w:val="21846CCA"/>
    <w:rsid w:val="2188636C"/>
    <w:rsid w:val="219D0F58"/>
    <w:rsid w:val="21EEA91C"/>
    <w:rsid w:val="21F72A1B"/>
    <w:rsid w:val="22244307"/>
    <w:rsid w:val="222959F1"/>
    <w:rsid w:val="22481D53"/>
    <w:rsid w:val="2253D22B"/>
    <w:rsid w:val="22737316"/>
    <w:rsid w:val="227EE7C8"/>
    <w:rsid w:val="229EF9F4"/>
    <w:rsid w:val="22C655F8"/>
    <w:rsid w:val="22D36448"/>
    <w:rsid w:val="22D9425F"/>
    <w:rsid w:val="22DA67D6"/>
    <w:rsid w:val="22ED5521"/>
    <w:rsid w:val="22ED9578"/>
    <w:rsid w:val="231ACF25"/>
    <w:rsid w:val="231E1788"/>
    <w:rsid w:val="2327E94C"/>
    <w:rsid w:val="232EA372"/>
    <w:rsid w:val="233120C5"/>
    <w:rsid w:val="2334D2B0"/>
    <w:rsid w:val="237198A1"/>
    <w:rsid w:val="23880A9F"/>
    <w:rsid w:val="23A0EEF5"/>
    <w:rsid w:val="23BC49FD"/>
    <w:rsid w:val="23C7E11E"/>
    <w:rsid w:val="23DBDFF5"/>
    <w:rsid w:val="23F64D29"/>
    <w:rsid w:val="2413D7C6"/>
    <w:rsid w:val="2416652D"/>
    <w:rsid w:val="24376AF8"/>
    <w:rsid w:val="244665F8"/>
    <w:rsid w:val="244FF953"/>
    <w:rsid w:val="246AC333"/>
    <w:rsid w:val="2475602C"/>
    <w:rsid w:val="2494605D"/>
    <w:rsid w:val="24D4D70C"/>
    <w:rsid w:val="24E5E591"/>
    <w:rsid w:val="25368128"/>
    <w:rsid w:val="253B1389"/>
    <w:rsid w:val="253F362A"/>
    <w:rsid w:val="256874E0"/>
    <w:rsid w:val="25847827"/>
    <w:rsid w:val="25A7F87A"/>
    <w:rsid w:val="25B77739"/>
    <w:rsid w:val="25BEE6EA"/>
    <w:rsid w:val="25E52760"/>
    <w:rsid w:val="25E79DA1"/>
    <w:rsid w:val="26190CF3"/>
    <w:rsid w:val="26302C99"/>
    <w:rsid w:val="265796C0"/>
    <w:rsid w:val="266BC98A"/>
    <w:rsid w:val="267AF20D"/>
    <w:rsid w:val="26A0B539"/>
    <w:rsid w:val="26B0D789"/>
    <w:rsid w:val="26C7F900"/>
    <w:rsid w:val="26EBC3DD"/>
    <w:rsid w:val="27112375"/>
    <w:rsid w:val="2742FBEC"/>
    <w:rsid w:val="2774C3EB"/>
    <w:rsid w:val="27A8C44E"/>
    <w:rsid w:val="27CF08D9"/>
    <w:rsid w:val="27E8F5DF"/>
    <w:rsid w:val="27E9E814"/>
    <w:rsid w:val="2809CFE5"/>
    <w:rsid w:val="282786DE"/>
    <w:rsid w:val="2843A7B4"/>
    <w:rsid w:val="285D17F4"/>
    <w:rsid w:val="2876A7BC"/>
    <w:rsid w:val="287CF1F3"/>
    <w:rsid w:val="288D1804"/>
    <w:rsid w:val="28A4572B"/>
    <w:rsid w:val="28DF9363"/>
    <w:rsid w:val="28EC9160"/>
    <w:rsid w:val="28EE1340"/>
    <w:rsid w:val="29109AAB"/>
    <w:rsid w:val="2917FD7F"/>
    <w:rsid w:val="29192B34"/>
    <w:rsid w:val="293E5AB4"/>
    <w:rsid w:val="29850BF4"/>
    <w:rsid w:val="299A598D"/>
    <w:rsid w:val="299CA789"/>
    <w:rsid w:val="29AAA749"/>
    <w:rsid w:val="29E8EDCE"/>
    <w:rsid w:val="29F6A2C1"/>
    <w:rsid w:val="29FA06F3"/>
    <w:rsid w:val="2A0E0E87"/>
    <w:rsid w:val="2A206FAF"/>
    <w:rsid w:val="2A7A8AE9"/>
    <w:rsid w:val="2A80D180"/>
    <w:rsid w:val="2A990A1B"/>
    <w:rsid w:val="2AAF6709"/>
    <w:rsid w:val="2AD418AC"/>
    <w:rsid w:val="2AD86DBA"/>
    <w:rsid w:val="2AE982BB"/>
    <w:rsid w:val="2AEBC6B6"/>
    <w:rsid w:val="2B136929"/>
    <w:rsid w:val="2B33814A"/>
    <w:rsid w:val="2B6FBF94"/>
    <w:rsid w:val="2B78AED9"/>
    <w:rsid w:val="2B8BD367"/>
    <w:rsid w:val="2BA124B0"/>
    <w:rsid w:val="2BD446EA"/>
    <w:rsid w:val="2BF8CBE0"/>
    <w:rsid w:val="2C09411F"/>
    <w:rsid w:val="2C0C5C52"/>
    <w:rsid w:val="2C0DA8E0"/>
    <w:rsid w:val="2C1EF903"/>
    <w:rsid w:val="2C3E302B"/>
    <w:rsid w:val="2C91901F"/>
    <w:rsid w:val="2CAB4C16"/>
    <w:rsid w:val="2CB47B43"/>
    <w:rsid w:val="2CBACEB9"/>
    <w:rsid w:val="2CF33BE8"/>
    <w:rsid w:val="2CF82334"/>
    <w:rsid w:val="2D0CA57B"/>
    <w:rsid w:val="2D11A2F1"/>
    <w:rsid w:val="2D11ACEA"/>
    <w:rsid w:val="2D2D3FAF"/>
    <w:rsid w:val="2D37450F"/>
    <w:rsid w:val="2D5E90F0"/>
    <w:rsid w:val="2DAE5B7E"/>
    <w:rsid w:val="2DF2FE26"/>
    <w:rsid w:val="2E138B23"/>
    <w:rsid w:val="2E1DA33B"/>
    <w:rsid w:val="2E1FABCA"/>
    <w:rsid w:val="2E326759"/>
    <w:rsid w:val="2E3E20CF"/>
    <w:rsid w:val="2E765B3F"/>
    <w:rsid w:val="2E8692AB"/>
    <w:rsid w:val="2EB28900"/>
    <w:rsid w:val="2ECEB8BA"/>
    <w:rsid w:val="2F0E8563"/>
    <w:rsid w:val="2F7FF42F"/>
    <w:rsid w:val="2F866C00"/>
    <w:rsid w:val="2F935D25"/>
    <w:rsid w:val="2F9794F2"/>
    <w:rsid w:val="2FA8CFF6"/>
    <w:rsid w:val="2FB6E4CA"/>
    <w:rsid w:val="2FC2C54D"/>
    <w:rsid w:val="2FCA9A79"/>
    <w:rsid w:val="2FF00BCD"/>
    <w:rsid w:val="3017800F"/>
    <w:rsid w:val="30222247"/>
    <w:rsid w:val="302545D4"/>
    <w:rsid w:val="30322ABB"/>
    <w:rsid w:val="305BFEB8"/>
    <w:rsid w:val="30668A48"/>
    <w:rsid w:val="30696AD2"/>
    <w:rsid w:val="306C226A"/>
    <w:rsid w:val="3086A0C1"/>
    <w:rsid w:val="308D295A"/>
    <w:rsid w:val="30A186E6"/>
    <w:rsid w:val="30B9DBEE"/>
    <w:rsid w:val="30DBC4BC"/>
    <w:rsid w:val="30FD43CB"/>
    <w:rsid w:val="31289FB5"/>
    <w:rsid w:val="31307423"/>
    <w:rsid w:val="31506566"/>
    <w:rsid w:val="3169281A"/>
    <w:rsid w:val="31934242"/>
    <w:rsid w:val="31A63946"/>
    <w:rsid w:val="31AA8D30"/>
    <w:rsid w:val="31B1798C"/>
    <w:rsid w:val="31B1BC2E"/>
    <w:rsid w:val="31B38D33"/>
    <w:rsid w:val="31EDC928"/>
    <w:rsid w:val="32107A34"/>
    <w:rsid w:val="3224B57F"/>
    <w:rsid w:val="324CA074"/>
    <w:rsid w:val="324D47C4"/>
    <w:rsid w:val="326081B4"/>
    <w:rsid w:val="326AA781"/>
    <w:rsid w:val="32709B26"/>
    <w:rsid w:val="327451D3"/>
    <w:rsid w:val="32888074"/>
    <w:rsid w:val="32A1B12A"/>
    <w:rsid w:val="32B5BE64"/>
    <w:rsid w:val="32CB43BB"/>
    <w:rsid w:val="32DAE984"/>
    <w:rsid w:val="32E13E5A"/>
    <w:rsid w:val="32ED804D"/>
    <w:rsid w:val="32F311C3"/>
    <w:rsid w:val="32FAC71B"/>
    <w:rsid w:val="33253ECF"/>
    <w:rsid w:val="332FCA62"/>
    <w:rsid w:val="3332109C"/>
    <w:rsid w:val="33523633"/>
    <w:rsid w:val="336ED47F"/>
    <w:rsid w:val="33711059"/>
    <w:rsid w:val="3388DA10"/>
    <w:rsid w:val="33B67A71"/>
    <w:rsid w:val="33BD6D14"/>
    <w:rsid w:val="33C5F037"/>
    <w:rsid w:val="33DD0BE9"/>
    <w:rsid w:val="33EED04E"/>
    <w:rsid w:val="341BB4D5"/>
    <w:rsid w:val="344062E8"/>
    <w:rsid w:val="344B41F0"/>
    <w:rsid w:val="3454DDE1"/>
    <w:rsid w:val="3457D9B4"/>
    <w:rsid w:val="346C9FB0"/>
    <w:rsid w:val="3473D595"/>
    <w:rsid w:val="34848A26"/>
    <w:rsid w:val="349073B8"/>
    <w:rsid w:val="3498210B"/>
    <w:rsid w:val="34C74B09"/>
    <w:rsid w:val="34CD9D79"/>
    <w:rsid w:val="34D63035"/>
    <w:rsid w:val="34F06958"/>
    <w:rsid w:val="3526992D"/>
    <w:rsid w:val="35347D5C"/>
    <w:rsid w:val="353BF417"/>
    <w:rsid w:val="3548229B"/>
    <w:rsid w:val="35643637"/>
    <w:rsid w:val="356C3BCD"/>
    <w:rsid w:val="356F74DD"/>
    <w:rsid w:val="35D3B29D"/>
    <w:rsid w:val="35DCF952"/>
    <w:rsid w:val="35EA35B2"/>
    <w:rsid w:val="360F85C8"/>
    <w:rsid w:val="3615C57E"/>
    <w:rsid w:val="36170CC9"/>
    <w:rsid w:val="3639011F"/>
    <w:rsid w:val="3657FFE7"/>
    <w:rsid w:val="3661DD4A"/>
    <w:rsid w:val="36D04084"/>
    <w:rsid w:val="36DC24F1"/>
    <w:rsid w:val="36FA3448"/>
    <w:rsid w:val="3749D4C6"/>
    <w:rsid w:val="375430A5"/>
    <w:rsid w:val="375D3B05"/>
    <w:rsid w:val="378CAF78"/>
    <w:rsid w:val="379991E0"/>
    <w:rsid w:val="37AC9F2D"/>
    <w:rsid w:val="381E210D"/>
    <w:rsid w:val="385C4ADA"/>
    <w:rsid w:val="3864B4AF"/>
    <w:rsid w:val="3864C730"/>
    <w:rsid w:val="3867F7AC"/>
    <w:rsid w:val="3898776C"/>
    <w:rsid w:val="389AA1DC"/>
    <w:rsid w:val="38DA5FA8"/>
    <w:rsid w:val="38EFED67"/>
    <w:rsid w:val="390AD3C6"/>
    <w:rsid w:val="39119523"/>
    <w:rsid w:val="3918E835"/>
    <w:rsid w:val="3941FA57"/>
    <w:rsid w:val="394708E8"/>
    <w:rsid w:val="396713E3"/>
    <w:rsid w:val="39AB650A"/>
    <w:rsid w:val="3A11B6D9"/>
    <w:rsid w:val="3A1CB8A0"/>
    <w:rsid w:val="3A3FC796"/>
    <w:rsid w:val="3A420913"/>
    <w:rsid w:val="3A4B9DD6"/>
    <w:rsid w:val="3A58C3BC"/>
    <w:rsid w:val="3A888721"/>
    <w:rsid w:val="3A88F2BD"/>
    <w:rsid w:val="3A890DD9"/>
    <w:rsid w:val="3AAFF33B"/>
    <w:rsid w:val="3AB495E6"/>
    <w:rsid w:val="3ACC4B63"/>
    <w:rsid w:val="3AD49A7D"/>
    <w:rsid w:val="3AE9B9FE"/>
    <w:rsid w:val="3AF6658D"/>
    <w:rsid w:val="3B338497"/>
    <w:rsid w:val="3B452A16"/>
    <w:rsid w:val="3B652F92"/>
    <w:rsid w:val="3B79F32F"/>
    <w:rsid w:val="3B970FEA"/>
    <w:rsid w:val="3B9914D1"/>
    <w:rsid w:val="3BEDC79E"/>
    <w:rsid w:val="3C0BF8D6"/>
    <w:rsid w:val="3C3834B0"/>
    <w:rsid w:val="3C3F97F7"/>
    <w:rsid w:val="3C511378"/>
    <w:rsid w:val="3C5965DE"/>
    <w:rsid w:val="3C7177F8"/>
    <w:rsid w:val="3C8B0F44"/>
    <w:rsid w:val="3C9D2CBB"/>
    <w:rsid w:val="3CA33B41"/>
    <w:rsid w:val="3D03BE90"/>
    <w:rsid w:val="3D0E0875"/>
    <w:rsid w:val="3D15F731"/>
    <w:rsid w:val="3DB7DA6E"/>
    <w:rsid w:val="3DC406E9"/>
    <w:rsid w:val="3DEB206F"/>
    <w:rsid w:val="3E473A88"/>
    <w:rsid w:val="3E501BEA"/>
    <w:rsid w:val="3E5AB4C9"/>
    <w:rsid w:val="3E5CB1B2"/>
    <w:rsid w:val="3E680438"/>
    <w:rsid w:val="3E6EEE7B"/>
    <w:rsid w:val="3E723360"/>
    <w:rsid w:val="3E876BCE"/>
    <w:rsid w:val="3E88D64B"/>
    <w:rsid w:val="3EA8E9E1"/>
    <w:rsid w:val="3EC2276F"/>
    <w:rsid w:val="3ED5AA8F"/>
    <w:rsid w:val="3ED6323E"/>
    <w:rsid w:val="3EE03335"/>
    <w:rsid w:val="3EFFD55D"/>
    <w:rsid w:val="3F015ADD"/>
    <w:rsid w:val="3F091B5A"/>
    <w:rsid w:val="3F0E6331"/>
    <w:rsid w:val="3F64F58C"/>
    <w:rsid w:val="3F805651"/>
    <w:rsid w:val="3F889B8E"/>
    <w:rsid w:val="3FA0BAF0"/>
    <w:rsid w:val="3FD22C5C"/>
    <w:rsid w:val="3FD88E0C"/>
    <w:rsid w:val="3FE51D97"/>
    <w:rsid w:val="3FF12C5A"/>
    <w:rsid w:val="400F7278"/>
    <w:rsid w:val="4014AE4B"/>
    <w:rsid w:val="402D8DDB"/>
    <w:rsid w:val="403BE91B"/>
    <w:rsid w:val="4051946E"/>
    <w:rsid w:val="405924B6"/>
    <w:rsid w:val="405C4C17"/>
    <w:rsid w:val="40730CFD"/>
    <w:rsid w:val="40A1B2D5"/>
    <w:rsid w:val="40A9A78F"/>
    <w:rsid w:val="40B72A06"/>
    <w:rsid w:val="40DCFB13"/>
    <w:rsid w:val="40F68B46"/>
    <w:rsid w:val="41105E8A"/>
    <w:rsid w:val="411E9AD5"/>
    <w:rsid w:val="412939DB"/>
    <w:rsid w:val="412D6509"/>
    <w:rsid w:val="412E5288"/>
    <w:rsid w:val="413C6334"/>
    <w:rsid w:val="414DA94C"/>
    <w:rsid w:val="4159743D"/>
    <w:rsid w:val="417228BD"/>
    <w:rsid w:val="41847787"/>
    <w:rsid w:val="418C197E"/>
    <w:rsid w:val="41D2F1CF"/>
    <w:rsid w:val="41E312A2"/>
    <w:rsid w:val="420CBF2F"/>
    <w:rsid w:val="42181F96"/>
    <w:rsid w:val="421C0D55"/>
    <w:rsid w:val="421FD30F"/>
    <w:rsid w:val="42311C71"/>
    <w:rsid w:val="423E8262"/>
    <w:rsid w:val="42529AC7"/>
    <w:rsid w:val="4259ED4C"/>
    <w:rsid w:val="42671A60"/>
    <w:rsid w:val="42740721"/>
    <w:rsid w:val="427565B9"/>
    <w:rsid w:val="4287156D"/>
    <w:rsid w:val="42A28D97"/>
    <w:rsid w:val="42A7676E"/>
    <w:rsid w:val="42A8CB9E"/>
    <w:rsid w:val="42C32BB3"/>
    <w:rsid w:val="42C36CD2"/>
    <w:rsid w:val="42D2D9EC"/>
    <w:rsid w:val="42DEE9B9"/>
    <w:rsid w:val="430813C8"/>
    <w:rsid w:val="4313EDDC"/>
    <w:rsid w:val="4328F2BA"/>
    <w:rsid w:val="432B9037"/>
    <w:rsid w:val="43346688"/>
    <w:rsid w:val="43477FC2"/>
    <w:rsid w:val="435386A5"/>
    <w:rsid w:val="43598D3A"/>
    <w:rsid w:val="435F9594"/>
    <w:rsid w:val="43694042"/>
    <w:rsid w:val="437166AE"/>
    <w:rsid w:val="43A8947D"/>
    <w:rsid w:val="43BA7BC0"/>
    <w:rsid w:val="43CB031D"/>
    <w:rsid w:val="441D4796"/>
    <w:rsid w:val="44226608"/>
    <w:rsid w:val="44417920"/>
    <w:rsid w:val="4473E01B"/>
    <w:rsid w:val="44795449"/>
    <w:rsid w:val="44875787"/>
    <w:rsid w:val="448A654B"/>
    <w:rsid w:val="44CCB10D"/>
    <w:rsid w:val="44DC3931"/>
    <w:rsid w:val="44EDAC87"/>
    <w:rsid w:val="45247BB3"/>
    <w:rsid w:val="453540A5"/>
    <w:rsid w:val="453BA1E2"/>
    <w:rsid w:val="45968880"/>
    <w:rsid w:val="45B33F0D"/>
    <w:rsid w:val="45BA676F"/>
    <w:rsid w:val="45CD8F72"/>
    <w:rsid w:val="45D4A107"/>
    <w:rsid w:val="45F21A77"/>
    <w:rsid w:val="460046A7"/>
    <w:rsid w:val="462A8EFC"/>
    <w:rsid w:val="46396914"/>
    <w:rsid w:val="463DC961"/>
    <w:rsid w:val="465AEE11"/>
    <w:rsid w:val="4666B3A2"/>
    <w:rsid w:val="46673545"/>
    <w:rsid w:val="46688290"/>
    <w:rsid w:val="466AB22D"/>
    <w:rsid w:val="4685751E"/>
    <w:rsid w:val="46A7CCDC"/>
    <w:rsid w:val="46ADE1BA"/>
    <w:rsid w:val="46E07507"/>
    <w:rsid w:val="47042774"/>
    <w:rsid w:val="471CF09B"/>
    <w:rsid w:val="47299247"/>
    <w:rsid w:val="473F677E"/>
    <w:rsid w:val="47A1D637"/>
    <w:rsid w:val="47B73EA1"/>
    <w:rsid w:val="47CA2B74"/>
    <w:rsid w:val="47D1A735"/>
    <w:rsid w:val="47E2E9BB"/>
    <w:rsid w:val="48000B0F"/>
    <w:rsid w:val="4808A690"/>
    <w:rsid w:val="481615AA"/>
    <w:rsid w:val="484B29A3"/>
    <w:rsid w:val="4877C271"/>
    <w:rsid w:val="48A4308B"/>
    <w:rsid w:val="48A8603C"/>
    <w:rsid w:val="48B56BF4"/>
    <w:rsid w:val="48F8C9D4"/>
    <w:rsid w:val="49084858"/>
    <w:rsid w:val="491D8928"/>
    <w:rsid w:val="4958E657"/>
    <w:rsid w:val="498FE201"/>
    <w:rsid w:val="49F3AC05"/>
    <w:rsid w:val="4A1B9CB7"/>
    <w:rsid w:val="4A20937C"/>
    <w:rsid w:val="4A67995C"/>
    <w:rsid w:val="4A86A2DB"/>
    <w:rsid w:val="4A8EC41F"/>
    <w:rsid w:val="4A8EDF15"/>
    <w:rsid w:val="4AA1910D"/>
    <w:rsid w:val="4AD7DFCD"/>
    <w:rsid w:val="4ADEFB96"/>
    <w:rsid w:val="4B29F718"/>
    <w:rsid w:val="4B2C38AB"/>
    <w:rsid w:val="4B4E4BE5"/>
    <w:rsid w:val="4B631C54"/>
    <w:rsid w:val="4B782C27"/>
    <w:rsid w:val="4B7A7285"/>
    <w:rsid w:val="4B822E20"/>
    <w:rsid w:val="4B9EEEE7"/>
    <w:rsid w:val="4BA91EA3"/>
    <w:rsid w:val="4BB84B39"/>
    <w:rsid w:val="4BE5C276"/>
    <w:rsid w:val="4C0A6F61"/>
    <w:rsid w:val="4C114013"/>
    <w:rsid w:val="4C1C635B"/>
    <w:rsid w:val="4C264F5F"/>
    <w:rsid w:val="4C2B7FB0"/>
    <w:rsid w:val="4C7AB86D"/>
    <w:rsid w:val="4CC5428C"/>
    <w:rsid w:val="4CDC11BC"/>
    <w:rsid w:val="4CE5D16A"/>
    <w:rsid w:val="4D3ADB9C"/>
    <w:rsid w:val="4D688B46"/>
    <w:rsid w:val="4D913DD1"/>
    <w:rsid w:val="4D9C053F"/>
    <w:rsid w:val="4DE3998B"/>
    <w:rsid w:val="4E2DA869"/>
    <w:rsid w:val="4E3CFFE2"/>
    <w:rsid w:val="4E41DC25"/>
    <w:rsid w:val="4E5DB359"/>
    <w:rsid w:val="4E826525"/>
    <w:rsid w:val="4E855FF2"/>
    <w:rsid w:val="4ECF0F09"/>
    <w:rsid w:val="4EE3F17E"/>
    <w:rsid w:val="4F0979DF"/>
    <w:rsid w:val="4F1725FC"/>
    <w:rsid w:val="4F1AFDFF"/>
    <w:rsid w:val="4F32AC5B"/>
    <w:rsid w:val="4F4FFBC8"/>
    <w:rsid w:val="4F93C5E8"/>
    <w:rsid w:val="4F96B744"/>
    <w:rsid w:val="4F9893DE"/>
    <w:rsid w:val="4F99DC7A"/>
    <w:rsid w:val="4FADD4FC"/>
    <w:rsid w:val="4FC1B1C4"/>
    <w:rsid w:val="4FC2DE14"/>
    <w:rsid w:val="4FEBDB12"/>
    <w:rsid w:val="4FECE802"/>
    <w:rsid w:val="50012832"/>
    <w:rsid w:val="5028963C"/>
    <w:rsid w:val="502F4CB8"/>
    <w:rsid w:val="504CE080"/>
    <w:rsid w:val="504D390D"/>
    <w:rsid w:val="506FDA4D"/>
    <w:rsid w:val="5074852D"/>
    <w:rsid w:val="508A9CDE"/>
    <w:rsid w:val="508F24C7"/>
    <w:rsid w:val="50930E41"/>
    <w:rsid w:val="509EECBC"/>
    <w:rsid w:val="50A5532F"/>
    <w:rsid w:val="50A59B0F"/>
    <w:rsid w:val="50A60C93"/>
    <w:rsid w:val="50A6A400"/>
    <w:rsid w:val="50AB4C62"/>
    <w:rsid w:val="50C1B978"/>
    <w:rsid w:val="50F6BFA9"/>
    <w:rsid w:val="50FD791C"/>
    <w:rsid w:val="51106FE9"/>
    <w:rsid w:val="513BD364"/>
    <w:rsid w:val="5143F93E"/>
    <w:rsid w:val="5147CC68"/>
    <w:rsid w:val="515304EB"/>
    <w:rsid w:val="517235D1"/>
    <w:rsid w:val="5176261C"/>
    <w:rsid w:val="51B14486"/>
    <w:rsid w:val="51B1709D"/>
    <w:rsid w:val="51B4576D"/>
    <w:rsid w:val="51FC34B5"/>
    <w:rsid w:val="5220293E"/>
    <w:rsid w:val="5256C2E0"/>
    <w:rsid w:val="52577C1B"/>
    <w:rsid w:val="525CC09E"/>
    <w:rsid w:val="526EA96D"/>
    <w:rsid w:val="527B70AE"/>
    <w:rsid w:val="527F525F"/>
    <w:rsid w:val="5288F246"/>
    <w:rsid w:val="5291A42F"/>
    <w:rsid w:val="52A87478"/>
    <w:rsid w:val="52DE5546"/>
    <w:rsid w:val="52F7808B"/>
    <w:rsid w:val="53084B1E"/>
    <w:rsid w:val="5325E794"/>
    <w:rsid w:val="533E7C35"/>
    <w:rsid w:val="53445F70"/>
    <w:rsid w:val="53644A2D"/>
    <w:rsid w:val="536B52FB"/>
    <w:rsid w:val="5384BD0E"/>
    <w:rsid w:val="53909673"/>
    <w:rsid w:val="5395F330"/>
    <w:rsid w:val="53A29DAA"/>
    <w:rsid w:val="53A7CE52"/>
    <w:rsid w:val="53ABE1AE"/>
    <w:rsid w:val="53B7C763"/>
    <w:rsid w:val="53D76932"/>
    <w:rsid w:val="53EDDD31"/>
    <w:rsid w:val="53F2515C"/>
    <w:rsid w:val="53FD983D"/>
    <w:rsid w:val="5410DD5C"/>
    <w:rsid w:val="54174E49"/>
    <w:rsid w:val="541A1650"/>
    <w:rsid w:val="5434EABA"/>
    <w:rsid w:val="543D32DD"/>
    <w:rsid w:val="5440538A"/>
    <w:rsid w:val="54484717"/>
    <w:rsid w:val="54741A54"/>
    <w:rsid w:val="54759BAD"/>
    <w:rsid w:val="5482EA4A"/>
    <w:rsid w:val="548F67CB"/>
    <w:rsid w:val="54A12614"/>
    <w:rsid w:val="54D91843"/>
    <w:rsid w:val="54E085F4"/>
    <w:rsid w:val="54EF11D9"/>
    <w:rsid w:val="54F4DF4C"/>
    <w:rsid w:val="54FA08EE"/>
    <w:rsid w:val="5503296A"/>
    <w:rsid w:val="550380AC"/>
    <w:rsid w:val="5511978D"/>
    <w:rsid w:val="55221FE6"/>
    <w:rsid w:val="55327B91"/>
    <w:rsid w:val="5558A05A"/>
    <w:rsid w:val="55596BD1"/>
    <w:rsid w:val="558B4965"/>
    <w:rsid w:val="559AA90D"/>
    <w:rsid w:val="55BBD0F8"/>
    <w:rsid w:val="55C72AD3"/>
    <w:rsid w:val="55D05EF8"/>
    <w:rsid w:val="561B0C8F"/>
    <w:rsid w:val="564A0F29"/>
    <w:rsid w:val="56506748"/>
    <w:rsid w:val="56649034"/>
    <w:rsid w:val="5683F321"/>
    <w:rsid w:val="568A2D2D"/>
    <w:rsid w:val="5690BCB3"/>
    <w:rsid w:val="56933702"/>
    <w:rsid w:val="56A0D694"/>
    <w:rsid w:val="56B504E8"/>
    <w:rsid w:val="56BA79FA"/>
    <w:rsid w:val="57109FAD"/>
    <w:rsid w:val="57175F5D"/>
    <w:rsid w:val="572C70C7"/>
    <w:rsid w:val="57425C78"/>
    <w:rsid w:val="57554FDC"/>
    <w:rsid w:val="576C4163"/>
    <w:rsid w:val="57755AB6"/>
    <w:rsid w:val="5779F432"/>
    <w:rsid w:val="5783D7E8"/>
    <w:rsid w:val="57B14116"/>
    <w:rsid w:val="57E18EA9"/>
    <w:rsid w:val="57E36D1D"/>
    <w:rsid w:val="57EAD50D"/>
    <w:rsid w:val="57ED2DD6"/>
    <w:rsid w:val="5803A1E3"/>
    <w:rsid w:val="5807EE01"/>
    <w:rsid w:val="58283C6D"/>
    <w:rsid w:val="583AB64B"/>
    <w:rsid w:val="5859A237"/>
    <w:rsid w:val="588A51C4"/>
    <w:rsid w:val="58A2FCCC"/>
    <w:rsid w:val="58B4F275"/>
    <w:rsid w:val="58E347BA"/>
    <w:rsid w:val="58F829A0"/>
    <w:rsid w:val="5900CCC1"/>
    <w:rsid w:val="5908F1D4"/>
    <w:rsid w:val="590C2589"/>
    <w:rsid w:val="592BB429"/>
    <w:rsid w:val="5939E733"/>
    <w:rsid w:val="5952AE93"/>
    <w:rsid w:val="595667BF"/>
    <w:rsid w:val="5963A8E9"/>
    <w:rsid w:val="597EA55E"/>
    <w:rsid w:val="59A7BD99"/>
    <w:rsid w:val="59C06C16"/>
    <w:rsid w:val="59C14D47"/>
    <w:rsid w:val="59E1B405"/>
    <w:rsid w:val="59F2A7F1"/>
    <w:rsid w:val="5A1616B0"/>
    <w:rsid w:val="5A2269CB"/>
    <w:rsid w:val="5A239C0E"/>
    <w:rsid w:val="5A270618"/>
    <w:rsid w:val="5A33D6D9"/>
    <w:rsid w:val="5A4007BF"/>
    <w:rsid w:val="5A5B9EC2"/>
    <w:rsid w:val="5A5E2FA2"/>
    <w:rsid w:val="5A83D8F9"/>
    <w:rsid w:val="5A9BBA01"/>
    <w:rsid w:val="5A9F54AC"/>
    <w:rsid w:val="5AAA7B76"/>
    <w:rsid w:val="5AC0E295"/>
    <w:rsid w:val="5ACBBC2E"/>
    <w:rsid w:val="5AE75A4D"/>
    <w:rsid w:val="5AEB2F9E"/>
    <w:rsid w:val="5B0B8589"/>
    <w:rsid w:val="5B0ED52B"/>
    <w:rsid w:val="5B62E505"/>
    <w:rsid w:val="5B6D10DE"/>
    <w:rsid w:val="5B9E55F8"/>
    <w:rsid w:val="5B9F0388"/>
    <w:rsid w:val="5BAA9BE2"/>
    <w:rsid w:val="5BCF09AE"/>
    <w:rsid w:val="5BD3CD6D"/>
    <w:rsid w:val="5BFCFC2C"/>
    <w:rsid w:val="5C2E524D"/>
    <w:rsid w:val="5C4C7769"/>
    <w:rsid w:val="5C4F46F4"/>
    <w:rsid w:val="5C898924"/>
    <w:rsid w:val="5C9E6C4F"/>
    <w:rsid w:val="5CA4C6FA"/>
    <w:rsid w:val="5CC5881C"/>
    <w:rsid w:val="5CC78AEB"/>
    <w:rsid w:val="5CDDFAA1"/>
    <w:rsid w:val="5CFAF447"/>
    <w:rsid w:val="5D08A288"/>
    <w:rsid w:val="5D474E28"/>
    <w:rsid w:val="5D7563D3"/>
    <w:rsid w:val="5D7EC60C"/>
    <w:rsid w:val="5D952830"/>
    <w:rsid w:val="5DAA48F1"/>
    <w:rsid w:val="5DBD2405"/>
    <w:rsid w:val="5DCA5A7F"/>
    <w:rsid w:val="5DCA97B8"/>
    <w:rsid w:val="5DD3338F"/>
    <w:rsid w:val="5DD4CB21"/>
    <w:rsid w:val="5DE868B9"/>
    <w:rsid w:val="5E182BC1"/>
    <w:rsid w:val="5E1B4735"/>
    <w:rsid w:val="5E365AF7"/>
    <w:rsid w:val="5E4F1845"/>
    <w:rsid w:val="5E5CD114"/>
    <w:rsid w:val="5E7231FD"/>
    <w:rsid w:val="5E77F462"/>
    <w:rsid w:val="5EB400F1"/>
    <w:rsid w:val="5EB442DA"/>
    <w:rsid w:val="5EB499A2"/>
    <w:rsid w:val="5EB8D0C4"/>
    <w:rsid w:val="5EBA5735"/>
    <w:rsid w:val="5EDA8575"/>
    <w:rsid w:val="5F000E07"/>
    <w:rsid w:val="5F0E8445"/>
    <w:rsid w:val="5F1294FB"/>
    <w:rsid w:val="5F2D2A0F"/>
    <w:rsid w:val="5F462204"/>
    <w:rsid w:val="5F537147"/>
    <w:rsid w:val="5F7D1D10"/>
    <w:rsid w:val="5F7E7DD7"/>
    <w:rsid w:val="5F865A77"/>
    <w:rsid w:val="5FACFC7F"/>
    <w:rsid w:val="5FBC4103"/>
    <w:rsid w:val="603A27D6"/>
    <w:rsid w:val="60468E87"/>
    <w:rsid w:val="6065EC56"/>
    <w:rsid w:val="60720010"/>
    <w:rsid w:val="60A0ECAA"/>
    <w:rsid w:val="60D6DC13"/>
    <w:rsid w:val="60E3EB5C"/>
    <w:rsid w:val="60E55DB2"/>
    <w:rsid w:val="60E5EF13"/>
    <w:rsid w:val="60EAED1D"/>
    <w:rsid w:val="60F46959"/>
    <w:rsid w:val="61172724"/>
    <w:rsid w:val="612DDEFD"/>
    <w:rsid w:val="61488DDD"/>
    <w:rsid w:val="6148BDA2"/>
    <w:rsid w:val="6190CFAD"/>
    <w:rsid w:val="61C9DE8C"/>
    <w:rsid w:val="61D742A5"/>
    <w:rsid w:val="61D7AFE3"/>
    <w:rsid w:val="61F31789"/>
    <w:rsid w:val="61F56AA0"/>
    <w:rsid w:val="62005E0F"/>
    <w:rsid w:val="62091297"/>
    <w:rsid w:val="6218ACE5"/>
    <w:rsid w:val="621FC3F1"/>
    <w:rsid w:val="6233AFC0"/>
    <w:rsid w:val="623BA434"/>
    <w:rsid w:val="624311C3"/>
    <w:rsid w:val="624B7B7A"/>
    <w:rsid w:val="625FF407"/>
    <w:rsid w:val="62985886"/>
    <w:rsid w:val="629FD768"/>
    <w:rsid w:val="62B3958B"/>
    <w:rsid w:val="62BC65FA"/>
    <w:rsid w:val="62FE5C7F"/>
    <w:rsid w:val="6362B15E"/>
    <w:rsid w:val="638446F1"/>
    <w:rsid w:val="63943ADC"/>
    <w:rsid w:val="63BA3B1A"/>
    <w:rsid w:val="63E031FE"/>
    <w:rsid w:val="63F380B9"/>
    <w:rsid w:val="64308997"/>
    <w:rsid w:val="6433D92C"/>
    <w:rsid w:val="6443C5BA"/>
    <w:rsid w:val="644C9F4F"/>
    <w:rsid w:val="6461B53F"/>
    <w:rsid w:val="646D78A8"/>
    <w:rsid w:val="64701053"/>
    <w:rsid w:val="6470E6C6"/>
    <w:rsid w:val="64764199"/>
    <w:rsid w:val="647A799A"/>
    <w:rsid w:val="64AC64D4"/>
    <w:rsid w:val="64D332A1"/>
    <w:rsid w:val="64D8577A"/>
    <w:rsid w:val="64DA70E4"/>
    <w:rsid w:val="64EB1A8B"/>
    <w:rsid w:val="650987D7"/>
    <w:rsid w:val="6518C33E"/>
    <w:rsid w:val="651EA6C1"/>
    <w:rsid w:val="655AD983"/>
    <w:rsid w:val="657CE5E4"/>
    <w:rsid w:val="657FDD22"/>
    <w:rsid w:val="65CD4971"/>
    <w:rsid w:val="65D4583D"/>
    <w:rsid w:val="65F139A6"/>
    <w:rsid w:val="65FA01A2"/>
    <w:rsid w:val="6647C19D"/>
    <w:rsid w:val="66616277"/>
    <w:rsid w:val="66B2EEF4"/>
    <w:rsid w:val="66BC8F36"/>
    <w:rsid w:val="66C3695D"/>
    <w:rsid w:val="66E955E9"/>
    <w:rsid w:val="670B1561"/>
    <w:rsid w:val="67281D8B"/>
    <w:rsid w:val="67314064"/>
    <w:rsid w:val="675315DF"/>
    <w:rsid w:val="675A40E7"/>
    <w:rsid w:val="675BA013"/>
    <w:rsid w:val="67699897"/>
    <w:rsid w:val="677971F3"/>
    <w:rsid w:val="6779FFEF"/>
    <w:rsid w:val="677D8F9F"/>
    <w:rsid w:val="6799C861"/>
    <w:rsid w:val="67B5E96B"/>
    <w:rsid w:val="67D56759"/>
    <w:rsid w:val="67D7C8CC"/>
    <w:rsid w:val="67FADC74"/>
    <w:rsid w:val="68292B0D"/>
    <w:rsid w:val="685055C1"/>
    <w:rsid w:val="6876540A"/>
    <w:rsid w:val="688D5960"/>
    <w:rsid w:val="68BBD80D"/>
    <w:rsid w:val="68C9D7A8"/>
    <w:rsid w:val="6937AEFC"/>
    <w:rsid w:val="695354E0"/>
    <w:rsid w:val="69587E94"/>
    <w:rsid w:val="698EEEEC"/>
    <w:rsid w:val="69C3C894"/>
    <w:rsid w:val="69D959CB"/>
    <w:rsid w:val="69E14C11"/>
    <w:rsid w:val="69EEEA13"/>
    <w:rsid w:val="69F1C96A"/>
    <w:rsid w:val="6A0CF809"/>
    <w:rsid w:val="6A24E22F"/>
    <w:rsid w:val="6A262E88"/>
    <w:rsid w:val="6A3B9CEC"/>
    <w:rsid w:val="6A4CD9D3"/>
    <w:rsid w:val="6A5D64FA"/>
    <w:rsid w:val="6A6021AE"/>
    <w:rsid w:val="6A808844"/>
    <w:rsid w:val="6AD9409B"/>
    <w:rsid w:val="6AF084ED"/>
    <w:rsid w:val="6B35651F"/>
    <w:rsid w:val="6B488CA3"/>
    <w:rsid w:val="6B4CF98F"/>
    <w:rsid w:val="6B5C3139"/>
    <w:rsid w:val="6B88114F"/>
    <w:rsid w:val="6BE38A4B"/>
    <w:rsid w:val="6C0CF3E6"/>
    <w:rsid w:val="6C0D538C"/>
    <w:rsid w:val="6C0E1CA8"/>
    <w:rsid w:val="6C158659"/>
    <w:rsid w:val="6C18CC37"/>
    <w:rsid w:val="6C4405A5"/>
    <w:rsid w:val="6C480DA8"/>
    <w:rsid w:val="6C59D03C"/>
    <w:rsid w:val="6C5FA587"/>
    <w:rsid w:val="6C6F0264"/>
    <w:rsid w:val="6C70AD77"/>
    <w:rsid w:val="6C7650E6"/>
    <w:rsid w:val="6C879B7D"/>
    <w:rsid w:val="6C99491B"/>
    <w:rsid w:val="6CA999A5"/>
    <w:rsid w:val="6CBE020F"/>
    <w:rsid w:val="6CE97B7F"/>
    <w:rsid w:val="6D47B478"/>
    <w:rsid w:val="6D52CD61"/>
    <w:rsid w:val="6D5B7CFF"/>
    <w:rsid w:val="6D5D7A6C"/>
    <w:rsid w:val="6DA8E5BD"/>
    <w:rsid w:val="6DDBD88B"/>
    <w:rsid w:val="6DDE1D27"/>
    <w:rsid w:val="6DF02719"/>
    <w:rsid w:val="6E161E38"/>
    <w:rsid w:val="6E3F665D"/>
    <w:rsid w:val="6E464426"/>
    <w:rsid w:val="6E47A5B8"/>
    <w:rsid w:val="6E5063B8"/>
    <w:rsid w:val="6E87703F"/>
    <w:rsid w:val="6E894F19"/>
    <w:rsid w:val="6EAA37DB"/>
    <w:rsid w:val="6EBB9922"/>
    <w:rsid w:val="6EF86202"/>
    <w:rsid w:val="6EF8621D"/>
    <w:rsid w:val="6EFDC6D8"/>
    <w:rsid w:val="6F211370"/>
    <w:rsid w:val="6F29E78A"/>
    <w:rsid w:val="6F35CC3E"/>
    <w:rsid w:val="6F45EAAB"/>
    <w:rsid w:val="6F5863F6"/>
    <w:rsid w:val="6F5B0AA0"/>
    <w:rsid w:val="6F640FEE"/>
    <w:rsid w:val="6F72477C"/>
    <w:rsid w:val="6F89EB16"/>
    <w:rsid w:val="6F9F1975"/>
    <w:rsid w:val="6FAC63FD"/>
    <w:rsid w:val="6FDC2512"/>
    <w:rsid w:val="6FEAC6B0"/>
    <w:rsid w:val="6FF28C38"/>
    <w:rsid w:val="70287D16"/>
    <w:rsid w:val="70380751"/>
    <w:rsid w:val="703A33AB"/>
    <w:rsid w:val="7043A2CB"/>
    <w:rsid w:val="70671B98"/>
    <w:rsid w:val="706F0CE0"/>
    <w:rsid w:val="70939D39"/>
    <w:rsid w:val="709CF1B4"/>
    <w:rsid w:val="70A42183"/>
    <w:rsid w:val="70AC6C22"/>
    <w:rsid w:val="70B5C88A"/>
    <w:rsid w:val="71360144"/>
    <w:rsid w:val="717BEAF0"/>
    <w:rsid w:val="71886EF8"/>
    <w:rsid w:val="7189B31B"/>
    <w:rsid w:val="71935316"/>
    <w:rsid w:val="71961968"/>
    <w:rsid w:val="71997C02"/>
    <w:rsid w:val="71C64426"/>
    <w:rsid w:val="71C7F4E7"/>
    <w:rsid w:val="71C94991"/>
    <w:rsid w:val="71DF569A"/>
    <w:rsid w:val="71E91059"/>
    <w:rsid w:val="71F3088C"/>
    <w:rsid w:val="72218B5F"/>
    <w:rsid w:val="7237B01C"/>
    <w:rsid w:val="7237D650"/>
    <w:rsid w:val="723D19B1"/>
    <w:rsid w:val="7267B2E6"/>
    <w:rsid w:val="7290679E"/>
    <w:rsid w:val="7294F93A"/>
    <w:rsid w:val="72AE20B9"/>
    <w:rsid w:val="72BABEC7"/>
    <w:rsid w:val="72BCEA94"/>
    <w:rsid w:val="72FDB5BA"/>
    <w:rsid w:val="7311B1FB"/>
    <w:rsid w:val="73239CA6"/>
    <w:rsid w:val="7349422B"/>
    <w:rsid w:val="73513155"/>
    <w:rsid w:val="73B8880C"/>
    <w:rsid w:val="73C6EEDD"/>
    <w:rsid w:val="73D01CB4"/>
    <w:rsid w:val="73EB4F49"/>
    <w:rsid w:val="741C519A"/>
    <w:rsid w:val="742A8C3B"/>
    <w:rsid w:val="74466504"/>
    <w:rsid w:val="74552ABF"/>
    <w:rsid w:val="74590075"/>
    <w:rsid w:val="7467EF4A"/>
    <w:rsid w:val="74AECB22"/>
    <w:rsid w:val="74CCB673"/>
    <w:rsid w:val="74CD7EB9"/>
    <w:rsid w:val="74DE7B0D"/>
    <w:rsid w:val="74E7E2D7"/>
    <w:rsid w:val="752B4F56"/>
    <w:rsid w:val="75313D29"/>
    <w:rsid w:val="7551E52E"/>
    <w:rsid w:val="755CC9F0"/>
    <w:rsid w:val="755E5777"/>
    <w:rsid w:val="7581A98A"/>
    <w:rsid w:val="75A30644"/>
    <w:rsid w:val="75A5A433"/>
    <w:rsid w:val="75A74A05"/>
    <w:rsid w:val="75AE110D"/>
    <w:rsid w:val="75BB5C7E"/>
    <w:rsid w:val="75E34963"/>
    <w:rsid w:val="75E782F9"/>
    <w:rsid w:val="76069CE8"/>
    <w:rsid w:val="760B6FC5"/>
    <w:rsid w:val="76143904"/>
    <w:rsid w:val="762188CA"/>
    <w:rsid w:val="7625EAF8"/>
    <w:rsid w:val="7628BB67"/>
    <w:rsid w:val="7665546A"/>
    <w:rsid w:val="76712CA5"/>
    <w:rsid w:val="767C25E0"/>
    <w:rsid w:val="7681181C"/>
    <w:rsid w:val="76860C48"/>
    <w:rsid w:val="76917EA3"/>
    <w:rsid w:val="76A9D3D8"/>
    <w:rsid w:val="76BE2615"/>
    <w:rsid w:val="76C2927B"/>
    <w:rsid w:val="76D85264"/>
    <w:rsid w:val="771C3212"/>
    <w:rsid w:val="774DDE24"/>
    <w:rsid w:val="77700C5B"/>
    <w:rsid w:val="777132F7"/>
    <w:rsid w:val="7791F512"/>
    <w:rsid w:val="77A53234"/>
    <w:rsid w:val="77B9027B"/>
    <w:rsid w:val="77D28208"/>
    <w:rsid w:val="77D9A69B"/>
    <w:rsid w:val="77F6CAA2"/>
    <w:rsid w:val="78207CEB"/>
    <w:rsid w:val="784073FF"/>
    <w:rsid w:val="78644CBC"/>
    <w:rsid w:val="78679856"/>
    <w:rsid w:val="786FB995"/>
    <w:rsid w:val="78A45477"/>
    <w:rsid w:val="78A9CE42"/>
    <w:rsid w:val="78B95D1B"/>
    <w:rsid w:val="78C0584E"/>
    <w:rsid w:val="78FBEC46"/>
    <w:rsid w:val="79013236"/>
    <w:rsid w:val="7906C66C"/>
    <w:rsid w:val="7920AD3A"/>
    <w:rsid w:val="793821CB"/>
    <w:rsid w:val="79466158"/>
    <w:rsid w:val="79470413"/>
    <w:rsid w:val="7947B8FB"/>
    <w:rsid w:val="79513A9B"/>
    <w:rsid w:val="7969B69D"/>
    <w:rsid w:val="797B843C"/>
    <w:rsid w:val="797D39EF"/>
    <w:rsid w:val="797EF788"/>
    <w:rsid w:val="7986E002"/>
    <w:rsid w:val="79888C0D"/>
    <w:rsid w:val="798DFDA2"/>
    <w:rsid w:val="79C880C4"/>
    <w:rsid w:val="79EBC99B"/>
    <w:rsid w:val="79F9D7AB"/>
    <w:rsid w:val="7A00315F"/>
    <w:rsid w:val="7A19D773"/>
    <w:rsid w:val="7A350D0D"/>
    <w:rsid w:val="7A3FD404"/>
    <w:rsid w:val="7A423965"/>
    <w:rsid w:val="7A4B4368"/>
    <w:rsid w:val="7A4C3DD8"/>
    <w:rsid w:val="7A7B50D5"/>
    <w:rsid w:val="7AAF5089"/>
    <w:rsid w:val="7AB0AEAF"/>
    <w:rsid w:val="7AB507F9"/>
    <w:rsid w:val="7AC1C48B"/>
    <w:rsid w:val="7AC53A87"/>
    <w:rsid w:val="7AE9C682"/>
    <w:rsid w:val="7B0E5F94"/>
    <w:rsid w:val="7B2B6C03"/>
    <w:rsid w:val="7B43304C"/>
    <w:rsid w:val="7B55A701"/>
    <w:rsid w:val="7B5A4E85"/>
    <w:rsid w:val="7B5B3BD7"/>
    <w:rsid w:val="7BE046A8"/>
    <w:rsid w:val="7BE31841"/>
    <w:rsid w:val="7BEB81D8"/>
    <w:rsid w:val="7BF9E1FA"/>
    <w:rsid w:val="7C024A7E"/>
    <w:rsid w:val="7C05AC89"/>
    <w:rsid w:val="7C09E2BF"/>
    <w:rsid w:val="7C0FEC9E"/>
    <w:rsid w:val="7C1A0365"/>
    <w:rsid w:val="7C20C296"/>
    <w:rsid w:val="7C2D0841"/>
    <w:rsid w:val="7C3DF1D2"/>
    <w:rsid w:val="7C57E304"/>
    <w:rsid w:val="7C674D1E"/>
    <w:rsid w:val="7C90C1BD"/>
    <w:rsid w:val="7CA94D23"/>
    <w:rsid w:val="7CBBD0A0"/>
    <w:rsid w:val="7CCAC27A"/>
    <w:rsid w:val="7CDEB212"/>
    <w:rsid w:val="7CE09FDD"/>
    <w:rsid w:val="7CE1C6EB"/>
    <w:rsid w:val="7CE9C9F1"/>
    <w:rsid w:val="7CF3EF6A"/>
    <w:rsid w:val="7CF7D852"/>
    <w:rsid w:val="7CF8AEB2"/>
    <w:rsid w:val="7D19593B"/>
    <w:rsid w:val="7D1D62BB"/>
    <w:rsid w:val="7D42E048"/>
    <w:rsid w:val="7D4BB4FB"/>
    <w:rsid w:val="7D60477B"/>
    <w:rsid w:val="7D6DED4D"/>
    <w:rsid w:val="7D839F2D"/>
    <w:rsid w:val="7DA40B84"/>
    <w:rsid w:val="7DC099E2"/>
    <w:rsid w:val="7DC16BE7"/>
    <w:rsid w:val="7DED71BB"/>
    <w:rsid w:val="7DF3C3F5"/>
    <w:rsid w:val="7E473FEC"/>
    <w:rsid w:val="7E840235"/>
    <w:rsid w:val="7E91AEDE"/>
    <w:rsid w:val="7EA1D0AA"/>
    <w:rsid w:val="7EB04047"/>
    <w:rsid w:val="7EC707F1"/>
    <w:rsid w:val="7EF7C845"/>
    <w:rsid w:val="7EFD864B"/>
    <w:rsid w:val="7F19E0FE"/>
    <w:rsid w:val="7F1BDEB4"/>
    <w:rsid w:val="7F28BABA"/>
    <w:rsid w:val="7F29F73D"/>
    <w:rsid w:val="7F51984C"/>
    <w:rsid w:val="7F6249CA"/>
    <w:rsid w:val="7F75D890"/>
    <w:rsid w:val="7F79187E"/>
    <w:rsid w:val="7FDEA535"/>
    <w:rsid w:val="7FF60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C402EB07-2D87-41DA-95D5-BAA5C327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DB2F4CFD-5C6B-40B8-89C8-60BF29DF244F}"/>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Yamaguchi, Taiga@Wildlife</cp:lastModifiedBy>
  <cp:revision>158</cp:revision>
  <cp:lastPrinted>2024-09-20T20:59:00Z</cp:lastPrinted>
  <dcterms:created xsi:type="dcterms:W3CDTF">2024-09-20T21:12:00Z</dcterms:created>
  <dcterms:modified xsi:type="dcterms:W3CDTF">2024-11-25T23:46:06Z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