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63111A3A" w:rsidR="005B15F3" w:rsidRPr="008C039D" w:rsidRDefault="005B15F3" w:rsidP="001C4C2F">
      <w:pPr>
        <w:pStyle w:val="Bulle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6795B7E3" w:rsidR="00867BDC" w:rsidRDefault="1492BE4C" w:rsidP="00867BDC">
      <w:r>
        <w:t>2</w:t>
      </w:r>
      <w:r w:rsidR="00867BDC">
        <w:t>/</w:t>
      </w:r>
      <w:r w:rsidR="3EFCD146">
        <w:t>1</w:t>
      </w:r>
      <w:ins w:id="0" w:author="Easterbrook, Grace K" w:date="2025-02-18T09:23:00Z">
        <w:r w:rsidR="005A7C6C">
          <w:t>8</w:t>
        </w:r>
      </w:ins>
      <w:del w:id="1" w:author="Easterbrook, Grace K" w:date="2025-02-18T09:23:00Z">
        <w:r w:rsidR="3EFCD146" w:rsidDel="005A7C6C">
          <w:delText>1</w:delText>
        </w:r>
      </w:del>
      <w:r w:rsidR="3A890DD9">
        <w:t>/</w:t>
      </w:r>
      <w:r w:rsidR="00867BDC">
        <w:t>202</w:t>
      </w:r>
      <w:r w:rsidR="1AE36D7F">
        <w:t>5</w:t>
      </w:r>
      <w:r w:rsidR="00867BDC">
        <w:t xml:space="preserve"> – </w:t>
      </w:r>
      <w:r w:rsidR="5C287419">
        <w:t>2</w:t>
      </w:r>
      <w:r w:rsidR="00867BDC">
        <w:t>/</w:t>
      </w:r>
      <w:ins w:id="2" w:author="Easterbrook, Grace K" w:date="2025-02-18T09:23:00Z">
        <w:r w:rsidR="005A7C6C">
          <w:t>24</w:t>
        </w:r>
      </w:ins>
      <w:del w:id="3" w:author="Easterbrook, Grace K" w:date="2025-02-18T09:23:00Z">
        <w:r w:rsidR="71CD2949" w:rsidDel="005A7C6C">
          <w:delText>17</w:delText>
        </w:r>
      </w:del>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4319AF4E" w:rsidR="00867BDC" w:rsidRDefault="1251CE49" w:rsidP="7DD6489E">
      <w:r>
        <w:t>T</w:t>
      </w:r>
      <w:r w:rsidR="3898776C">
        <w:t xml:space="preserve">he </w:t>
      </w:r>
      <w:r w:rsidR="7CBBD0A0">
        <w:t xml:space="preserve">D-1641 </w:t>
      </w:r>
      <w:r w:rsidR="2F2B3415">
        <w:t>standards for</w:t>
      </w:r>
      <w:r w:rsidR="7D299E90">
        <w:t xml:space="preserve"> </w:t>
      </w:r>
      <w:r w:rsidR="3F60755B">
        <w:t>CVP/SWP operations</w:t>
      </w:r>
      <w:r w:rsidR="50CBB078">
        <w:t xml:space="preserve"> </w:t>
      </w:r>
      <w:r w:rsidR="31B14FC7">
        <w:t>in February</w:t>
      </w:r>
      <w:r w:rsidR="77F9E6F8">
        <w:t xml:space="preserve"> include</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0.35</w:t>
      </w:r>
      <w:r w:rsidR="72068575">
        <w:t>.</w:t>
      </w:r>
    </w:p>
    <w:p w14:paraId="31D97237" w14:textId="010BC350" w:rsidR="158FDA74" w:rsidRDefault="41B73617" w:rsidP="7102F21D">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–5,000 cfs</w:t>
      </w:r>
      <w:r w:rsidR="67FC4AD1">
        <w:t xml:space="preserve"> according to both the Federal Biological Opinions and State ITP </w:t>
      </w:r>
      <w:r w:rsidR="09D02566">
        <w:t xml:space="preserve">unless a “storm flex” option to </w:t>
      </w:r>
      <w:r w:rsidR="1090E433">
        <w:t>operate to an OMR index of no more negative than –6,250 cfs i</w:t>
      </w:r>
      <w:r w:rsidR="7302BC9D">
        <w:t>s</w:t>
      </w:r>
      <w:r w:rsidR="1090E433">
        <w:t xml:space="preserve"> approved by W</w:t>
      </w:r>
      <w:r w:rsidR="069A6FB5">
        <w:t xml:space="preserve">OMT. </w:t>
      </w:r>
    </w:p>
    <w:p w14:paraId="58DEB81A" w14:textId="12E3D0BA" w:rsidR="158FDA74" w:rsidRDefault="4137B30D" w:rsidP="17656193">
      <w:pPr>
        <w:spacing w:line="259" w:lineRule="auto"/>
      </w:pPr>
      <w:r>
        <w:t>“Storm flex” operations were approved by WOMT for last</w:t>
      </w:r>
      <w:r w:rsidR="65C75D73">
        <w:t xml:space="preserve"> week; however, the</w:t>
      </w:r>
      <w:r w:rsidR="32FF72D7">
        <w:t xml:space="preserve"> daily average turbidity at Station OSJ exceeded 12 NTU</w:t>
      </w:r>
      <w:r w:rsidR="0DF02B0E">
        <w:t xml:space="preserve"> on 2/7/2025</w:t>
      </w:r>
      <w:r w:rsidR="32FF72D7">
        <w:t xml:space="preserve">, therefore the projects </w:t>
      </w:r>
      <w:r w:rsidR="658C652E">
        <w:t>will resume</w:t>
      </w:r>
      <w:r w:rsidR="32FF72D7">
        <w:t xml:space="preserve"> </w:t>
      </w:r>
      <w:r w:rsidR="558A82C5">
        <w:t>operating to a 14-day averaged OMRI n</w:t>
      </w:r>
      <w:r w:rsidR="0242EB09">
        <w:t>ot to be more negative than –5,000 cfs</w:t>
      </w:r>
      <w:r w:rsidR="7A477CC1">
        <w:t>,</w:t>
      </w:r>
      <w:r w:rsidR="0242EB09">
        <w:t xml:space="preserve"> beginning 2/10/2025.</w:t>
      </w:r>
    </w:p>
    <w:p w14:paraId="3137C84A" w14:textId="77777777" w:rsidR="00867BDC" w:rsidRDefault="00867BDC" w:rsidP="00867BDC">
      <w:pPr>
        <w:pStyle w:val="Heading2"/>
      </w:pPr>
      <w:r>
        <w:t xml:space="preserve">Biological Context </w:t>
      </w:r>
    </w:p>
    <w:p w14:paraId="440B7C2D" w14:textId="030C823B" w:rsidR="00867BDC" w:rsidRDefault="3669859C" w:rsidP="00867BDC">
      <w:r>
        <w:t xml:space="preserve">OMRI </w:t>
      </w:r>
      <w:r w:rsidR="291D834E">
        <w:t>shall not be</w:t>
      </w:r>
      <w:r>
        <w:t xml:space="preserve"> more negative than –5,000 cfs on a 14</w:t>
      </w:r>
      <w:r w:rsidR="5D32A66F">
        <w:t>-</w:t>
      </w:r>
      <w:r>
        <w:t>day averaged basis</w:t>
      </w:r>
      <w:r w:rsidR="4531C594">
        <w:t xml:space="preserve"> during the OMR Management Season</w:t>
      </w:r>
      <w:r w:rsidR="1397596D">
        <w:t xml:space="preserve"> unless a “storm flex” option to operate to an OMRI no more negative than –6,250 cfs is approved by</w:t>
      </w:r>
      <w:r w:rsidR="04184785">
        <w:t xml:space="preserve"> WOMT</w:t>
      </w:r>
      <w:r>
        <w:t xml:space="preserve">. </w:t>
      </w:r>
      <w:r w:rsidR="63926ADF">
        <w:t>No other restrictions on operations are currently “active”.</w:t>
      </w:r>
    </w:p>
    <w:p w14:paraId="07A79428" w14:textId="77777777" w:rsidR="00867BDC" w:rsidRDefault="00867BDC" w:rsidP="00867BDC">
      <w:pPr>
        <w:pStyle w:val="Heading2"/>
      </w:pPr>
      <w:r>
        <w:t xml:space="preserve">Forecasted Weather </w:t>
      </w:r>
    </w:p>
    <w:p w14:paraId="19C6D061" w14:textId="43127C3C" w:rsidR="00A74BD6" w:rsidRPr="00B53A70" w:rsidRDefault="393C61C8" w:rsidP="00867BDC">
      <w:r>
        <w:t>Cold weather with periodically breezy winds through Tuesday</w:t>
      </w:r>
      <w:r w:rsidR="60F6D801">
        <w:t>,</w:t>
      </w:r>
      <w:r>
        <w:t xml:space="preserve"> </w:t>
      </w:r>
      <w:r w:rsidR="1002FB2F">
        <w:t>followed by</w:t>
      </w:r>
      <w:r>
        <w:t xml:space="preserve"> a robust weather system</w:t>
      </w:r>
      <w:r w:rsidR="368B4DE6">
        <w:t xml:space="preserve"> bringing renewed chances of moderate to heavy rain and mountain snow </w:t>
      </w:r>
      <w:r w:rsidR="34C8808B">
        <w:t xml:space="preserve">from </w:t>
      </w:r>
      <w:r w:rsidR="4BCE2815">
        <w:t>mid to late week.</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348A77B8">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348A77B8">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cfs </w:t>
            </w:r>
          </w:p>
          <w:p w14:paraId="4B809E3A" w14:textId="248CFBD0" w:rsidR="00BF7FDC" w:rsidRDefault="151AACA0" w:rsidP="001E4C89">
            <w:pPr>
              <w:pStyle w:val="vitabletextbullet1"/>
            </w:pPr>
            <w:r>
              <w:t xml:space="preserve">Anticipated Weekly Range of Releases: </w:t>
            </w:r>
            <w:r w:rsidR="4A34F01C">
              <w:t>3</w:t>
            </w:r>
            <w:r>
              <w:t>00 cfs</w:t>
            </w:r>
            <w:r w:rsidR="5858CEC8">
              <w:t>.</w:t>
            </w:r>
          </w:p>
        </w:tc>
        <w:tc>
          <w:tcPr>
            <w:tcW w:w="3690" w:type="dxa"/>
          </w:tcPr>
          <w:p w14:paraId="44EF4F6A" w14:textId="2FB22E55"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emigrating downstream. </w:t>
            </w:r>
          </w:p>
          <w:p w14:paraId="5A6CF7F3" w14:textId="0A38022A" w:rsidR="54A5E365" w:rsidRDefault="5A76CA4A" w:rsidP="102A1F72">
            <w:pPr>
              <w:pStyle w:val="vitabletextbullet1"/>
              <w:rPr>
                <w:rFonts w:eastAsia="Segoe UI"/>
              </w:rPr>
            </w:pPr>
            <w:r w:rsidRPr="0926DEE5">
              <w:rPr>
                <w:rFonts w:eastAsia="Segoe UI"/>
              </w:rPr>
              <w:lastRenderedPageBreak/>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r w:rsidR="7DA20F91" w:rsidRPr="50DEF672">
              <w:rPr>
                <w:rFonts w:eastAsia="Segoe UI"/>
              </w:rPr>
              <w:t>spawning</w:t>
            </w:r>
            <w:r w:rsidR="7DA20F91" w:rsidRPr="0926DEE5">
              <w:rPr>
                <w:rFonts w:eastAsia="Segoe UI"/>
              </w:rPr>
              <w:t xml:space="preserve"> and their eggs are incubating</w:t>
            </w:r>
            <w:r w:rsidR="5C2F004F" w:rsidRPr="00ED2911">
              <w:rPr>
                <w:rFonts w:eastAsia="Segoe UI"/>
              </w:rPr>
              <w:t>.</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348A77B8">
        <w:trPr>
          <w:trHeight w:val="300"/>
        </w:trPr>
        <w:tc>
          <w:tcPr>
            <w:tcW w:w="2337" w:type="dxa"/>
          </w:tcPr>
          <w:p w14:paraId="0D78D48B" w14:textId="18D2F06F" w:rsidR="00140746" w:rsidRPr="00140746" w:rsidRDefault="5AC0E295" w:rsidP="411E9AD5">
            <w:pPr>
              <w:pStyle w:val="vitabletextbullet1"/>
              <w:numPr>
                <w:ilvl w:val="0"/>
                <w:numId w:val="0"/>
              </w:numPr>
            </w:pPr>
            <w:r>
              <w:lastRenderedPageBreak/>
              <w:t>Sacramento River</w:t>
            </w:r>
          </w:p>
        </w:tc>
        <w:tc>
          <w:tcPr>
            <w:tcW w:w="3418" w:type="dxa"/>
          </w:tcPr>
          <w:p w14:paraId="6F5E82E0" w14:textId="3AD1E713" w:rsidR="00140746" w:rsidRPr="00140746" w:rsidRDefault="599B6690" w:rsidP="001E4C89">
            <w:pPr>
              <w:pStyle w:val="vitabletextbullet1"/>
            </w:pPr>
            <w:r>
              <w:t xml:space="preserve">Shasta Storage: </w:t>
            </w:r>
            <w:r w:rsidR="442EBD5F">
              <w:t>3</w:t>
            </w:r>
            <w:r>
              <w:t>.</w:t>
            </w:r>
            <w:r w:rsidR="5074304A">
              <w:t>990</w:t>
            </w:r>
            <w:r>
              <w:t xml:space="preserve"> MAF  </w:t>
            </w:r>
          </w:p>
          <w:p w14:paraId="17CFC031" w14:textId="6EFE0741" w:rsidR="00140746" w:rsidRPr="00140746" w:rsidRDefault="644A8D69" w:rsidP="001E4C89">
            <w:pPr>
              <w:pStyle w:val="vitabletextbullet1"/>
            </w:pPr>
            <w:r>
              <w:t xml:space="preserve">Current Release: </w:t>
            </w:r>
            <w:r w:rsidR="46E97369">
              <w:t>60</w:t>
            </w:r>
            <w:r>
              <w:t>,</w:t>
            </w:r>
            <w:r w:rsidR="2BA93F90">
              <w:t>0</w:t>
            </w:r>
            <w:r w:rsidR="6DEF034B">
              <w:t>0</w:t>
            </w:r>
            <w:r>
              <w:t>0 cfs</w:t>
            </w:r>
          </w:p>
          <w:p w14:paraId="6F7E8394" w14:textId="77D92550" w:rsidR="00140746" w:rsidRPr="00140746" w:rsidRDefault="1B472110" w:rsidP="001E4C89">
            <w:pPr>
              <w:pStyle w:val="vitabletextbullet1"/>
            </w:pPr>
            <w:r>
              <w:t xml:space="preserve">Anticipated Weekly Range of Releases: </w:t>
            </w:r>
            <w:r w:rsidR="6DAEE2E6">
              <w:t>40</w:t>
            </w:r>
            <w:r w:rsidR="2CD04478">
              <w:t xml:space="preserve">,000 cfs to </w:t>
            </w:r>
            <w:r w:rsidR="4D72D6AB">
              <w:t>6</w:t>
            </w:r>
            <w:r w:rsidR="02777588">
              <w:t>0</w:t>
            </w:r>
            <w:r w:rsidR="2CD04478">
              <w:t>,000 cfs.</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5E48C0CA"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downstream passage counts are increasing daily</w:t>
            </w:r>
            <w:r w:rsidR="72E56349" w:rsidRPr="7F9A072D">
              <w:rPr>
                <w:rFonts w:eastAsia="Segoe UI"/>
              </w:rPr>
              <w:t xml:space="preserve">, </w:t>
            </w:r>
            <w:r w:rsidR="72E56349" w:rsidRPr="23A13E78">
              <w:rPr>
                <w:rFonts w:eastAsia="Segoe UI"/>
              </w:rPr>
              <w:t xml:space="preserve">although </w:t>
            </w:r>
            <w:r w:rsidR="72E56349" w:rsidRPr="3A4D4944">
              <w:rPr>
                <w:rFonts w:eastAsia="Segoe UI"/>
              </w:rPr>
              <w:t xml:space="preserve">fry also remain in </w:t>
            </w:r>
            <w:r w:rsidR="72E56349" w:rsidRPr="377B1823">
              <w:rPr>
                <w:rFonts w:eastAsia="Segoe UI"/>
              </w:rPr>
              <w:t>gravel</w:t>
            </w:r>
          </w:p>
          <w:p w14:paraId="7C837D36" w14:textId="4B7F1AF3"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r w:rsidR="56FF77CD" w:rsidRPr="488FAA7C">
              <w:rPr>
                <w:rFonts w:eastAsia="Segoe UI"/>
              </w:rPr>
              <w:t xml:space="preserve">spawning </w:t>
            </w:r>
            <w:r w:rsidR="56FF77CD" w:rsidRPr="1BA9761B">
              <w:rPr>
                <w:rFonts w:eastAsia="Segoe UI"/>
              </w:rPr>
              <w:t>and eggs are in</w:t>
            </w:r>
            <w:r w:rsidR="56FF77CD" w:rsidRPr="285ADB76">
              <w:rPr>
                <w:rFonts w:eastAsia="Segoe UI"/>
              </w:rPr>
              <w:t xml:space="preserve"> gravel</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4" w:name="_Int_2i4vE66N"/>
            <w:r w:rsidRPr="19E4322C">
              <w:rPr>
                <w:rFonts w:eastAsia="Segoe UI"/>
              </w:rPr>
              <w:t>are</w:t>
            </w:r>
            <w:bookmarkEnd w:id="4"/>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396B8F61" w:rsidR="00140746" w:rsidRPr="00140746" w:rsidRDefault="643716D4" w:rsidP="1564CD35">
            <w:pPr>
              <w:pStyle w:val="vitabletextbullet1"/>
              <w:spacing w:line="259" w:lineRule="auto"/>
              <w:rPr>
                <w:rFonts w:eastAsia="Segoe UI"/>
              </w:rPr>
            </w:pPr>
            <w:r w:rsidRPr="57ED5964">
              <w:rPr>
                <w:rFonts w:eastAsia="Segoe UI"/>
              </w:rPr>
              <w:t>(Updated 1</w:t>
            </w:r>
            <w:r w:rsidR="25DC3A18" w:rsidRPr="57ED5964">
              <w:rPr>
                <w:rFonts w:eastAsia="Segoe UI"/>
              </w:rPr>
              <w:t>/</w:t>
            </w:r>
            <w:r w:rsidR="70C6AF0D" w:rsidRPr="57ED5964">
              <w:rPr>
                <w:rFonts w:eastAsia="Segoe UI"/>
              </w:rPr>
              <w:t>28</w:t>
            </w:r>
            <w:r w:rsidR="25DC3A18" w:rsidRPr="57ED5964">
              <w:rPr>
                <w:rFonts w:eastAsia="Segoe UI"/>
              </w:rPr>
              <w:t>/202</w:t>
            </w:r>
            <w:r w:rsidR="2B851C65" w:rsidRPr="57ED5964">
              <w:rPr>
                <w:rFonts w:eastAsia="Segoe UI"/>
              </w:rPr>
              <w:t>5</w:t>
            </w:r>
            <w:r w:rsidRPr="57ED5964">
              <w:rPr>
                <w:rFonts w:eastAsia="Segoe UI"/>
              </w:rPr>
              <w:t>)</w:t>
            </w:r>
          </w:p>
        </w:tc>
      </w:tr>
      <w:tr w:rsidR="000759A5" w14:paraId="02E8DB39" w14:textId="77777777" w:rsidTr="348A77B8">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0CD8CBD3" w:rsidR="000759A5" w:rsidRPr="00E83BF0" w:rsidRDefault="665015FF" w:rsidP="000759A5">
            <w:pPr>
              <w:pStyle w:val="vitabletextbullet1"/>
              <w:rPr>
                <w:rFonts w:eastAsia="Segoe UI"/>
              </w:rPr>
            </w:pPr>
            <w:r w:rsidRPr="653BB55E">
              <w:rPr>
                <w:rFonts w:eastAsia="Segoe UI"/>
              </w:rPr>
              <w:t xml:space="preserve">Oroville Storage: </w:t>
            </w:r>
            <w:r w:rsidR="642401F6" w:rsidRPr="653BB55E">
              <w:rPr>
                <w:rFonts w:eastAsia="Segoe UI"/>
              </w:rPr>
              <w:t>2</w:t>
            </w:r>
            <w:r w:rsidRPr="653BB55E">
              <w:rPr>
                <w:rFonts w:eastAsia="Segoe UI"/>
              </w:rPr>
              <w:t>.</w:t>
            </w:r>
            <w:r w:rsidR="07341376" w:rsidRPr="653BB55E">
              <w:rPr>
                <w:rFonts w:eastAsia="Segoe UI"/>
              </w:rPr>
              <w:t>8</w:t>
            </w:r>
            <w:r w:rsidR="31BEFECF" w:rsidRPr="653BB55E">
              <w:rPr>
                <w:rFonts w:eastAsia="Segoe UI"/>
              </w:rPr>
              <w:t>64</w:t>
            </w:r>
            <w:r w:rsidRPr="653BB55E">
              <w:rPr>
                <w:rFonts w:eastAsia="Segoe UI"/>
              </w:rPr>
              <w:t xml:space="preserve"> MAF</w:t>
            </w:r>
          </w:p>
          <w:p w14:paraId="38BA4351" w14:textId="4F07FDA7" w:rsidR="000759A5" w:rsidRPr="00E83BF0" w:rsidRDefault="77880E3A" w:rsidP="000759A5">
            <w:pPr>
              <w:pStyle w:val="vitabletextbullet1"/>
              <w:rPr>
                <w:rFonts w:eastAsia="Segoe UI"/>
              </w:rPr>
            </w:pPr>
            <w:r w:rsidRPr="653BB55E">
              <w:rPr>
                <w:rFonts w:eastAsia="Segoe UI"/>
              </w:rPr>
              <w:t xml:space="preserve">Current Release: </w:t>
            </w:r>
            <w:r w:rsidR="5C426D65" w:rsidRPr="653BB55E">
              <w:rPr>
                <w:rFonts w:eastAsia="Segoe UI"/>
              </w:rPr>
              <w:t>3</w:t>
            </w:r>
            <w:r w:rsidR="1993DD7F" w:rsidRPr="653BB55E">
              <w:rPr>
                <w:rFonts w:eastAsia="Segoe UI"/>
              </w:rPr>
              <w:t>0</w:t>
            </w:r>
            <w:r w:rsidR="5C426D65" w:rsidRPr="653BB55E">
              <w:rPr>
                <w:rFonts w:eastAsia="Segoe UI"/>
              </w:rPr>
              <w:t>,00</w:t>
            </w:r>
            <w:r w:rsidRPr="653BB55E">
              <w:rPr>
                <w:rFonts w:eastAsia="Segoe UI"/>
              </w:rPr>
              <w:t>0 cfs</w:t>
            </w:r>
          </w:p>
          <w:p w14:paraId="5CB55D68" w14:textId="4A5CBF93" w:rsidR="000759A5" w:rsidRPr="00E83BF0" w:rsidRDefault="0A67E430" w:rsidP="000759A5">
            <w:pPr>
              <w:pStyle w:val="vitabletextbullet1"/>
              <w:rPr>
                <w:rFonts w:eastAsia="Segoe UI"/>
              </w:rPr>
            </w:pPr>
            <w:r w:rsidRPr="653BB55E">
              <w:rPr>
                <w:rFonts w:eastAsia="Segoe UI"/>
              </w:rPr>
              <w:t xml:space="preserve">Anticipated Weekly Range of Releases: </w:t>
            </w:r>
            <w:r w:rsidR="6F8D7A4A" w:rsidRPr="1EB64BE4">
              <w:rPr>
                <w:rFonts w:eastAsia="Segoe UI"/>
              </w:rPr>
              <w:t>2</w:t>
            </w:r>
            <w:r w:rsidR="6E8225D6" w:rsidRPr="653BB55E">
              <w:rPr>
                <w:rFonts w:eastAsia="Segoe UI"/>
              </w:rPr>
              <w:t xml:space="preserve">0,000 cfs to </w:t>
            </w:r>
            <w:r w:rsidR="3E6D2689" w:rsidRPr="14FB8244">
              <w:rPr>
                <w:rFonts w:eastAsia="Segoe UI"/>
              </w:rPr>
              <w:t>3</w:t>
            </w:r>
            <w:r w:rsidR="350943F1" w:rsidRPr="14FB8244">
              <w:rPr>
                <w:rFonts w:eastAsia="Segoe UI"/>
              </w:rPr>
              <w:t>5</w:t>
            </w:r>
            <w:r w:rsidR="6E8225D6" w:rsidRPr="653BB55E">
              <w:rPr>
                <w:rFonts w:eastAsia="Segoe UI"/>
              </w:rPr>
              <w:t>,000 cfs</w:t>
            </w:r>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4A7AA698"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Pr="19E4322C">
              <w:rPr>
                <w:rFonts w:eastAsia="Segoe UI"/>
              </w:rPr>
              <w:t xml:space="preserve">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04E6C0FD" w:rsidR="07C70276" w:rsidRDefault="01C54BD6" w:rsidP="07C70276">
            <w:pPr>
              <w:pStyle w:val="vitabletextbullet1"/>
            </w:pPr>
            <w:r>
              <w:t xml:space="preserve">Fall-run Chinook </w:t>
            </w:r>
            <w:r w:rsidR="5CBC1929">
              <w:t xml:space="preserve">Salmon </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14:paraId="7D1348A4" w14:textId="4603746C" w:rsidR="083A40E4" w:rsidRDefault="12B6E83A" w:rsidP="4B782C27">
            <w:pPr>
              <w:pStyle w:val="vitabletextbullet1"/>
            </w:pPr>
            <w:r>
              <w:t xml:space="preserve">Adult </w:t>
            </w:r>
            <w:r w:rsidRPr="57ED5964">
              <w:rPr>
                <w:i/>
                <w:iCs/>
              </w:rPr>
              <w:t>O. mykiss</w:t>
            </w:r>
            <w:r>
              <w:t xml:space="preserve"> present and </w:t>
            </w:r>
            <w:r w:rsidR="5CC6198B">
              <w:t>spawning.</w:t>
            </w:r>
            <w:r w:rsidR="5A3687DC">
              <w:t>.</w:t>
            </w:r>
          </w:p>
          <w:p w14:paraId="767BB558" w14:textId="36FDE86E" w:rsidR="000759A5" w:rsidRDefault="1685C084" w:rsidP="411E9AD5">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14:paraId="3A611567" w14:textId="77777777" w:rsidTr="348A77B8">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1C75F667" w:rsidR="003A7A14" w:rsidRPr="00E83BF0" w:rsidRDefault="4DE8E2B9" w:rsidP="00C72E28">
            <w:pPr>
              <w:pStyle w:val="vitabletextbullet1"/>
              <w:rPr>
                <w:rFonts w:eastAsia="Segoe UI"/>
              </w:rPr>
            </w:pPr>
            <w:r w:rsidRPr="653BB55E">
              <w:rPr>
                <w:rFonts w:eastAsia="Segoe UI"/>
              </w:rPr>
              <w:t xml:space="preserve">Folsom Storage: </w:t>
            </w:r>
            <w:r w:rsidR="2BF3A58E" w:rsidRPr="653BB55E">
              <w:rPr>
                <w:rFonts w:eastAsia="Segoe UI"/>
              </w:rPr>
              <w:t>547</w:t>
            </w:r>
            <w:r w:rsidRPr="653BB55E">
              <w:rPr>
                <w:rFonts w:eastAsia="Segoe UI"/>
              </w:rPr>
              <w:t xml:space="preserve"> TAF</w:t>
            </w:r>
          </w:p>
          <w:p w14:paraId="718D07B5" w14:textId="0FE8B5C0" w:rsidR="00C72E28" w:rsidRDefault="28D25FD2" w:rsidP="00C72E28">
            <w:pPr>
              <w:pStyle w:val="vitabletextbullet1"/>
              <w:rPr>
                <w:rFonts w:eastAsia="Segoe UI"/>
              </w:rPr>
            </w:pPr>
            <w:r w:rsidRPr="653BB55E">
              <w:rPr>
                <w:rFonts w:eastAsia="Segoe UI"/>
              </w:rPr>
              <w:t xml:space="preserve">Current Release: </w:t>
            </w:r>
            <w:r w:rsidR="27443559" w:rsidRPr="653BB55E">
              <w:rPr>
                <w:rFonts w:eastAsia="Segoe UI"/>
              </w:rPr>
              <w:t>2</w:t>
            </w:r>
            <w:r w:rsidR="3707F158" w:rsidRPr="653BB55E">
              <w:rPr>
                <w:rFonts w:eastAsia="Segoe UI"/>
              </w:rPr>
              <w:t>,</w:t>
            </w:r>
            <w:r w:rsidR="34C90865" w:rsidRPr="653BB55E">
              <w:rPr>
                <w:rFonts w:eastAsia="Segoe UI"/>
              </w:rPr>
              <w:t>5</w:t>
            </w:r>
            <w:r w:rsidR="6741F8C7" w:rsidRPr="653BB55E">
              <w:rPr>
                <w:rFonts w:eastAsia="Segoe UI"/>
              </w:rPr>
              <w:t>0</w:t>
            </w:r>
            <w:r w:rsidR="3707F158" w:rsidRPr="653BB55E">
              <w:rPr>
                <w:rFonts w:eastAsia="Segoe UI"/>
              </w:rPr>
              <w:t>0</w:t>
            </w:r>
            <w:r w:rsidRPr="653BB55E">
              <w:rPr>
                <w:rFonts w:eastAsia="Segoe UI"/>
              </w:rPr>
              <w:t xml:space="preserve"> cf</w:t>
            </w:r>
            <w:r w:rsidR="0B8CC14A" w:rsidRPr="653BB55E">
              <w:rPr>
                <w:rFonts w:eastAsia="Segoe UI"/>
              </w:rPr>
              <w:t>s</w:t>
            </w:r>
          </w:p>
          <w:p w14:paraId="12F1113D" w14:textId="64A02739" w:rsidR="003A7A14" w:rsidRPr="00C72E28" w:rsidRDefault="5CDAAA1F" w:rsidP="00C72E28">
            <w:pPr>
              <w:pStyle w:val="vitabletextbullet1"/>
              <w:rPr>
                <w:rFonts w:eastAsia="Segoe UI"/>
              </w:rPr>
            </w:pPr>
            <w:r w:rsidRPr="593DF687">
              <w:rPr>
                <w:rFonts w:eastAsia="Segoe UI"/>
              </w:rPr>
              <w:t xml:space="preserve">Anticipated Weekly Range of Releases: </w:t>
            </w:r>
            <w:r w:rsidR="12AA0DC0" w:rsidRPr="593DF687">
              <w:rPr>
                <w:rFonts w:eastAsia="Segoe UI"/>
              </w:rPr>
              <w:t>2</w:t>
            </w:r>
            <w:r w:rsidR="67076B2D" w:rsidRPr="593DF687">
              <w:rPr>
                <w:rFonts w:eastAsia="Segoe UI"/>
              </w:rPr>
              <w:t>,</w:t>
            </w:r>
            <w:r w:rsidR="44DFFA22" w:rsidRPr="593DF687">
              <w:rPr>
                <w:rFonts w:eastAsia="Segoe UI"/>
              </w:rPr>
              <w:t>50</w:t>
            </w:r>
            <w:r w:rsidR="67076B2D" w:rsidRPr="593DF687">
              <w:rPr>
                <w:rFonts w:eastAsia="Segoe UI"/>
              </w:rPr>
              <w:t>0 cfs</w:t>
            </w:r>
            <w:r w:rsidR="58002855" w:rsidRPr="593DF687">
              <w:rPr>
                <w:rFonts w:eastAsia="Segoe UI"/>
              </w:rPr>
              <w:t xml:space="preserve"> to 5,000 cfs</w:t>
            </w:r>
          </w:p>
        </w:tc>
        <w:tc>
          <w:tcPr>
            <w:tcW w:w="3690" w:type="dxa"/>
          </w:tcPr>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1EFC89FB" w:rsidR="00F65639" w:rsidRDefault="657159D0" w:rsidP="00F65639">
            <w:pPr>
              <w:pStyle w:val="ListParagraph"/>
              <w:numPr>
                <w:ilvl w:val="0"/>
                <w:numId w:val="19"/>
              </w:numPr>
              <w:spacing w:after="0" w:line="259" w:lineRule="auto"/>
              <w:ind w:hanging="210"/>
              <w:rPr>
                <w:sz w:val="20"/>
                <w:szCs w:val="20"/>
              </w:rPr>
            </w:pPr>
            <w:r w:rsidRPr="0926DEE5">
              <w:rPr>
                <w:sz w:val="20"/>
                <w:szCs w:val="20"/>
              </w:rPr>
              <w:t>Fry</w:t>
            </w:r>
            <w:r w:rsidR="7ED3B044" w:rsidRPr="0926DEE5">
              <w:rPr>
                <w:sz w:val="20"/>
                <w:szCs w:val="20"/>
              </w:rPr>
              <w:t xml:space="preserve"> are beginning to emerge and migrate downstream</w:t>
            </w:r>
            <w:r w:rsidR="1EB739FE" w:rsidRPr="0926DEE5">
              <w:rPr>
                <w:sz w:val="20"/>
                <w:szCs w:val="20"/>
              </w:rPr>
              <w:t xml:space="preserve">. </w:t>
            </w:r>
          </w:p>
          <w:p w14:paraId="452F15B8" w14:textId="4E117450" w:rsidR="003A7A14" w:rsidRPr="00F65639" w:rsidRDefault="32149D56" w:rsidP="00F65639">
            <w:pPr>
              <w:pStyle w:val="ListParagraph"/>
              <w:numPr>
                <w:ilvl w:val="0"/>
                <w:numId w:val="19"/>
              </w:numPr>
              <w:spacing w:after="0" w:line="259" w:lineRule="auto"/>
              <w:ind w:hanging="210"/>
              <w:rPr>
                <w:sz w:val="20"/>
                <w:szCs w:val="20"/>
              </w:rPr>
            </w:pPr>
            <w:r w:rsidRPr="57ED5964">
              <w:rPr>
                <w:sz w:val="20"/>
                <w:szCs w:val="20"/>
              </w:rPr>
              <w:t xml:space="preserve">(Updated </w:t>
            </w:r>
            <w:r w:rsidR="2808DA83" w:rsidRPr="00ED2911">
              <w:rPr>
                <w:sz w:val="20"/>
                <w:szCs w:val="20"/>
              </w:rPr>
              <w:t>2</w:t>
            </w:r>
            <w:r w:rsidR="36FECBBB" w:rsidRPr="00ED2911">
              <w:rPr>
                <w:sz w:val="20"/>
                <w:szCs w:val="20"/>
              </w:rPr>
              <w:t>/</w:t>
            </w:r>
            <w:r w:rsidR="749CBDB5" w:rsidRPr="00ED2911">
              <w:rPr>
                <w:sz w:val="20"/>
                <w:szCs w:val="20"/>
              </w:rPr>
              <w:t>11</w:t>
            </w:r>
            <w:r w:rsidRPr="57ED5964">
              <w:rPr>
                <w:sz w:val="20"/>
                <w:szCs w:val="20"/>
              </w:rPr>
              <w:t>/2025)</w:t>
            </w:r>
            <w:r w:rsidR="230463AF" w:rsidRPr="57ED5964">
              <w:rPr>
                <w:sz w:val="20"/>
                <w:szCs w:val="20"/>
              </w:rPr>
              <w:t xml:space="preserve">  </w:t>
            </w:r>
          </w:p>
        </w:tc>
      </w:tr>
      <w:tr w:rsidR="003A7A14" w14:paraId="28F0C0B7" w14:textId="77777777" w:rsidTr="348A77B8">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52EA4A94" w:rsidR="003A7A14" w:rsidRPr="00E83BF0" w:rsidRDefault="4DE8E2B9" w:rsidP="005B1334">
            <w:pPr>
              <w:pStyle w:val="vitabletextbullet1"/>
              <w:rPr>
                <w:rFonts w:eastAsia="Segoe UI"/>
              </w:rPr>
            </w:pPr>
            <w:r w:rsidRPr="653BB55E">
              <w:rPr>
                <w:rFonts w:eastAsia="Segoe UI"/>
              </w:rPr>
              <w:t xml:space="preserve">New Melones Storage: </w:t>
            </w:r>
            <w:r w:rsidR="368A9307" w:rsidRPr="653BB55E">
              <w:rPr>
                <w:rFonts w:eastAsia="Segoe UI"/>
              </w:rPr>
              <w:t>1.</w:t>
            </w:r>
            <w:r w:rsidR="644AD97E" w:rsidRPr="653BB55E">
              <w:rPr>
                <w:rFonts w:eastAsia="Segoe UI"/>
              </w:rPr>
              <w:t>8</w:t>
            </w:r>
            <w:r w:rsidR="0BABE3ED" w:rsidRPr="653BB55E">
              <w:rPr>
                <w:rFonts w:eastAsia="Segoe UI"/>
              </w:rPr>
              <w:t>90</w:t>
            </w:r>
            <w:r w:rsidRPr="653BB55E">
              <w:rPr>
                <w:rFonts w:eastAsia="Segoe UI"/>
              </w:rPr>
              <w:t xml:space="preserve"> </w:t>
            </w:r>
            <w:r w:rsidR="0E5840EE" w:rsidRPr="653BB55E">
              <w:rPr>
                <w:rFonts w:eastAsia="Segoe UI"/>
              </w:rPr>
              <w:t>M</w:t>
            </w:r>
            <w:r w:rsidRPr="653BB55E">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0 cfs</w:t>
            </w:r>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0 cfs.</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3D4B6406" w:rsidR="003A7A14" w:rsidRPr="005B1334" w:rsidRDefault="42954828" w:rsidP="50DEF672">
            <w:pPr>
              <w:pStyle w:val="ListParagraph"/>
              <w:numPr>
                <w:ilvl w:val="0"/>
                <w:numId w:val="19"/>
              </w:numPr>
              <w:spacing w:after="0"/>
              <w:ind w:hanging="210"/>
              <w:rPr>
                <w:sz w:val="20"/>
                <w:szCs w:val="20"/>
              </w:rPr>
            </w:pPr>
            <w:r w:rsidRPr="00ED2911">
              <w:rPr>
                <w:sz w:val="20"/>
                <w:szCs w:val="20"/>
              </w:rPr>
              <w:t>Fall-run Chinook Salmon e</w:t>
            </w:r>
            <w:r w:rsidR="0B236576" w:rsidRPr="50DEF672">
              <w:rPr>
                <w:sz w:val="20"/>
                <w:szCs w:val="20"/>
              </w:rPr>
              <w:t>ggs</w:t>
            </w:r>
            <w:r w:rsidR="0B236576" w:rsidRPr="0926DEE5">
              <w:rPr>
                <w:sz w:val="20"/>
                <w:szCs w:val="20"/>
              </w:rPr>
              <w:t xml:space="preserve"> are</w:t>
            </w:r>
            <w:r w:rsidR="5C80ABC7" w:rsidRPr="0926DEE5">
              <w:rPr>
                <w:sz w:val="20"/>
                <w:szCs w:val="20"/>
              </w:rPr>
              <w:t xml:space="preserve"> in gravel and</w:t>
            </w:r>
            <w:r w:rsidR="0B236576" w:rsidRPr="0926DEE5">
              <w:rPr>
                <w:sz w:val="20"/>
                <w:szCs w:val="20"/>
              </w:rPr>
              <w:t xml:space="preserve"> incubating.</w:t>
            </w:r>
            <w:r w:rsidR="2AAC76C3" w:rsidRPr="00ED2911">
              <w:rPr>
                <w:sz w:val="20"/>
                <w:szCs w:val="20"/>
              </w:rPr>
              <w:t xml:space="preserve"> Juveniles</w:t>
            </w:r>
            <w:r w:rsidR="03D58568" w:rsidRPr="00ED2911">
              <w:rPr>
                <w:sz w:val="20"/>
                <w:szCs w:val="20"/>
              </w:rPr>
              <w:t xml:space="preserve"> are emerging and migrating downstream</w:t>
            </w:r>
            <w:r w:rsidR="6DAE880D" w:rsidRPr="00ED2911">
              <w:rPr>
                <w:sz w:val="20"/>
                <w:szCs w:val="20"/>
              </w:rPr>
              <w:t>.</w:t>
            </w:r>
          </w:p>
          <w:p w14:paraId="4FAFDE52" w14:textId="7AB2AD95" w:rsidR="003A7A14" w:rsidRPr="005B1334" w:rsidRDefault="5BF8832C" w:rsidP="412939DB">
            <w:pPr>
              <w:pStyle w:val="ListParagraph"/>
              <w:numPr>
                <w:ilvl w:val="0"/>
                <w:numId w:val="19"/>
              </w:numPr>
              <w:spacing w:after="0"/>
              <w:ind w:hanging="210"/>
              <w:rPr>
                <w:sz w:val="20"/>
                <w:szCs w:val="20"/>
              </w:rPr>
            </w:pPr>
            <w:r w:rsidRPr="57ED5964">
              <w:rPr>
                <w:sz w:val="20"/>
                <w:szCs w:val="20"/>
              </w:rPr>
              <w:lastRenderedPageBreak/>
              <w:t xml:space="preserve">(Updated </w:t>
            </w:r>
            <w:r w:rsidR="7394AE8F" w:rsidRPr="00ED2911">
              <w:rPr>
                <w:sz w:val="20"/>
                <w:szCs w:val="20"/>
              </w:rPr>
              <w:t>2</w:t>
            </w:r>
            <w:r w:rsidR="4E536A4B" w:rsidRPr="00ED2911">
              <w:rPr>
                <w:sz w:val="20"/>
                <w:szCs w:val="20"/>
              </w:rPr>
              <w:t>/</w:t>
            </w:r>
            <w:r w:rsidR="0994DDA2" w:rsidRPr="00ED2911">
              <w:rPr>
                <w:sz w:val="20"/>
                <w:szCs w:val="20"/>
              </w:rPr>
              <w:t>11</w:t>
            </w:r>
            <w:r w:rsidR="4B370726" w:rsidRPr="57ED5964">
              <w:rPr>
                <w:sz w:val="20"/>
                <w:szCs w:val="20"/>
              </w:rPr>
              <w:t>/202</w:t>
            </w:r>
            <w:r w:rsidR="1194E3B1" w:rsidRPr="57ED5964">
              <w:rPr>
                <w:sz w:val="20"/>
                <w:szCs w:val="20"/>
              </w:rPr>
              <w:t>5</w:t>
            </w:r>
            <w:r w:rsidRPr="57ED5964">
              <w:rPr>
                <w:sz w:val="20"/>
                <w:szCs w:val="20"/>
              </w:rPr>
              <w:t>)</w:t>
            </w:r>
          </w:p>
        </w:tc>
      </w:tr>
      <w:tr w:rsidR="003A7A14" w14:paraId="3922E4A3" w14:textId="77777777" w:rsidTr="348A77B8">
        <w:trPr>
          <w:trHeight w:val="300"/>
        </w:trPr>
        <w:tc>
          <w:tcPr>
            <w:tcW w:w="2337" w:type="dxa"/>
          </w:tcPr>
          <w:p w14:paraId="75E4953A" w14:textId="74FE84F7" w:rsidR="003A7A14" w:rsidRDefault="003A7A14" w:rsidP="003A7A14">
            <w:pPr>
              <w:pStyle w:val="vitabletextSegoeUIRegular10"/>
            </w:pPr>
            <w:r w:rsidRPr="00E83BF0">
              <w:rPr>
                <w:szCs w:val="20"/>
              </w:rPr>
              <w:lastRenderedPageBreak/>
              <w:t xml:space="preserve">Delta </w:t>
            </w:r>
          </w:p>
        </w:tc>
        <w:tc>
          <w:tcPr>
            <w:tcW w:w="3418" w:type="dxa"/>
          </w:tcPr>
          <w:p w14:paraId="633FFB14" w14:textId="49CAF81F" w:rsidR="003A7A14" w:rsidRPr="00E83BF0" w:rsidRDefault="0FAC330A" w:rsidP="005B1334">
            <w:pPr>
              <w:pStyle w:val="vitabletextbullet1"/>
              <w:rPr>
                <w:rFonts w:eastAsia="Segoe UI"/>
              </w:rPr>
            </w:pPr>
            <w:r w:rsidRPr="653BB55E">
              <w:rPr>
                <w:rFonts w:eastAsia="Segoe UI"/>
              </w:rPr>
              <w:t xml:space="preserve">Freeport: </w:t>
            </w:r>
            <w:r w:rsidR="3A74201C" w:rsidRPr="653BB55E">
              <w:rPr>
                <w:rFonts w:eastAsia="Segoe UI"/>
              </w:rPr>
              <w:t>6</w:t>
            </w:r>
            <w:r w:rsidR="2A2CF364" w:rsidRPr="653BB55E">
              <w:rPr>
                <w:rFonts w:eastAsia="Segoe UI"/>
              </w:rPr>
              <w:t>0</w:t>
            </w:r>
            <w:r w:rsidRPr="653BB55E">
              <w:rPr>
                <w:rFonts w:eastAsia="Segoe UI"/>
              </w:rPr>
              <w:t>,</w:t>
            </w:r>
            <w:r w:rsidR="2310A27C" w:rsidRPr="653BB55E">
              <w:rPr>
                <w:rFonts w:eastAsia="Segoe UI"/>
              </w:rPr>
              <w:t>0</w:t>
            </w:r>
            <w:r w:rsidRPr="653BB55E">
              <w:rPr>
                <w:rFonts w:eastAsia="Segoe UI"/>
              </w:rPr>
              <w:t xml:space="preserve">00 to </w:t>
            </w:r>
            <w:r w:rsidR="4E588543" w:rsidRPr="653BB55E">
              <w:rPr>
                <w:rFonts w:eastAsia="Segoe UI"/>
              </w:rPr>
              <w:t>80</w:t>
            </w:r>
            <w:r w:rsidRPr="653BB55E">
              <w:rPr>
                <w:rFonts w:eastAsia="Segoe UI"/>
              </w:rPr>
              <w:t>,</w:t>
            </w:r>
            <w:r w:rsidR="3BCBFC3F" w:rsidRPr="653BB55E">
              <w:rPr>
                <w:rFonts w:eastAsia="Segoe UI"/>
              </w:rPr>
              <w:t>0</w:t>
            </w:r>
            <w:r w:rsidRPr="653BB55E">
              <w:rPr>
                <w:rFonts w:eastAsia="Segoe UI"/>
              </w:rPr>
              <w:t xml:space="preserve">00 cfs   </w:t>
            </w:r>
          </w:p>
          <w:p w14:paraId="28901824" w14:textId="5AC07F25" w:rsidR="003A7A14" w:rsidRPr="00E83BF0" w:rsidRDefault="7472208F" w:rsidP="005B1334">
            <w:pPr>
              <w:pStyle w:val="vitabletextbullet1"/>
              <w:rPr>
                <w:rFonts w:eastAsia="Segoe UI"/>
              </w:rPr>
            </w:pPr>
            <w:r w:rsidRPr="653BB55E">
              <w:rPr>
                <w:rFonts w:eastAsia="Segoe UI"/>
              </w:rPr>
              <w:t>Vernalis: 1</w:t>
            </w:r>
            <w:r w:rsidR="51BEB9E4" w:rsidRPr="653BB55E">
              <w:rPr>
                <w:rFonts w:eastAsia="Segoe UI"/>
              </w:rPr>
              <w:t>,</w:t>
            </w:r>
            <w:r w:rsidR="2B205CCE" w:rsidRPr="653BB55E">
              <w:rPr>
                <w:rFonts w:eastAsia="Segoe UI"/>
              </w:rPr>
              <w:t>1</w:t>
            </w:r>
            <w:r w:rsidRPr="653BB55E">
              <w:rPr>
                <w:rFonts w:eastAsia="Segoe UI"/>
              </w:rPr>
              <w:t xml:space="preserve">00 to </w:t>
            </w:r>
            <w:r w:rsidR="12214D95" w:rsidRPr="653BB55E">
              <w:rPr>
                <w:rFonts w:eastAsia="Segoe UI"/>
              </w:rPr>
              <w:t>1</w:t>
            </w:r>
            <w:r w:rsidR="61F4B698" w:rsidRPr="653BB55E">
              <w:rPr>
                <w:rFonts w:eastAsia="Segoe UI"/>
              </w:rPr>
              <w:t>,</w:t>
            </w:r>
            <w:r w:rsidR="0E83C3CA" w:rsidRPr="653BB55E">
              <w:rPr>
                <w:rFonts w:eastAsia="Segoe UI"/>
              </w:rPr>
              <w:t>4</w:t>
            </w:r>
            <w:r w:rsidR="61F4B698" w:rsidRPr="653BB55E">
              <w:rPr>
                <w:rFonts w:eastAsia="Segoe UI"/>
              </w:rPr>
              <w:t>0</w:t>
            </w:r>
            <w:r w:rsidRPr="653BB55E">
              <w:rPr>
                <w:rFonts w:eastAsia="Segoe UI"/>
              </w:rPr>
              <w:t xml:space="preserve">0 cfs  </w:t>
            </w:r>
          </w:p>
          <w:p w14:paraId="3AFAE9CE" w14:textId="53236C0A" w:rsidR="003A7A14" w:rsidRPr="00E83BF0" w:rsidRDefault="0FAC330A" w:rsidP="005B1334">
            <w:pPr>
              <w:pStyle w:val="vitabletextbullet1"/>
              <w:rPr>
                <w:rFonts w:eastAsia="Segoe UI"/>
              </w:rPr>
            </w:pPr>
            <w:r w:rsidRPr="653BB55E">
              <w:rPr>
                <w:rFonts w:eastAsia="Segoe UI"/>
              </w:rPr>
              <w:t xml:space="preserve">Delta Outflow index: </w:t>
            </w:r>
            <w:r w:rsidR="796D45D7" w:rsidRPr="653BB55E">
              <w:rPr>
                <w:rFonts w:eastAsia="Segoe UI"/>
              </w:rPr>
              <w:t>15</w:t>
            </w:r>
            <w:r w:rsidR="37A7C9CA" w:rsidRPr="653BB55E">
              <w:rPr>
                <w:rFonts w:eastAsia="Segoe UI"/>
              </w:rPr>
              <w:t>0</w:t>
            </w:r>
            <w:r w:rsidRPr="653BB55E">
              <w:rPr>
                <w:rFonts w:eastAsia="Segoe UI"/>
              </w:rPr>
              <w:t>,</w:t>
            </w:r>
            <w:r w:rsidR="204B974A" w:rsidRPr="653BB55E">
              <w:rPr>
                <w:rFonts w:eastAsia="Segoe UI"/>
              </w:rPr>
              <w:t>0</w:t>
            </w:r>
            <w:r w:rsidRPr="653BB55E">
              <w:rPr>
                <w:rFonts w:eastAsia="Segoe UI"/>
              </w:rPr>
              <w:t xml:space="preserve">00 to </w:t>
            </w:r>
            <w:r w:rsidR="1D77337B" w:rsidRPr="653BB55E">
              <w:rPr>
                <w:rFonts w:eastAsia="Segoe UI"/>
              </w:rPr>
              <w:t>210</w:t>
            </w:r>
            <w:r w:rsidRPr="653BB55E">
              <w:rPr>
                <w:rFonts w:eastAsia="Segoe UI"/>
              </w:rPr>
              <w:t>,</w:t>
            </w:r>
            <w:r w:rsidR="28DB7E0B" w:rsidRPr="653BB55E">
              <w:rPr>
                <w:rFonts w:eastAsia="Segoe UI"/>
              </w:rPr>
              <w:t>0</w:t>
            </w:r>
            <w:r w:rsidRPr="653BB55E">
              <w:rPr>
                <w:rFonts w:eastAsia="Segoe UI"/>
              </w:rPr>
              <w:t>00 cfs</w:t>
            </w:r>
          </w:p>
          <w:p w14:paraId="46E85DAD" w14:textId="5469943D" w:rsidR="003A7A14" w:rsidRPr="00E83BF0" w:rsidRDefault="31DC7EE0" w:rsidP="005B1334">
            <w:pPr>
              <w:pStyle w:val="vitabletextbullet1"/>
              <w:rPr>
                <w:rFonts w:eastAsia="Segoe UI"/>
              </w:rPr>
            </w:pPr>
            <w:r w:rsidRPr="653BB55E">
              <w:rPr>
                <w:rFonts w:eastAsia="Segoe UI"/>
              </w:rPr>
              <w:t xml:space="preserve">Combined Exports: </w:t>
            </w:r>
            <w:r w:rsidR="767C2A9D" w:rsidRPr="653BB55E">
              <w:rPr>
                <w:rFonts w:eastAsia="Segoe UI"/>
              </w:rPr>
              <w:t>6</w:t>
            </w:r>
            <w:r w:rsidR="23672939" w:rsidRPr="653BB55E">
              <w:rPr>
                <w:rFonts w:eastAsia="Segoe UI"/>
              </w:rPr>
              <w:t>,</w:t>
            </w:r>
            <w:r w:rsidR="7D43792B" w:rsidRPr="653BB55E">
              <w:rPr>
                <w:rFonts w:eastAsia="Segoe UI"/>
              </w:rPr>
              <w:t>0</w:t>
            </w:r>
            <w:r w:rsidR="23672939" w:rsidRPr="653BB55E">
              <w:rPr>
                <w:rFonts w:eastAsia="Segoe UI"/>
              </w:rPr>
              <w:t>00</w:t>
            </w:r>
            <w:r w:rsidRPr="653BB55E">
              <w:rPr>
                <w:rFonts w:eastAsia="Segoe UI"/>
              </w:rPr>
              <w:t xml:space="preserve"> to </w:t>
            </w:r>
            <w:r w:rsidR="4B15DE39" w:rsidRPr="653BB55E">
              <w:rPr>
                <w:rFonts w:eastAsia="Segoe UI"/>
              </w:rPr>
              <w:t>7</w:t>
            </w:r>
            <w:r w:rsidR="4251E8F3" w:rsidRPr="653BB55E">
              <w:rPr>
                <w:rFonts w:eastAsia="Segoe UI"/>
              </w:rPr>
              <w:t>,</w:t>
            </w:r>
            <w:r w:rsidR="44EBF72B" w:rsidRPr="653BB55E">
              <w:rPr>
                <w:rFonts w:eastAsia="Segoe UI"/>
              </w:rPr>
              <w:t>7</w:t>
            </w:r>
            <w:r w:rsidR="4251E8F3" w:rsidRPr="653BB55E">
              <w:rPr>
                <w:rFonts w:eastAsia="Segoe UI"/>
              </w:rPr>
              <w:t>00</w:t>
            </w:r>
            <w:r w:rsidRPr="653BB55E">
              <w:rPr>
                <w:rFonts w:eastAsia="Segoe UI"/>
              </w:rPr>
              <w:t xml:space="preserve"> cfs</w:t>
            </w:r>
          </w:p>
          <w:p w14:paraId="5B5E8785" w14:textId="1BDA3C6D" w:rsidR="003A7A14" w:rsidRPr="00E83BF0" w:rsidRDefault="0A3F43DE" w:rsidP="005B1334">
            <w:pPr>
              <w:pStyle w:val="vitabletextbullet1"/>
              <w:rPr>
                <w:rFonts w:eastAsia="Segoe UI"/>
              </w:rPr>
            </w:pPr>
            <w:r w:rsidRPr="593DF687">
              <w:rPr>
                <w:rFonts w:eastAsia="Segoe UI"/>
              </w:rPr>
              <w:t xml:space="preserve">JPP: </w:t>
            </w:r>
            <w:r w:rsidR="5B30F423" w:rsidRPr="593DF687">
              <w:rPr>
                <w:rFonts w:eastAsia="Segoe UI"/>
              </w:rPr>
              <w:t>3</w:t>
            </w:r>
            <w:r w:rsidR="4F08A5BB" w:rsidRPr="593DF687">
              <w:rPr>
                <w:rFonts w:eastAsia="Segoe UI"/>
              </w:rPr>
              <w:t>,</w:t>
            </w:r>
            <w:r w:rsidR="5DFC5DE8" w:rsidRPr="593DF687">
              <w:rPr>
                <w:rFonts w:eastAsia="Segoe UI"/>
              </w:rPr>
              <w:t>4</w:t>
            </w:r>
            <w:r w:rsidR="7B4BAD0A" w:rsidRPr="593DF687">
              <w:rPr>
                <w:rFonts w:eastAsia="Segoe UI"/>
              </w:rPr>
              <w:t xml:space="preserve">00 cfs to </w:t>
            </w:r>
            <w:r w:rsidR="583D6C9E" w:rsidRPr="593DF687">
              <w:rPr>
                <w:rFonts w:eastAsia="Segoe UI"/>
              </w:rPr>
              <w:t>4</w:t>
            </w:r>
            <w:r w:rsidR="6B7F7DA9" w:rsidRPr="593DF687">
              <w:rPr>
                <w:rFonts w:eastAsia="Segoe UI"/>
              </w:rPr>
              <w:t>,</w:t>
            </w:r>
            <w:r w:rsidR="3D0B7347" w:rsidRPr="593DF687">
              <w:rPr>
                <w:rFonts w:eastAsia="Segoe UI"/>
              </w:rPr>
              <w:t>2</w:t>
            </w:r>
            <w:r w:rsidR="23229FF1" w:rsidRPr="593DF687">
              <w:rPr>
                <w:rFonts w:eastAsia="Segoe UI"/>
              </w:rPr>
              <w:t>00 cfs</w:t>
            </w:r>
            <w:r w:rsidRPr="593DF687">
              <w:rPr>
                <w:rFonts w:eastAsia="Segoe UI"/>
              </w:rPr>
              <w:t xml:space="preserve"> </w:t>
            </w:r>
          </w:p>
          <w:p w14:paraId="5481D2B4" w14:textId="4C472921" w:rsidR="003A7A14" w:rsidRPr="00E83BF0" w:rsidRDefault="31DC7EE0" w:rsidP="005B1334">
            <w:pPr>
              <w:pStyle w:val="vitabletextbullet1"/>
              <w:rPr>
                <w:rFonts w:eastAsia="Segoe UI"/>
              </w:rPr>
            </w:pPr>
            <w:r w:rsidRPr="653BB55E">
              <w:rPr>
                <w:rFonts w:eastAsia="Segoe UI"/>
              </w:rPr>
              <w:t xml:space="preserve">CCF: </w:t>
            </w:r>
            <w:r w:rsidR="19F29CBA" w:rsidRPr="653BB55E">
              <w:rPr>
                <w:rFonts w:eastAsia="Segoe UI"/>
              </w:rPr>
              <w:t>1,</w:t>
            </w:r>
            <w:r w:rsidR="5E8957F5" w:rsidRPr="653BB55E">
              <w:rPr>
                <w:rFonts w:eastAsia="Segoe UI"/>
              </w:rPr>
              <w:t>8</w:t>
            </w:r>
            <w:r w:rsidR="187D0859" w:rsidRPr="653BB55E">
              <w:rPr>
                <w:rFonts w:eastAsia="Segoe UI"/>
              </w:rPr>
              <w:t>00</w:t>
            </w:r>
            <w:r w:rsidRPr="653BB55E">
              <w:rPr>
                <w:rFonts w:eastAsia="Segoe UI"/>
              </w:rPr>
              <w:t xml:space="preserve"> cfs to </w:t>
            </w:r>
            <w:r w:rsidR="32FC8B6C" w:rsidRPr="653BB55E">
              <w:rPr>
                <w:rFonts w:eastAsia="Segoe UI"/>
              </w:rPr>
              <w:t>3</w:t>
            </w:r>
            <w:r w:rsidR="18A80867" w:rsidRPr="653BB55E">
              <w:rPr>
                <w:rFonts w:eastAsia="Segoe UI"/>
              </w:rPr>
              <w:t>,</w:t>
            </w:r>
            <w:r w:rsidR="30D1A8BE" w:rsidRPr="653BB55E">
              <w:rPr>
                <w:rFonts w:eastAsia="Segoe UI"/>
              </w:rPr>
              <w:t>5</w:t>
            </w:r>
            <w:r w:rsidR="18A80867" w:rsidRPr="653BB55E">
              <w:rPr>
                <w:rFonts w:eastAsia="Segoe UI"/>
              </w:rPr>
              <w:t>00</w:t>
            </w:r>
            <w:r w:rsidRPr="653BB55E">
              <w:rPr>
                <w:rFonts w:eastAsia="Segoe UI"/>
              </w:rPr>
              <w:t xml:space="preserve"> cfs   </w:t>
            </w:r>
          </w:p>
          <w:p w14:paraId="137D37FB" w14:textId="3A10523D" w:rsidR="003A7A14" w:rsidRPr="00E83BF0" w:rsidRDefault="020CACA7" w:rsidP="005B1334">
            <w:pPr>
              <w:pStyle w:val="vitabletextbullet1"/>
              <w:rPr>
                <w:rFonts w:eastAsia="Segoe UI"/>
              </w:rPr>
            </w:pPr>
            <w:r w:rsidRPr="348A77B8">
              <w:rPr>
                <w:rFonts w:eastAsia="Segoe UI"/>
              </w:rPr>
              <w:t>Expected Daily OMR Index Values: -</w:t>
            </w:r>
            <w:r w:rsidR="23BC1A13" w:rsidRPr="348A77B8">
              <w:rPr>
                <w:rFonts w:eastAsia="Segoe UI"/>
              </w:rPr>
              <w:t>4</w:t>
            </w:r>
            <w:r w:rsidR="763F02CB" w:rsidRPr="348A77B8">
              <w:rPr>
                <w:rFonts w:eastAsia="Segoe UI"/>
              </w:rPr>
              <w:t>,</w:t>
            </w:r>
            <w:r w:rsidR="7DA04D16" w:rsidRPr="348A77B8">
              <w:rPr>
                <w:rFonts w:eastAsia="Segoe UI"/>
              </w:rPr>
              <w:t>9</w:t>
            </w:r>
            <w:r w:rsidR="763F02CB" w:rsidRPr="348A77B8">
              <w:rPr>
                <w:rFonts w:eastAsia="Segoe UI"/>
              </w:rPr>
              <w:t>00</w:t>
            </w:r>
            <w:r w:rsidRPr="348A77B8">
              <w:rPr>
                <w:rFonts w:eastAsia="Segoe UI"/>
              </w:rPr>
              <w:t xml:space="preserve"> to -</w:t>
            </w:r>
            <w:r w:rsidR="351BF6FE" w:rsidRPr="348A77B8">
              <w:rPr>
                <w:rFonts w:eastAsia="Segoe UI"/>
              </w:rPr>
              <w:t>6</w:t>
            </w:r>
            <w:r w:rsidRPr="348A77B8">
              <w:rPr>
                <w:rFonts w:eastAsia="Segoe UI"/>
              </w:rPr>
              <w:t>,</w:t>
            </w:r>
            <w:r w:rsidR="7C25B9C7" w:rsidRPr="348A77B8">
              <w:rPr>
                <w:rFonts w:eastAsia="Segoe UI"/>
              </w:rPr>
              <w:t>25</w:t>
            </w:r>
            <w:r w:rsidR="78AF6006" w:rsidRPr="348A77B8">
              <w:rPr>
                <w:rFonts w:eastAsia="Segoe UI"/>
              </w:rPr>
              <w:t>0</w:t>
            </w:r>
            <w:r w:rsidRPr="348A77B8">
              <w:rPr>
                <w:rFonts w:eastAsia="Segoe UI"/>
              </w:rPr>
              <w:t xml:space="preserve"> cfs</w:t>
            </w:r>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B6BBFB5" w:rsidR="003A7A14" w:rsidRDefault="7DA11C1A" w:rsidP="01AA8F80">
            <w:pPr>
              <w:pStyle w:val="vitabletextbullet1"/>
              <w:rPr>
                <w:rFonts w:eastAsia="Segoe UI"/>
              </w:rPr>
            </w:pPr>
            <w:r w:rsidRPr="348A77B8">
              <w:rPr>
                <w:rFonts w:eastAsia="Segoe UI"/>
              </w:rPr>
              <w:t xml:space="preserve">X2 </w:t>
            </w:r>
            <w:r w:rsidR="2674535D" w:rsidRPr="348A77B8">
              <w:rPr>
                <w:rFonts w:eastAsia="Segoe UI"/>
              </w:rPr>
              <w:t>=</w:t>
            </w:r>
            <w:r w:rsidR="6AF96BE3" w:rsidRPr="348A77B8">
              <w:rPr>
                <w:rFonts w:eastAsia="Segoe UI"/>
              </w:rPr>
              <w:t xml:space="preserve"> </w:t>
            </w:r>
            <w:r w:rsidR="5AB5A810" w:rsidRPr="348A77B8">
              <w:rPr>
                <w:rFonts w:eastAsia="Segoe UI"/>
              </w:rPr>
              <w:t>&lt; 5</w:t>
            </w:r>
            <w:r w:rsidR="1A9C210D" w:rsidRPr="348A77B8">
              <w:rPr>
                <w:rFonts w:eastAsia="Segoe UI"/>
              </w:rPr>
              <w:t>6</w:t>
            </w:r>
            <w:r w:rsidRPr="348A77B8">
              <w:rPr>
                <w:rFonts w:eastAsia="Segoe UI"/>
              </w:rPr>
              <w:t xml:space="preserve"> km</w:t>
            </w:r>
          </w:p>
          <w:p w14:paraId="3A9CB519" w14:textId="09F5EE6E" w:rsidR="003A7A14" w:rsidRDefault="554453EC" w:rsidP="01AA8F80">
            <w:pPr>
              <w:pStyle w:val="vitabletextbullet1"/>
              <w:rPr>
                <w:rFonts w:eastAsia="Segoe UI"/>
              </w:rPr>
            </w:pPr>
            <w:r w:rsidRPr="348A77B8">
              <w:rPr>
                <w:rFonts w:eastAsia="Segoe UI"/>
              </w:rPr>
              <w:t xml:space="preserve">Tides: </w:t>
            </w:r>
            <w:r w:rsidR="731D86FD" w:rsidRPr="348A77B8">
              <w:rPr>
                <w:rFonts w:eastAsia="Segoe UI"/>
              </w:rPr>
              <w:t>T</w:t>
            </w:r>
            <w:r w:rsidR="0D1C4DDF" w:rsidRPr="348A77B8">
              <w:rPr>
                <w:rFonts w:eastAsia="Segoe UI"/>
              </w:rPr>
              <w:t xml:space="preserve">ransitioning </w:t>
            </w:r>
            <w:r w:rsidR="40FAC415" w:rsidRPr="348A77B8">
              <w:rPr>
                <w:rFonts w:eastAsia="Segoe UI"/>
              </w:rPr>
              <w:t>from</w:t>
            </w:r>
            <w:r w:rsidR="0D1C4DDF" w:rsidRPr="348A77B8">
              <w:rPr>
                <w:rFonts w:eastAsia="Segoe UI"/>
              </w:rPr>
              <w:t xml:space="preserve"> </w:t>
            </w:r>
            <w:r w:rsidR="089BCE40" w:rsidRPr="348A77B8">
              <w:rPr>
                <w:rFonts w:eastAsia="Segoe UI"/>
              </w:rPr>
              <w:t>Spring</w:t>
            </w:r>
            <w:r w:rsidR="0D1C4DDF" w:rsidRPr="348A77B8">
              <w:rPr>
                <w:rFonts w:eastAsia="Segoe UI"/>
              </w:rPr>
              <w:t xml:space="preserve"> </w:t>
            </w:r>
            <w:r w:rsidR="4872CDE9" w:rsidRPr="348A77B8">
              <w:rPr>
                <w:rFonts w:eastAsia="Segoe UI"/>
              </w:rPr>
              <w:t xml:space="preserve">to </w:t>
            </w:r>
            <w:r w:rsidR="49E46F87" w:rsidRPr="348A77B8">
              <w:rPr>
                <w:rFonts w:eastAsia="Segoe UI"/>
              </w:rPr>
              <w:t>Neap</w:t>
            </w:r>
            <w:r w:rsidR="4FFA036F" w:rsidRPr="348A77B8">
              <w:rPr>
                <w:rFonts w:eastAsia="Segoe UI"/>
              </w:rPr>
              <w:t xml:space="preserve">; </w:t>
            </w:r>
            <w:r w:rsidR="403998D9" w:rsidRPr="348A77B8">
              <w:rPr>
                <w:rFonts w:eastAsia="Segoe UI"/>
              </w:rPr>
              <w:t>F</w:t>
            </w:r>
            <w:r w:rsidR="1AB0C4FB" w:rsidRPr="348A77B8">
              <w:rPr>
                <w:rFonts w:eastAsia="Segoe UI"/>
              </w:rPr>
              <w:t>ull</w:t>
            </w:r>
            <w:r w:rsidR="4FFA036F" w:rsidRPr="348A77B8">
              <w:rPr>
                <w:rFonts w:eastAsia="Segoe UI"/>
              </w:rPr>
              <w:t xml:space="preserve"> Moon on </w:t>
            </w:r>
            <w:r w:rsidR="173B40E4" w:rsidRPr="348A77B8">
              <w:rPr>
                <w:rFonts w:eastAsia="Segoe UI"/>
              </w:rPr>
              <w:t>2</w:t>
            </w:r>
            <w:r w:rsidR="4FFA036F" w:rsidRPr="348A77B8">
              <w:rPr>
                <w:rFonts w:eastAsia="Segoe UI"/>
              </w:rPr>
              <w:t>/</w:t>
            </w:r>
            <w:r w:rsidR="76F46746" w:rsidRPr="348A77B8">
              <w:rPr>
                <w:rFonts w:eastAsia="Segoe UI"/>
              </w:rPr>
              <w:t>12</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536A545C" w14:textId="7282B008" w:rsidR="22859549" w:rsidRDefault="644FE6C6" w:rsidP="7DD6489E">
            <w:pPr>
              <w:pStyle w:val="ListParagraph"/>
              <w:numPr>
                <w:ilvl w:val="0"/>
                <w:numId w:val="19"/>
              </w:numPr>
              <w:spacing w:after="0" w:line="259" w:lineRule="auto"/>
              <w:ind w:hanging="210"/>
              <w:rPr>
                <w:rFonts w:eastAsia="Segoe UI"/>
                <w:sz w:val="20"/>
                <w:szCs w:val="20"/>
              </w:rPr>
            </w:pPr>
            <w:r w:rsidRPr="3ED939E1">
              <w:rPr>
                <w:rFonts w:eastAsia="Segoe UI"/>
                <w:sz w:val="20"/>
                <w:szCs w:val="20"/>
              </w:rPr>
              <w:t>In the last 4 weeks a</w:t>
            </w:r>
            <w:r w:rsidR="5183E51E" w:rsidRPr="3ED939E1">
              <w:rPr>
                <w:rFonts w:eastAsia="Segoe UI"/>
                <w:sz w:val="20"/>
                <w:szCs w:val="20"/>
              </w:rPr>
              <w:t xml:space="preserve">dult Delta </w:t>
            </w:r>
            <w:r w:rsidR="357D9839" w:rsidRPr="3ED939E1">
              <w:rPr>
                <w:rFonts w:eastAsia="Segoe UI"/>
                <w:sz w:val="20"/>
                <w:szCs w:val="20"/>
              </w:rPr>
              <w:t>smelt have been detected</w:t>
            </w:r>
            <w:r w:rsidR="2D8042FF" w:rsidRPr="3ED939E1">
              <w:rPr>
                <w:rFonts w:eastAsia="Segoe UI"/>
                <w:sz w:val="20"/>
                <w:szCs w:val="20"/>
              </w:rPr>
              <w:t xml:space="preserve"> in </w:t>
            </w:r>
            <w:r w:rsidR="3094068D" w:rsidRPr="3ED939E1">
              <w:rPr>
                <w:rFonts w:eastAsia="Segoe UI"/>
                <w:sz w:val="20"/>
                <w:szCs w:val="20"/>
              </w:rPr>
              <w:t>Cache Slough</w:t>
            </w:r>
            <w:r w:rsidR="2BDC82A6" w:rsidRPr="3ED939E1">
              <w:rPr>
                <w:rFonts w:eastAsia="Segoe UI"/>
                <w:sz w:val="20"/>
                <w:szCs w:val="20"/>
              </w:rPr>
              <w:t>,</w:t>
            </w:r>
            <w:r w:rsidR="3094068D" w:rsidRPr="3ED939E1">
              <w:rPr>
                <w:rFonts w:eastAsia="Segoe UI"/>
                <w:sz w:val="20"/>
                <w:szCs w:val="20"/>
              </w:rPr>
              <w:t xml:space="preserve"> the </w:t>
            </w:r>
            <w:r w:rsidR="161B8A13" w:rsidRPr="3ED939E1">
              <w:rPr>
                <w:rFonts w:eastAsia="Segoe UI"/>
                <w:sz w:val="20"/>
                <w:szCs w:val="20"/>
              </w:rPr>
              <w:t xml:space="preserve">SDWSC, </w:t>
            </w:r>
            <w:r w:rsidR="6BF8DE12" w:rsidRPr="3ED939E1">
              <w:rPr>
                <w:rFonts w:eastAsia="Segoe UI"/>
                <w:sz w:val="20"/>
                <w:szCs w:val="20"/>
              </w:rPr>
              <w:t xml:space="preserve">the </w:t>
            </w:r>
            <w:r w:rsidR="3405D6AB" w:rsidRPr="3ED939E1">
              <w:rPr>
                <w:rFonts w:eastAsia="Segoe UI"/>
                <w:sz w:val="20"/>
                <w:szCs w:val="20"/>
              </w:rPr>
              <w:t>l</w:t>
            </w:r>
            <w:r w:rsidR="4C1D67AB" w:rsidRPr="3ED939E1">
              <w:rPr>
                <w:rFonts w:eastAsia="Segoe UI"/>
                <w:sz w:val="20"/>
                <w:szCs w:val="20"/>
              </w:rPr>
              <w:t>ower Sacramento</w:t>
            </w:r>
            <w:r w:rsidR="2AB779FD" w:rsidRPr="3ED939E1">
              <w:rPr>
                <w:rFonts w:eastAsia="Segoe UI"/>
                <w:sz w:val="20"/>
                <w:szCs w:val="20"/>
              </w:rPr>
              <w:t xml:space="preserve"> and</w:t>
            </w:r>
            <w:r w:rsidR="4C1D67AB" w:rsidRPr="3ED939E1">
              <w:rPr>
                <w:rFonts w:eastAsia="Segoe UI"/>
                <w:sz w:val="20"/>
                <w:szCs w:val="20"/>
              </w:rPr>
              <w:t xml:space="preserve"> San Joaquin</w:t>
            </w:r>
            <w:r w:rsidR="40CCBECD" w:rsidRPr="3ED939E1">
              <w:rPr>
                <w:rFonts w:eastAsia="Segoe UI"/>
                <w:sz w:val="20"/>
                <w:szCs w:val="20"/>
              </w:rPr>
              <w:t xml:space="preserve"> rivers</w:t>
            </w:r>
            <w:r w:rsidR="4C1D67AB" w:rsidRPr="3ED939E1">
              <w:rPr>
                <w:rFonts w:eastAsia="Segoe UI"/>
                <w:sz w:val="20"/>
                <w:szCs w:val="20"/>
              </w:rPr>
              <w:t>, Suisun Marsh, and Suisun Bay</w:t>
            </w:r>
            <w:r w:rsidR="41B51836" w:rsidRPr="3ED939E1">
              <w:rPr>
                <w:rFonts w:eastAsia="Segoe UI"/>
                <w:sz w:val="20"/>
                <w:szCs w:val="20"/>
              </w:rPr>
              <w:t>.</w:t>
            </w:r>
            <w:r w:rsidR="25D35A7A" w:rsidRPr="3ED939E1">
              <w:rPr>
                <w:rFonts w:eastAsia="Segoe UI"/>
                <w:sz w:val="20"/>
                <w:szCs w:val="20"/>
              </w:rPr>
              <w:t xml:space="preserve"> </w:t>
            </w:r>
            <w:ins w:id="5" w:author="Easterbrook, Grace K" w:date="2025-02-18T08:17:00Z">
              <w:r w:rsidR="00473F19">
                <w:rPr>
                  <w:rFonts w:eastAsia="Segoe UI"/>
                  <w:sz w:val="20"/>
                  <w:szCs w:val="20"/>
                </w:rPr>
                <w:t>Two</w:t>
              </w:r>
            </w:ins>
            <w:del w:id="6" w:author="Easterbrook, Grace K" w:date="2025-02-18T08:17:00Z">
              <w:r w:rsidR="2C2F090B" w:rsidRPr="57ED5964" w:rsidDel="00473F19">
                <w:rPr>
                  <w:rFonts w:eastAsia="Segoe UI"/>
                  <w:sz w:val="20"/>
                  <w:szCs w:val="20"/>
                </w:rPr>
                <w:delText xml:space="preserve">One </w:delText>
              </w:r>
            </w:del>
            <w:r w:rsidR="2C2F090B" w:rsidRPr="57ED5964">
              <w:rPr>
                <w:rFonts w:eastAsia="Segoe UI"/>
                <w:sz w:val="20"/>
                <w:szCs w:val="20"/>
              </w:rPr>
              <w:t>marked adult Delta smelt w</w:t>
            </w:r>
            <w:ins w:id="7" w:author="Easterbrook, Grace K" w:date="2025-02-18T08:17:00Z">
              <w:r w:rsidR="00473F19">
                <w:rPr>
                  <w:rFonts w:eastAsia="Segoe UI"/>
                  <w:sz w:val="20"/>
                  <w:szCs w:val="20"/>
                </w:rPr>
                <w:t>ere</w:t>
              </w:r>
            </w:ins>
            <w:del w:id="8" w:author="Easterbrook, Grace K" w:date="2025-02-18T08:17:00Z">
              <w:r w:rsidR="2C2F090B" w:rsidRPr="57ED5964" w:rsidDel="00473F19">
                <w:rPr>
                  <w:rFonts w:eastAsia="Segoe UI"/>
                  <w:sz w:val="20"/>
                  <w:szCs w:val="20"/>
                </w:rPr>
                <w:delText>as</w:delText>
              </w:r>
            </w:del>
            <w:r w:rsidR="2C2F090B" w:rsidRPr="57ED5964">
              <w:rPr>
                <w:rFonts w:eastAsia="Segoe UI"/>
                <w:sz w:val="20"/>
                <w:szCs w:val="20"/>
              </w:rPr>
              <w:t xml:space="preserve"> detected in salvage at TFCF on </w:t>
            </w:r>
            <w:r w:rsidR="00CF665C">
              <w:rPr>
                <w:rFonts w:eastAsia="Segoe UI"/>
                <w:sz w:val="20"/>
                <w:szCs w:val="20"/>
              </w:rPr>
              <w:t>2/</w:t>
            </w:r>
            <w:ins w:id="9" w:author="Easterbrook, Grace K" w:date="2025-02-18T08:17:00Z">
              <w:r w:rsidR="00473F19">
                <w:rPr>
                  <w:rFonts w:eastAsia="Segoe UI"/>
                  <w:sz w:val="20"/>
                  <w:szCs w:val="20"/>
                </w:rPr>
                <w:t>13</w:t>
              </w:r>
            </w:ins>
            <w:del w:id="10" w:author="Easterbrook, Grace K" w:date="2025-02-18T08:17:00Z">
              <w:r w:rsidR="00CF665C" w:rsidDel="00473F19">
                <w:rPr>
                  <w:rFonts w:eastAsia="Segoe UI"/>
                  <w:sz w:val="20"/>
                  <w:szCs w:val="20"/>
                </w:rPr>
                <w:delText>6</w:delText>
              </w:r>
            </w:del>
            <w:r w:rsidR="2C2F090B" w:rsidRPr="57ED5964">
              <w:rPr>
                <w:rFonts w:eastAsia="Segoe UI"/>
                <w:sz w:val="20"/>
                <w:szCs w:val="20"/>
              </w:rPr>
              <w:t>/2</w:t>
            </w:r>
            <w:r w:rsidR="1F4E63FD" w:rsidRPr="57ED5964">
              <w:rPr>
                <w:rFonts w:eastAsia="Segoe UI"/>
                <w:sz w:val="20"/>
                <w:szCs w:val="20"/>
              </w:rPr>
              <w:t>5</w:t>
            </w:r>
            <w:r w:rsidR="025F9AB7" w:rsidRPr="57ED5964">
              <w:rPr>
                <w:rFonts w:eastAsia="Segoe UI"/>
                <w:sz w:val="20"/>
                <w:szCs w:val="20"/>
              </w:rPr>
              <w:t xml:space="preserve">, bringing </w:t>
            </w:r>
            <w:r w:rsidR="04E323A9" w:rsidRPr="57ED5964">
              <w:rPr>
                <w:rFonts w:eastAsia="Segoe UI"/>
                <w:sz w:val="20"/>
                <w:szCs w:val="20"/>
              </w:rPr>
              <w:t>cumulative</w:t>
            </w:r>
            <w:r w:rsidR="025F9AB7" w:rsidRPr="57ED5964">
              <w:rPr>
                <w:rFonts w:eastAsia="Segoe UI"/>
                <w:sz w:val="20"/>
                <w:szCs w:val="20"/>
              </w:rPr>
              <w:t xml:space="preserve"> salvage to </w:t>
            </w:r>
            <w:ins w:id="11" w:author="Easterbrook, Grace K" w:date="2025-02-18T08:18:00Z">
              <w:r w:rsidR="00A857FF">
                <w:rPr>
                  <w:rFonts w:eastAsia="Segoe UI"/>
                  <w:sz w:val="20"/>
                  <w:szCs w:val="20"/>
                </w:rPr>
                <w:t>17</w:t>
              </w:r>
            </w:ins>
            <w:del w:id="12" w:author="Easterbrook, Grace K" w:date="2025-02-18T08:18:00Z">
              <w:r w:rsidR="00CF665C" w:rsidDel="00A857FF">
                <w:rPr>
                  <w:rFonts w:eastAsia="Segoe UI"/>
                  <w:sz w:val="20"/>
                  <w:szCs w:val="20"/>
                </w:rPr>
                <w:delText>9</w:delText>
              </w:r>
            </w:del>
            <w:r w:rsidR="2C2F090B" w:rsidRPr="57ED5964">
              <w:rPr>
                <w:rFonts w:eastAsia="Segoe UI"/>
                <w:sz w:val="20"/>
                <w:szCs w:val="20"/>
              </w:rPr>
              <w:t>.</w:t>
            </w:r>
            <w:r w:rsidR="261E19EC" w:rsidRPr="57ED5964">
              <w:rPr>
                <w:rFonts w:eastAsia="Segoe UI"/>
                <w:sz w:val="20"/>
                <w:szCs w:val="20"/>
              </w:rPr>
              <w:t xml:space="preserve"> </w:t>
            </w:r>
          </w:p>
          <w:p w14:paraId="16172802" w14:textId="03FF2025" w:rsidR="2DFCEC3A" w:rsidRDefault="503E3A6F" w:rsidP="4DD196D3">
            <w:pPr>
              <w:pStyle w:val="ListParagraph"/>
              <w:numPr>
                <w:ilvl w:val="0"/>
                <w:numId w:val="19"/>
              </w:numPr>
              <w:spacing w:after="0" w:line="259" w:lineRule="auto"/>
              <w:ind w:hanging="210"/>
              <w:rPr>
                <w:rFonts w:eastAsia="Segoe UI"/>
                <w:sz w:val="20"/>
                <w:szCs w:val="20"/>
              </w:rPr>
            </w:pPr>
            <w:r w:rsidRPr="3ED939E1">
              <w:rPr>
                <w:rFonts w:eastAsia="Segoe UI"/>
                <w:sz w:val="20"/>
                <w:szCs w:val="20"/>
              </w:rPr>
              <w:t xml:space="preserve">A total of </w:t>
            </w:r>
            <w:r w:rsidR="0F5AF76B" w:rsidRPr="3ED939E1">
              <w:rPr>
                <w:rFonts w:eastAsia="Segoe UI"/>
                <w:sz w:val="20"/>
                <w:szCs w:val="20"/>
              </w:rPr>
              <w:t>1</w:t>
            </w:r>
            <w:r w:rsidR="696091E9" w:rsidRPr="3ED939E1">
              <w:rPr>
                <w:rFonts w:eastAsia="Segoe UI"/>
                <w:sz w:val="20"/>
                <w:szCs w:val="20"/>
              </w:rPr>
              <w:t>24,</w:t>
            </w:r>
            <w:r w:rsidR="0E517EB6" w:rsidRPr="3ED939E1">
              <w:rPr>
                <w:rFonts w:eastAsia="Segoe UI"/>
                <w:sz w:val="20"/>
                <w:szCs w:val="20"/>
              </w:rPr>
              <w:t>946</w:t>
            </w:r>
            <w:r w:rsidR="293524A0" w:rsidRPr="3ED939E1">
              <w:rPr>
                <w:rFonts w:eastAsia="Segoe UI"/>
                <w:sz w:val="20"/>
                <w:szCs w:val="20"/>
              </w:rPr>
              <w:t xml:space="preserve"> individual </w:t>
            </w:r>
            <w:r w:rsidR="4D0FD4FE" w:rsidRPr="3ED939E1">
              <w:rPr>
                <w:rFonts w:eastAsia="Segoe UI"/>
                <w:sz w:val="20"/>
                <w:szCs w:val="20"/>
              </w:rPr>
              <w:t xml:space="preserve">adult </w:t>
            </w:r>
            <w:r w:rsidR="293524A0" w:rsidRPr="3ED939E1">
              <w:rPr>
                <w:rFonts w:eastAsia="Segoe UI"/>
                <w:sz w:val="20"/>
                <w:szCs w:val="20"/>
              </w:rPr>
              <w:t xml:space="preserve">Delta smelt </w:t>
            </w:r>
            <w:r w:rsidR="5E34EF9D" w:rsidRPr="3ED939E1">
              <w:rPr>
                <w:rFonts w:eastAsia="Segoe UI"/>
                <w:sz w:val="20"/>
                <w:szCs w:val="20"/>
              </w:rPr>
              <w:t>were</w:t>
            </w:r>
            <w:r w:rsidR="2547705C" w:rsidRPr="3ED939E1">
              <w:rPr>
                <w:rFonts w:eastAsia="Segoe UI"/>
                <w:sz w:val="20"/>
                <w:szCs w:val="20"/>
              </w:rPr>
              <w:t xml:space="preserve"> </w:t>
            </w:r>
            <w:r w:rsidR="6016369E" w:rsidRPr="3ED939E1">
              <w:rPr>
                <w:rFonts w:eastAsia="Segoe UI"/>
                <w:sz w:val="20"/>
                <w:szCs w:val="20"/>
              </w:rPr>
              <w:t>released in</w:t>
            </w:r>
            <w:r w:rsidR="2547705C" w:rsidRPr="3ED939E1">
              <w:rPr>
                <w:rFonts w:eastAsia="Segoe UI"/>
                <w:sz w:val="20"/>
                <w:szCs w:val="20"/>
              </w:rPr>
              <w:t xml:space="preserve"> WY2025</w:t>
            </w:r>
            <w:r w:rsidR="293524A0" w:rsidRPr="3ED939E1">
              <w:rPr>
                <w:rFonts w:eastAsia="Segoe UI"/>
                <w:sz w:val="20"/>
                <w:szCs w:val="20"/>
              </w:rPr>
              <w:t>.</w:t>
            </w:r>
            <w:r w:rsidR="4903CECD" w:rsidRPr="3ED939E1">
              <w:rPr>
                <w:rFonts w:eastAsia="Segoe UI"/>
                <w:sz w:val="20"/>
                <w:szCs w:val="20"/>
              </w:rPr>
              <w:t xml:space="preserve"> </w:t>
            </w:r>
            <w:r w:rsidR="310F33D8" w:rsidRPr="3ED939E1">
              <w:rPr>
                <w:rFonts w:eastAsia="Segoe UI"/>
                <w:sz w:val="20"/>
                <w:szCs w:val="20"/>
              </w:rPr>
              <w:t xml:space="preserve">So far, there have been </w:t>
            </w:r>
            <w:ins w:id="13" w:author="Easterbrook, Grace K" w:date="2025-02-18T08:15:00Z">
              <w:r w:rsidR="00EE1F64">
                <w:rPr>
                  <w:rFonts w:eastAsia="Segoe UI"/>
                  <w:sz w:val="20"/>
                  <w:szCs w:val="20"/>
                </w:rPr>
                <w:t>6</w:t>
              </w:r>
            </w:ins>
            <w:del w:id="14" w:author="Easterbrook, Grace K" w:date="2025-02-18T08:15:00Z">
              <w:r w:rsidR="2AD0019C" w:rsidRPr="00ED2911" w:rsidDel="00EE1F64">
                <w:rPr>
                  <w:rFonts w:eastAsia="Segoe UI"/>
                  <w:sz w:val="20"/>
                  <w:szCs w:val="20"/>
                </w:rPr>
                <w:delText>4</w:delText>
              </w:r>
            </w:del>
            <w:r w:rsidR="738BCA38" w:rsidRPr="00ED2911">
              <w:rPr>
                <w:rFonts w:eastAsia="Segoe UI"/>
                <w:sz w:val="20"/>
                <w:szCs w:val="20"/>
              </w:rPr>
              <w:t>6</w:t>
            </w:r>
            <w:r w:rsidR="3882FD21" w:rsidRPr="3ED939E1">
              <w:rPr>
                <w:rFonts w:eastAsia="Segoe UI"/>
                <w:sz w:val="20"/>
                <w:szCs w:val="20"/>
              </w:rPr>
              <w:t xml:space="preserve"> confirmed detections of</w:t>
            </w:r>
            <w:r w:rsidR="4903CECD" w:rsidRPr="3ED939E1">
              <w:rPr>
                <w:rFonts w:eastAsia="Segoe UI"/>
                <w:sz w:val="20"/>
                <w:szCs w:val="20"/>
              </w:rPr>
              <w:t xml:space="preserve"> </w:t>
            </w:r>
            <w:r w:rsidR="0EA8F889" w:rsidRPr="3ED939E1">
              <w:rPr>
                <w:rFonts w:eastAsia="Segoe UI"/>
                <w:sz w:val="20"/>
                <w:szCs w:val="20"/>
              </w:rPr>
              <w:t>cultured</w:t>
            </w:r>
            <w:r w:rsidR="4903CECD" w:rsidRPr="3ED939E1">
              <w:rPr>
                <w:rFonts w:eastAsia="Segoe UI"/>
                <w:sz w:val="20"/>
                <w:szCs w:val="20"/>
              </w:rPr>
              <w:t xml:space="preserve"> Delta smelt.</w:t>
            </w:r>
          </w:p>
          <w:p w14:paraId="6217A2FD" w14:textId="50F54E52" w:rsidR="0D814115" w:rsidRDefault="416CE1AC">
            <w:pPr>
              <w:pStyle w:val="ListParagraph"/>
              <w:numPr>
                <w:ilvl w:val="0"/>
                <w:numId w:val="19"/>
              </w:numPr>
              <w:spacing w:after="0" w:line="259" w:lineRule="auto"/>
              <w:ind w:hanging="210"/>
              <w:rPr>
                <w:rFonts w:eastAsia="Segoe UI"/>
                <w:sz w:val="20"/>
                <w:szCs w:val="20"/>
              </w:rPr>
            </w:pPr>
            <w:r w:rsidRPr="3ED939E1">
              <w:rPr>
                <w:rFonts w:eastAsia="Segoe UI"/>
                <w:sz w:val="20"/>
                <w:szCs w:val="20"/>
              </w:rPr>
              <w:t xml:space="preserve">Larval longfin smelt have been detected in the </w:t>
            </w:r>
            <w:r w:rsidR="2B0016DE" w:rsidRPr="3ED939E1">
              <w:rPr>
                <w:rFonts w:eastAsia="Segoe UI"/>
                <w:sz w:val="20"/>
                <w:szCs w:val="20"/>
              </w:rPr>
              <w:t>C</w:t>
            </w:r>
            <w:r w:rsidRPr="3ED939E1">
              <w:rPr>
                <w:rFonts w:eastAsia="Segoe UI"/>
                <w:sz w:val="20"/>
                <w:szCs w:val="20"/>
              </w:rPr>
              <w:t xml:space="preserve">entral and </w:t>
            </w:r>
            <w:r w:rsidR="6949857E" w:rsidRPr="3ED939E1">
              <w:rPr>
                <w:rFonts w:eastAsia="Segoe UI"/>
                <w:sz w:val="20"/>
                <w:szCs w:val="20"/>
              </w:rPr>
              <w:t>S</w:t>
            </w:r>
            <w:r w:rsidRPr="3ED939E1">
              <w:rPr>
                <w:rFonts w:eastAsia="Segoe UI"/>
                <w:sz w:val="20"/>
                <w:szCs w:val="20"/>
              </w:rPr>
              <w:t>outh Delta</w:t>
            </w:r>
            <w:r w:rsidR="5D0E2198" w:rsidRPr="3ED939E1">
              <w:rPr>
                <w:rFonts w:eastAsia="Segoe UI"/>
                <w:sz w:val="20"/>
                <w:szCs w:val="20"/>
              </w:rPr>
              <w:t xml:space="preserve"> (</w:t>
            </w:r>
            <w:r w:rsidR="4BD4C838" w:rsidRPr="3ED939E1">
              <w:rPr>
                <w:rFonts w:eastAsia="Segoe UI"/>
                <w:sz w:val="20"/>
                <w:szCs w:val="20"/>
              </w:rPr>
              <w:t>6</w:t>
            </w:r>
            <w:del w:id="15" w:author="Easterbrook, Grace K" w:date="2025-02-18T08:20:00Z">
              <w:r w:rsidR="4BD4C838" w:rsidRPr="3ED939E1" w:rsidDel="00F547FA">
                <w:rPr>
                  <w:rFonts w:eastAsia="Segoe UI"/>
                  <w:sz w:val="20"/>
                  <w:szCs w:val="20"/>
                </w:rPr>
                <w:delText>9</w:delText>
              </w:r>
            </w:del>
            <w:r w:rsidR="5D0E2198" w:rsidRPr="3ED939E1">
              <w:rPr>
                <w:rFonts w:eastAsia="Segoe UI"/>
                <w:sz w:val="20"/>
                <w:szCs w:val="20"/>
              </w:rPr>
              <w:t xml:space="preserve"> larval longfin smelt at stations 809 and 812</w:t>
            </w:r>
            <w:r w:rsidR="06BDBC12" w:rsidRPr="3ED939E1">
              <w:rPr>
                <w:rFonts w:eastAsia="Segoe UI"/>
                <w:sz w:val="20"/>
                <w:szCs w:val="20"/>
              </w:rPr>
              <w:t xml:space="preserve"> during </w:t>
            </w:r>
            <w:r w:rsidR="5FD8C055" w:rsidRPr="3ED939E1">
              <w:rPr>
                <w:rFonts w:eastAsia="Segoe UI"/>
                <w:sz w:val="20"/>
                <w:szCs w:val="20"/>
              </w:rPr>
              <w:t>SLS</w:t>
            </w:r>
            <w:r w:rsidR="00D6EBA7" w:rsidRPr="3ED939E1">
              <w:rPr>
                <w:rFonts w:eastAsia="Segoe UI"/>
                <w:sz w:val="20"/>
                <w:szCs w:val="20"/>
              </w:rPr>
              <w:t xml:space="preserve"> </w:t>
            </w:r>
            <w:ins w:id="16" w:author="Easterbrook, Grace K" w:date="2025-02-18T08:20:00Z">
              <w:r w:rsidR="00A54D1A">
                <w:rPr>
                  <w:rFonts w:eastAsia="Segoe UI"/>
                  <w:sz w:val="20"/>
                  <w:szCs w:val="20"/>
                </w:rPr>
                <w:t>4</w:t>
              </w:r>
            </w:ins>
            <w:del w:id="17" w:author="Easterbrook, Grace K" w:date="2025-02-18T08:20:00Z">
              <w:r w:rsidR="00D6EBA7" w:rsidRPr="3ED939E1" w:rsidDel="00A54D1A">
                <w:rPr>
                  <w:rFonts w:eastAsia="Segoe UI"/>
                  <w:sz w:val="20"/>
                  <w:szCs w:val="20"/>
                </w:rPr>
                <w:delText>3</w:delText>
              </w:r>
            </w:del>
            <w:r w:rsidR="5D0E2198" w:rsidRPr="3ED939E1">
              <w:rPr>
                <w:rFonts w:eastAsia="Segoe UI"/>
                <w:sz w:val="20"/>
                <w:szCs w:val="20"/>
              </w:rPr>
              <w:t>)</w:t>
            </w:r>
            <w:r w:rsidR="6DCF74F5" w:rsidRPr="3ED939E1">
              <w:rPr>
                <w:rFonts w:eastAsia="Segoe UI"/>
                <w:sz w:val="20"/>
                <w:szCs w:val="20"/>
              </w:rPr>
              <w:t>,</w:t>
            </w:r>
            <w:r w:rsidR="388C087B" w:rsidRPr="3ED939E1">
              <w:rPr>
                <w:rFonts w:eastAsia="Segoe UI"/>
                <w:sz w:val="20"/>
                <w:szCs w:val="20"/>
              </w:rPr>
              <w:t xml:space="preserve"> </w:t>
            </w:r>
            <w:r w:rsidR="561D9822" w:rsidRPr="3ED939E1">
              <w:rPr>
                <w:rFonts w:eastAsia="Segoe UI"/>
                <w:sz w:val="20"/>
                <w:szCs w:val="20"/>
              </w:rPr>
              <w:t xml:space="preserve">the </w:t>
            </w:r>
            <w:r w:rsidR="392ED628" w:rsidRPr="3ED939E1">
              <w:rPr>
                <w:rFonts w:eastAsia="Segoe UI"/>
                <w:sz w:val="20"/>
                <w:szCs w:val="20"/>
              </w:rPr>
              <w:t xml:space="preserve">Sacramento River, </w:t>
            </w:r>
            <w:r w:rsidR="388C087B" w:rsidRPr="3ED939E1">
              <w:rPr>
                <w:rFonts w:eastAsia="Segoe UI"/>
                <w:sz w:val="20"/>
                <w:szCs w:val="20"/>
              </w:rPr>
              <w:t>Suisun Marsh, Suisun Bay, the Confluence</w:t>
            </w:r>
            <w:r w:rsidR="6592E26E" w:rsidRPr="3ED939E1">
              <w:rPr>
                <w:rFonts w:eastAsia="Segoe UI"/>
                <w:sz w:val="20"/>
                <w:szCs w:val="20"/>
              </w:rPr>
              <w:t xml:space="preserve">, </w:t>
            </w:r>
            <w:r w:rsidR="243E1E23" w:rsidRPr="3ED939E1">
              <w:rPr>
                <w:rFonts w:eastAsia="Segoe UI"/>
                <w:sz w:val="20"/>
                <w:szCs w:val="20"/>
              </w:rPr>
              <w:t xml:space="preserve">the Napa River, Carquinez Strait, </w:t>
            </w:r>
            <w:r w:rsidR="6592E26E" w:rsidRPr="3ED939E1">
              <w:rPr>
                <w:rFonts w:eastAsia="Segoe UI"/>
                <w:sz w:val="20"/>
                <w:szCs w:val="20"/>
              </w:rPr>
              <w:t>and San Pablo Bay</w:t>
            </w:r>
            <w:r w:rsidR="35BD8C62" w:rsidRPr="3ED939E1">
              <w:rPr>
                <w:rFonts w:eastAsia="Segoe UI"/>
                <w:sz w:val="20"/>
                <w:szCs w:val="20"/>
              </w:rPr>
              <w:t>.</w:t>
            </w:r>
          </w:p>
          <w:p w14:paraId="79919283" w14:textId="6F113729"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r w:rsidR="12900CD6" w:rsidRPr="0926DEE5">
              <w:rPr>
                <w:rFonts w:eastAsia="Segoe UI"/>
                <w:sz w:val="20"/>
                <w:szCs w:val="20"/>
              </w:rPr>
              <w:t>Chipp</w:t>
            </w:r>
            <w:r w:rsidR="055905FA" w:rsidRPr="0926DEE5">
              <w:rPr>
                <w:rFonts w:eastAsia="Segoe UI"/>
                <w:sz w:val="20"/>
                <w:szCs w:val="20"/>
              </w:rPr>
              <w:t>s Island</w:t>
            </w:r>
            <w:r w:rsidR="613C3A2E" w:rsidRPr="0926DEE5">
              <w:rPr>
                <w:rFonts w:eastAsia="Segoe UI"/>
                <w:sz w:val="20"/>
                <w:szCs w:val="20"/>
              </w:rPr>
              <w:t>.</w:t>
            </w:r>
          </w:p>
          <w:p w14:paraId="47DE73D3" w14:textId="1B90AC8A" w:rsidR="780EFA43" w:rsidRDefault="523B8728" w:rsidP="00F65639">
            <w:pPr>
              <w:pStyle w:val="ListParagraph"/>
              <w:numPr>
                <w:ilvl w:val="0"/>
                <w:numId w:val="19"/>
              </w:numPr>
              <w:spacing w:after="0" w:line="259" w:lineRule="auto"/>
              <w:rPr>
                <w:rFonts w:eastAsia="Segoe UI"/>
                <w:sz w:val="20"/>
                <w:szCs w:val="20"/>
              </w:rPr>
            </w:pPr>
            <w:r w:rsidRPr="323C85F7">
              <w:rPr>
                <w:rFonts w:eastAsia="Segoe UI"/>
                <w:sz w:val="20"/>
                <w:szCs w:val="20"/>
              </w:rPr>
              <w:t>Adult</w:t>
            </w:r>
            <w:r w:rsidR="768AE34A" w:rsidRPr="323C85F7">
              <w:rPr>
                <w:rFonts w:eastAsia="Segoe UI"/>
                <w:sz w:val="20"/>
                <w:szCs w:val="20"/>
              </w:rPr>
              <w:t xml:space="preserve"> longfin smelt have been detected in </w:t>
            </w:r>
            <w:r w:rsidR="12BCA33B" w:rsidRPr="323C85F7">
              <w:rPr>
                <w:rFonts w:eastAsia="Segoe UI"/>
                <w:sz w:val="20"/>
                <w:szCs w:val="20"/>
              </w:rPr>
              <w:t xml:space="preserve">the Napa River, </w:t>
            </w:r>
            <w:r w:rsidR="768AE34A" w:rsidRPr="323C85F7">
              <w:rPr>
                <w:rFonts w:eastAsia="Segoe UI"/>
                <w:sz w:val="20"/>
                <w:szCs w:val="20"/>
              </w:rPr>
              <w:t>Suisun Marsh</w:t>
            </w:r>
            <w:r w:rsidR="0D9A3B7D" w:rsidRPr="323C85F7">
              <w:rPr>
                <w:rFonts w:eastAsia="Segoe UI"/>
                <w:sz w:val="20"/>
                <w:szCs w:val="20"/>
              </w:rPr>
              <w:t xml:space="preserve"> and Bay</w:t>
            </w:r>
            <w:r w:rsidR="00F738B7" w:rsidRPr="323C85F7">
              <w:rPr>
                <w:rFonts w:eastAsia="Segoe UI"/>
                <w:sz w:val="20"/>
                <w:szCs w:val="20"/>
              </w:rPr>
              <w:t xml:space="preserve">, </w:t>
            </w:r>
            <w:r w:rsidR="31BE77F5" w:rsidRPr="323C85F7">
              <w:rPr>
                <w:rFonts w:eastAsia="Segoe UI"/>
                <w:sz w:val="20"/>
                <w:szCs w:val="20"/>
              </w:rPr>
              <w:t>Central and South Delta, Sacramento River</w:t>
            </w:r>
            <w:r w:rsidR="768AE34A" w:rsidRPr="323C85F7">
              <w:rPr>
                <w:rFonts w:eastAsia="Segoe UI"/>
                <w:sz w:val="20"/>
                <w:szCs w:val="20"/>
              </w:rPr>
              <w:t>, and Chipps Island.</w:t>
            </w:r>
            <w:r w:rsidR="762767CC" w:rsidRPr="323C85F7">
              <w:rPr>
                <w:rFonts w:eastAsia="Segoe UI"/>
                <w:sz w:val="20"/>
                <w:szCs w:val="20"/>
              </w:rPr>
              <w:t xml:space="preserve"> Adult LFS have also been detect</w:t>
            </w:r>
            <w:r w:rsidR="6A3E7DC1" w:rsidRPr="323C85F7">
              <w:rPr>
                <w:rFonts w:eastAsia="Segoe UI"/>
                <w:sz w:val="20"/>
                <w:szCs w:val="20"/>
              </w:rPr>
              <w:t>ed</w:t>
            </w:r>
            <w:r w:rsidR="762767CC" w:rsidRPr="323C85F7">
              <w:rPr>
                <w:rFonts w:eastAsia="Segoe UI"/>
                <w:sz w:val="20"/>
                <w:szCs w:val="20"/>
              </w:rPr>
              <w:t xml:space="preserve"> in salvage at </w:t>
            </w:r>
            <w:r w:rsidR="4213160C" w:rsidRPr="323C85F7">
              <w:rPr>
                <w:rFonts w:eastAsia="Segoe UI"/>
                <w:sz w:val="20"/>
                <w:szCs w:val="20"/>
              </w:rPr>
              <w:t>TFCF</w:t>
            </w:r>
            <w:r w:rsidR="762767CC" w:rsidRPr="323C85F7">
              <w:rPr>
                <w:rFonts w:eastAsia="Segoe UI"/>
                <w:sz w:val="20"/>
                <w:szCs w:val="20"/>
              </w:rPr>
              <w:t>.</w:t>
            </w:r>
          </w:p>
          <w:p w14:paraId="252936AA" w14:textId="7E2810FE" w:rsidR="003A7A14" w:rsidRDefault="329DF217" w:rsidP="070FC569">
            <w:pPr>
              <w:pStyle w:val="ListParagraph"/>
              <w:numPr>
                <w:ilvl w:val="0"/>
                <w:numId w:val="19"/>
              </w:numPr>
              <w:spacing w:after="0" w:line="259" w:lineRule="auto"/>
              <w:rPr>
                <w:rFonts w:eastAsia="Segoe UI"/>
                <w:sz w:val="20"/>
                <w:szCs w:val="20"/>
              </w:rPr>
            </w:pPr>
            <w:r w:rsidRPr="3ED939E1">
              <w:rPr>
                <w:rFonts w:eastAsia="Segoe UI"/>
                <w:sz w:val="20"/>
                <w:szCs w:val="20"/>
              </w:rPr>
              <w:t xml:space="preserve">(Updated </w:t>
            </w:r>
            <w:r w:rsidR="4A8E318C" w:rsidRPr="3ED939E1">
              <w:rPr>
                <w:rFonts w:eastAsia="Segoe UI"/>
                <w:sz w:val="20"/>
                <w:szCs w:val="20"/>
              </w:rPr>
              <w:t>2</w:t>
            </w:r>
            <w:r w:rsidR="5006244F" w:rsidRPr="3ED939E1">
              <w:rPr>
                <w:sz w:val="20"/>
                <w:szCs w:val="20"/>
              </w:rPr>
              <w:t>/</w:t>
            </w:r>
            <w:r w:rsidR="63CAFF88" w:rsidRPr="3ED939E1">
              <w:rPr>
                <w:sz w:val="20"/>
                <w:szCs w:val="20"/>
              </w:rPr>
              <w:t>1</w:t>
            </w:r>
            <w:ins w:id="18" w:author="Easterbrook, Grace K" w:date="2025-02-18T08:20:00Z">
              <w:r w:rsidR="00495B29">
                <w:rPr>
                  <w:sz w:val="20"/>
                  <w:szCs w:val="20"/>
                </w:rPr>
                <w:t>8</w:t>
              </w:r>
            </w:ins>
            <w:del w:id="19" w:author="Easterbrook, Grace K" w:date="2025-02-18T08:20:00Z">
              <w:r w:rsidR="63CAFF88" w:rsidRPr="3ED939E1" w:rsidDel="00495B29">
                <w:rPr>
                  <w:sz w:val="20"/>
                  <w:szCs w:val="20"/>
                </w:rPr>
                <w:delText>0</w:delText>
              </w:r>
            </w:del>
            <w:r w:rsidR="5006244F" w:rsidRPr="3ED939E1">
              <w:rPr>
                <w:sz w:val="20"/>
                <w:szCs w:val="20"/>
              </w:rPr>
              <w:t>/202</w:t>
            </w:r>
            <w:r w:rsidR="6D57343C" w:rsidRPr="3ED939E1">
              <w:rPr>
                <w:sz w:val="20"/>
                <w:szCs w:val="20"/>
              </w:rPr>
              <w:t>5</w:t>
            </w:r>
            <w:r w:rsidRPr="3ED939E1">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lastRenderedPageBreak/>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57ED5964">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57ED5964">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25149A14" w:rsidR="4B690A15" w:rsidRDefault="756822D6" w:rsidP="00967681">
            <w:pPr>
              <w:pStyle w:val="vitabletextSegoeUIRegular10"/>
              <w:spacing w:line="259" w:lineRule="auto"/>
            </w:pPr>
            <w:r>
              <w:t>2</w:t>
            </w:r>
            <w:r w:rsidR="488405E7">
              <w:t>/</w:t>
            </w:r>
            <w:r w:rsidR="48996260">
              <w:t>11</w:t>
            </w:r>
            <w:r w:rsidR="488405E7">
              <w:t>/2025</w:t>
            </w:r>
          </w:p>
          <w:p w14:paraId="268B1CA0" w14:textId="4E0455A4" w:rsidR="006A489C" w:rsidRPr="00E83BF0" w:rsidRDefault="7B02D5B5" w:rsidP="006A489C">
            <w:pPr>
              <w:pStyle w:val="vitabletextSegoeUIRegular10"/>
            </w:pPr>
            <w:r>
              <w:t xml:space="preserve"> </w:t>
            </w:r>
          </w:p>
        </w:tc>
      </w:tr>
      <w:tr w:rsidR="008E7C2D" w14:paraId="70C69646" w14:textId="77777777" w:rsidTr="57ED5964">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30D72136" w14:textId="60C78835" w:rsidR="607E8558" w:rsidRDefault="27978300" w:rsidP="57B5A194">
            <w:pPr>
              <w:pStyle w:val="vitabletextSegoeUIRegular10"/>
              <w:spacing w:line="259" w:lineRule="auto"/>
            </w:pPr>
            <w:r>
              <w:t>2</w:t>
            </w:r>
            <w:r w:rsidR="5964C26B">
              <w:t>/</w:t>
            </w:r>
            <w:r w:rsidR="53CD9E4E">
              <w:t>11</w:t>
            </w:r>
            <w:r w:rsidR="5964C26B">
              <w:t>/2025</w:t>
            </w:r>
          </w:p>
          <w:p w14:paraId="2F3DCBF7" w14:textId="4CAE9F64" w:rsidR="008E7C2D" w:rsidRPr="00E83BF0" w:rsidRDefault="008E7C2D" w:rsidP="008E7C2D">
            <w:pPr>
              <w:pStyle w:val="vitabletextSegoeUIRegular10"/>
            </w:pPr>
          </w:p>
        </w:tc>
      </w:tr>
      <w:tr w:rsidR="008E7C2D" w14:paraId="0EAC6E9A" w14:textId="77777777" w:rsidTr="57ED5964">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8D2BCEE" w14:textId="204995FD" w:rsidR="008E7C2D" w:rsidRPr="00E83BF0" w:rsidRDefault="7B33E11D" w:rsidP="19E4322C">
            <w:pPr>
              <w:pStyle w:val="vitabletextSegoeUIRegular10"/>
              <w:spacing w:line="259" w:lineRule="auto"/>
            </w:pPr>
            <w:r>
              <w:t>50% threshold – 1500</w:t>
            </w:r>
          </w:p>
          <w:p w14:paraId="3E6D2BED" w14:textId="2586AD3D" w:rsidR="008E7C2D" w:rsidRPr="00E83BF0" w:rsidRDefault="008E7C2D" w:rsidP="19E4322C">
            <w:pPr>
              <w:pStyle w:val="vitabletextSegoeUIRegular10"/>
              <w:spacing w:line="259" w:lineRule="auto"/>
            </w:pPr>
          </w:p>
          <w:p w14:paraId="5DA1522A" w14:textId="099010E6" w:rsidR="008E7C2D" w:rsidRPr="00E83BF0" w:rsidRDefault="7B33E11D" w:rsidP="19E4322C">
            <w:pPr>
              <w:pStyle w:val="vitabletextSegoeUIRegular10"/>
              <w:spacing w:line="259" w:lineRule="auto"/>
            </w:pPr>
            <w:r>
              <w:t xml:space="preserve">75% threshold - </w:t>
            </w:r>
          </w:p>
          <w:p w14:paraId="630C4B2C" w14:textId="3D841F63" w:rsidR="008E7C2D" w:rsidRPr="00E83BF0" w:rsidRDefault="7B33E11D" w:rsidP="19E4322C">
            <w:pPr>
              <w:pStyle w:val="vitabletextSegoeUIRegular10"/>
              <w:spacing w:line="259" w:lineRule="auto"/>
            </w:pPr>
            <w:r>
              <w:t>2250</w:t>
            </w:r>
          </w:p>
          <w:p w14:paraId="69A06109" w14:textId="3A4F6B13" w:rsidR="008E7C2D" w:rsidRPr="00E83BF0" w:rsidRDefault="008E7C2D" w:rsidP="19E4322C">
            <w:pPr>
              <w:pStyle w:val="vitabletextSegoeUIRegular10"/>
              <w:spacing w:line="259" w:lineRule="auto"/>
            </w:pPr>
          </w:p>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36C4DAF0" w:rsidR="008E7C2D" w:rsidRPr="00E83BF0" w:rsidRDefault="5ED33D02" w:rsidP="008E7C2D">
            <w:pPr>
              <w:pStyle w:val="vitabletextSegoeUIRegular10"/>
            </w:pPr>
            <w:r>
              <w:t xml:space="preserve">WY 2025 loss = </w:t>
            </w:r>
            <w:r w:rsidR="0F351D86">
              <w:t>61.23</w:t>
            </w:r>
            <w:r w:rsidR="7612BB33">
              <w:t xml:space="preserve"> (</w:t>
            </w:r>
            <w:r w:rsidR="49FEE2CE">
              <w:t>4</w:t>
            </w:r>
            <w:r w:rsidR="7612BB33">
              <w:t>% of 50</w:t>
            </w:r>
            <w:r w:rsidR="3D146D47">
              <w:t>% threshold)</w:t>
            </w:r>
          </w:p>
          <w:p w14:paraId="05CC7C10" w14:textId="6D02419F" w:rsidR="008E7C2D" w:rsidRPr="00E83BF0" w:rsidRDefault="008E7C2D" w:rsidP="008E7C2D">
            <w:pPr>
              <w:pStyle w:val="vitabletextSegoeUIRegular10"/>
            </w:pPr>
          </w:p>
        </w:tc>
        <w:tc>
          <w:tcPr>
            <w:tcW w:w="2039" w:type="dxa"/>
          </w:tcPr>
          <w:p w14:paraId="57718376" w14:textId="4771518E" w:rsidR="3D146D47" w:rsidRDefault="367A6A9A" w:rsidP="004473E6">
            <w:pPr>
              <w:pStyle w:val="vitabletextSegoeUIRegular10"/>
              <w:spacing w:line="259" w:lineRule="auto"/>
            </w:pPr>
            <w:r>
              <w:t>Salvage increasing</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D94E603" w14:textId="3D8D6B8D" w:rsidR="7F9C2FDF" w:rsidRDefault="2864CCB2" w:rsidP="0CA3E5A3">
            <w:pPr>
              <w:pStyle w:val="vitabletextSegoeUIRegular10"/>
              <w:spacing w:line="259" w:lineRule="auto"/>
            </w:pPr>
            <w:r>
              <w:t>2</w:t>
            </w:r>
            <w:r w:rsidR="5BD761BC">
              <w:t>/</w:t>
            </w:r>
            <w:r w:rsidR="77F4B937">
              <w:t>11</w:t>
            </w:r>
            <w:r w:rsidR="5BD761BC">
              <w:t>/2025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57ED5964">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17EC36AC" w:rsidR="29EBC6DB" w:rsidRDefault="5453C570" w:rsidP="19E4322C">
            <w:pPr>
              <w:pStyle w:val="vitabletextSegoeUIRegular10"/>
            </w:pPr>
            <w:r>
              <w:t>No exceedances</w:t>
            </w:r>
            <w:r w:rsidR="3AA84FB1">
              <w:t xml:space="preserve"> – 7 day rolling sum as of 2/10/25 = </w:t>
            </w:r>
            <w:r w:rsidR="3C2609E5" w:rsidRPr="00907B86">
              <w:rPr>
                <w:b/>
                <w:bCs/>
                <w:u w:val="single"/>
              </w:rPr>
              <w:t>27</w:t>
            </w:r>
          </w:p>
        </w:tc>
        <w:tc>
          <w:tcPr>
            <w:tcW w:w="2039" w:type="dxa"/>
          </w:tcPr>
          <w:p w14:paraId="41C520AE" w14:textId="7C18D8B4" w:rsidR="29EBC6DB" w:rsidRDefault="3904BA1A" w:rsidP="004473E6">
            <w:pPr>
              <w:pStyle w:val="vitabletextSegoeUIRegular10"/>
              <w:spacing w:line="259" w:lineRule="auto"/>
            </w:pPr>
            <w:r>
              <w:t>Salvage increasing</w:t>
            </w:r>
          </w:p>
          <w:p w14:paraId="789AA792" w14:textId="3B021081" w:rsidR="19E4322C" w:rsidRDefault="19E4322C" w:rsidP="19E4322C">
            <w:pPr>
              <w:pStyle w:val="vitabletextSegoeUIRegular10"/>
              <w:spacing w:line="259" w:lineRule="auto"/>
            </w:pPr>
          </w:p>
        </w:tc>
        <w:tc>
          <w:tcPr>
            <w:tcW w:w="1630" w:type="dxa"/>
          </w:tcPr>
          <w:p w14:paraId="4001C04B" w14:textId="7ED74CD5" w:rsidR="40DD2360" w:rsidRDefault="0DEC5AFB" w:rsidP="0CA3E5A3">
            <w:pPr>
              <w:pStyle w:val="vitabletextSegoeUIRegular10"/>
              <w:spacing w:line="259" w:lineRule="auto"/>
            </w:pPr>
            <w:r>
              <w:t>2</w:t>
            </w:r>
            <w:r w:rsidR="09752DC6">
              <w:t>/</w:t>
            </w:r>
            <w:r w:rsidR="72F47ECE">
              <w:t>11</w:t>
            </w:r>
            <w:r w:rsidR="09752DC6">
              <w:t>/2025</w:t>
            </w:r>
          </w:p>
          <w:p w14:paraId="35F48528" w14:textId="06F46ECA" w:rsidR="19E4322C" w:rsidRDefault="19E4322C" w:rsidP="19E4322C">
            <w:pPr>
              <w:pStyle w:val="vitabletextSegoeUIRegular10"/>
              <w:spacing w:line="259" w:lineRule="auto"/>
            </w:pPr>
          </w:p>
        </w:tc>
      </w:tr>
      <w:tr w:rsidR="008E7C2D" w14:paraId="017A38E5" w14:textId="77777777" w:rsidTr="57ED5964">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481EA4EA" w14:textId="2522E821" w:rsidR="27530BC7" w:rsidRDefault="550F0795" w:rsidP="0CA3E5A3">
            <w:pPr>
              <w:pStyle w:val="vitabletextSegoeUIRegular10"/>
              <w:spacing w:line="259" w:lineRule="auto"/>
            </w:pPr>
            <w:r>
              <w:t>2</w:t>
            </w:r>
            <w:r w:rsidR="7A5A93F7">
              <w:t>/</w:t>
            </w:r>
            <w:r w:rsidR="12257459">
              <w:t>11</w:t>
            </w:r>
            <w:r w:rsidR="7A5A93F7">
              <w:t>/2025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57ED5964">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60B571B5" w14:textId="50D7CD99" w:rsidR="7C10ED4C" w:rsidRDefault="55A4ADC2" w:rsidP="0CA3E5A3">
            <w:pPr>
              <w:pStyle w:val="vitabletextSegoeUIRegular10"/>
              <w:spacing w:line="259" w:lineRule="auto"/>
            </w:pPr>
            <w:r>
              <w:t>2</w:t>
            </w:r>
            <w:r w:rsidR="1F356F4A">
              <w:t>/</w:t>
            </w:r>
            <w:r w:rsidR="6366BF85">
              <w:t>11</w:t>
            </w:r>
            <w:r w:rsidR="1F356F4A">
              <w:t>/2025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57ED5964">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6A027010" w14:textId="279571A4" w:rsidR="38391225" w:rsidRDefault="371C33B8" w:rsidP="0CA3E5A3">
            <w:pPr>
              <w:pStyle w:val="vitabletextSegoeUIRegular10"/>
              <w:spacing w:line="259" w:lineRule="auto"/>
            </w:pPr>
            <w:r>
              <w:t>2</w:t>
            </w:r>
            <w:r w:rsidR="59E900A6">
              <w:t>/</w:t>
            </w:r>
            <w:r w:rsidR="0909C071">
              <w:t>11</w:t>
            </w:r>
            <w:r w:rsidR="59E900A6">
              <w:t>/2025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57ED5964">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57ED5964">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0"/>
        <w:gridCol w:w="954"/>
        <w:gridCol w:w="1432"/>
        <w:gridCol w:w="1117"/>
        <w:gridCol w:w="1136"/>
        <w:gridCol w:w="1029"/>
        <w:gridCol w:w="1262"/>
      </w:tblGrid>
      <w:tr w:rsidR="004A1E25" w14:paraId="7A0495C2" w14:textId="77777777" w:rsidTr="00907B86">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245"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222" w:type="dxa"/>
            <w:vAlign w:val="bottom"/>
          </w:tcPr>
          <w:p w14:paraId="34771F51" w14:textId="77777777" w:rsidR="004A1E25" w:rsidRPr="00227C7A" w:rsidRDefault="004A1E25" w:rsidP="004A1E25">
            <w:pPr>
              <w:pStyle w:val="vitableheadingsSegoeUISemibold12pt"/>
              <w:keepNext/>
            </w:pPr>
            <w:r w:rsidRPr="00227C7A">
              <w:t>Weekly Trend</w:t>
            </w:r>
          </w:p>
        </w:tc>
        <w:tc>
          <w:tcPr>
            <w:tcW w:w="813"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0907B86">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245" w:type="dxa"/>
          </w:tcPr>
          <w:p w14:paraId="03F7B9FD" w14:textId="77777777" w:rsidR="004A1E25" w:rsidRPr="00227C7A" w:rsidRDefault="004A1E25" w:rsidP="004A1E25">
            <w:pPr>
              <w:pStyle w:val="vitabletextSegoeUIRegular10"/>
            </w:pPr>
            <w:r w:rsidRPr="00227C7A">
              <w:t xml:space="preserve">N/A </w:t>
            </w:r>
          </w:p>
        </w:tc>
        <w:tc>
          <w:tcPr>
            <w:tcW w:w="1222" w:type="dxa"/>
          </w:tcPr>
          <w:p w14:paraId="51A6D96E" w14:textId="77777777" w:rsidR="004A1E25" w:rsidRPr="00227C7A" w:rsidRDefault="004A1E25" w:rsidP="004A1E25">
            <w:pPr>
              <w:pStyle w:val="vitabletextSegoeUIRegular10"/>
            </w:pPr>
            <w:r w:rsidRPr="00227C7A">
              <w:t xml:space="preserve">N/A </w:t>
            </w:r>
          </w:p>
        </w:tc>
        <w:tc>
          <w:tcPr>
            <w:tcW w:w="813" w:type="dxa"/>
          </w:tcPr>
          <w:p w14:paraId="08F0257C" w14:textId="22DDA41D" w:rsidR="004A1E25" w:rsidRPr="00227C7A" w:rsidRDefault="72DA17DD" w:rsidP="004A1E25">
            <w:pPr>
              <w:pStyle w:val="vitabletextSegoeUIRegular10"/>
            </w:pPr>
            <w:r>
              <w:t>1/</w:t>
            </w:r>
            <w:r w:rsidR="4E5AF420">
              <w:t>2</w:t>
            </w:r>
            <w:r w:rsidR="22640936">
              <w:t>7</w:t>
            </w:r>
            <w:r>
              <w:t>/2</w:t>
            </w:r>
            <w:r w:rsidR="7FB1A295">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0907B86">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245" w:type="dxa"/>
          </w:tcPr>
          <w:p w14:paraId="3C3C30A4" w14:textId="5E185428" w:rsidR="004A1E25" w:rsidRPr="00227C7A" w:rsidRDefault="0A5E7525" w:rsidP="004A1E25">
            <w:pPr>
              <w:pStyle w:val="vitabletextSegoeUIRegular10"/>
            </w:pPr>
            <w:r>
              <w:t xml:space="preserve">Confirmed Genetic WR </w:t>
            </w:r>
            <w:r w:rsidR="6A834BCD">
              <w:t xml:space="preserve">Annual Loss = </w:t>
            </w:r>
            <w:r w:rsidR="408DD17E">
              <w:t>5.14</w:t>
            </w:r>
          </w:p>
          <w:p w14:paraId="5F6DC672" w14:textId="4EC14F5F" w:rsidR="004A1E25" w:rsidRPr="00227C7A" w:rsidRDefault="004A1E25" w:rsidP="004A1E25">
            <w:pPr>
              <w:pStyle w:val="vitabletextSegoeUIRegular10"/>
            </w:pPr>
          </w:p>
          <w:p w14:paraId="34807185" w14:textId="265103DD" w:rsidR="004A1E25" w:rsidRPr="00227C7A" w:rsidRDefault="004A1E25" w:rsidP="004A1E25">
            <w:pPr>
              <w:pStyle w:val="vitabletextSegoeUIRegular10"/>
            </w:pPr>
          </w:p>
        </w:tc>
        <w:tc>
          <w:tcPr>
            <w:tcW w:w="1222"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seasonal timing</w:t>
            </w:r>
          </w:p>
          <w:p w14:paraId="2B5F1A55" w14:textId="77777777" w:rsidR="004A1E25" w:rsidRPr="00227C7A" w:rsidRDefault="004A1E25" w:rsidP="004A1E25">
            <w:pPr>
              <w:pStyle w:val="vitabletextSegoeUIRegular10"/>
            </w:pPr>
          </w:p>
        </w:tc>
        <w:tc>
          <w:tcPr>
            <w:tcW w:w="813" w:type="dxa"/>
          </w:tcPr>
          <w:p w14:paraId="7A81E80C" w14:textId="3F68CF94" w:rsidR="004A1E25" w:rsidRPr="00227C7A" w:rsidRDefault="4A993639" w:rsidP="004A1E25">
            <w:pPr>
              <w:pStyle w:val="vitabletextSegoeUIRegular10"/>
            </w:pPr>
            <w:r>
              <w:t>2</w:t>
            </w:r>
            <w:r w:rsidR="02EAC3B2">
              <w:t>/</w:t>
            </w:r>
            <w:r w:rsidR="71509631">
              <w:t>10</w:t>
            </w:r>
            <w:r w:rsidR="34B74126">
              <w:t>/</w:t>
            </w:r>
            <w:r w:rsidR="02EAC3B2">
              <w:t>25</w:t>
            </w:r>
          </w:p>
        </w:tc>
        <w:tc>
          <w:tcPr>
            <w:tcW w:w="1262" w:type="dxa"/>
          </w:tcPr>
          <w:p w14:paraId="64B004E6" w14:textId="42AED602" w:rsidR="004A1E25" w:rsidRPr="00227C7A" w:rsidRDefault="1A067A3B" w:rsidP="593DF687">
            <w:pPr>
              <w:pStyle w:val="vitabletextSegoeUIRegular10"/>
              <w:spacing w:line="259" w:lineRule="auto"/>
            </w:pPr>
            <w:r>
              <w:t>S</w:t>
            </w:r>
            <w:r w:rsidR="15FEBE22">
              <w:t>alvage</w:t>
            </w:r>
            <w:r w:rsidR="72002261">
              <w:t xml:space="preserve"> of LAD unclipped older juvenile during </w:t>
            </w:r>
            <w:r w:rsidR="3F05414C">
              <w:t xml:space="preserve">the </w:t>
            </w:r>
            <w:r w:rsidR="72002261">
              <w:t xml:space="preserve">last week </w:t>
            </w:r>
            <w:r w:rsidR="12E981F8">
              <w:t xml:space="preserve">occurred </w:t>
            </w:r>
            <w:r w:rsidR="72002261">
              <w:t xml:space="preserve">at </w:t>
            </w:r>
            <w:r w:rsidR="0FC59C58">
              <w:t>both</w:t>
            </w:r>
            <w:r w:rsidR="72002261">
              <w:t xml:space="preserve"> fish </w:t>
            </w:r>
            <w:r w:rsidR="15FEBE22">
              <w:t>facilit</w:t>
            </w:r>
            <w:r w:rsidR="45967A0E">
              <w:t>ies</w:t>
            </w:r>
            <w:r w:rsidR="72002261">
              <w:t>.</w:t>
            </w:r>
          </w:p>
        </w:tc>
      </w:tr>
      <w:tr w:rsidR="6937AEFC" w14:paraId="53B35A99" w14:textId="77777777" w:rsidTr="00907B86">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245" w:type="dxa"/>
          </w:tcPr>
          <w:p w14:paraId="2DBDCADC" w14:textId="03B5F22A" w:rsidR="2774C3EB" w:rsidRDefault="49DFEB2D" w:rsidP="6937AEFC">
            <w:pPr>
              <w:pStyle w:val="vitabletextSegoeUIRegular10"/>
            </w:pPr>
            <w:r>
              <w:t>N/A</w:t>
            </w:r>
          </w:p>
        </w:tc>
        <w:tc>
          <w:tcPr>
            <w:tcW w:w="1222" w:type="dxa"/>
          </w:tcPr>
          <w:p w14:paraId="1BC75659" w14:textId="720BC031" w:rsidR="2774C3EB" w:rsidRDefault="2774C3EB" w:rsidP="6937AEFC">
            <w:pPr>
              <w:pStyle w:val="vitabletextSegoeUIRegular10"/>
            </w:pPr>
            <w:r>
              <w:t>N/A</w:t>
            </w:r>
          </w:p>
        </w:tc>
        <w:tc>
          <w:tcPr>
            <w:tcW w:w="813"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00907B86">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lastRenderedPageBreak/>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245" w:type="dxa"/>
          </w:tcPr>
          <w:p w14:paraId="32B97D12" w14:textId="364E4704" w:rsidR="68762A3A" w:rsidRDefault="68762A3A" w:rsidP="00ED2911">
            <w:pPr>
              <w:spacing w:after="0" w:line="257" w:lineRule="auto"/>
              <w:rPr>
                <w:rFonts w:eastAsia="Segoe UI"/>
                <w:sz w:val="20"/>
                <w:szCs w:val="20"/>
              </w:rPr>
            </w:pPr>
            <w:r w:rsidRPr="00ED2911">
              <w:rPr>
                <w:rFonts w:eastAsia="Segoe UI"/>
                <w:sz w:val="20"/>
                <w:szCs w:val="20"/>
              </w:rPr>
              <w:lastRenderedPageBreak/>
              <w:t xml:space="preserve">2/5/25-2/11/25 Threshold: </w:t>
            </w:r>
          </w:p>
          <w:p w14:paraId="3FEB7973" w14:textId="2CEE6B00" w:rsidR="68762A3A" w:rsidRDefault="68762A3A" w:rsidP="00ED2911">
            <w:pPr>
              <w:spacing w:after="0" w:line="257" w:lineRule="auto"/>
              <w:rPr>
                <w:rFonts w:eastAsia="Segoe UI"/>
                <w:sz w:val="20"/>
                <w:szCs w:val="20"/>
              </w:rPr>
            </w:pPr>
            <w:r w:rsidRPr="00ED2911">
              <w:rPr>
                <w:rFonts w:eastAsia="Segoe UI"/>
                <w:sz w:val="20"/>
                <w:szCs w:val="20"/>
              </w:rPr>
              <w:t>32.46</w:t>
            </w:r>
          </w:p>
          <w:p w14:paraId="098BDBF4" w14:textId="44199578" w:rsidR="00ED2911" w:rsidRDefault="00ED2911" w:rsidP="00ED2911">
            <w:pPr>
              <w:spacing w:after="0" w:line="257" w:lineRule="auto"/>
              <w:rPr>
                <w:rFonts w:eastAsia="Segoe UI"/>
                <w:sz w:val="20"/>
                <w:szCs w:val="20"/>
              </w:rPr>
            </w:pPr>
          </w:p>
          <w:p w14:paraId="3B0322BB" w14:textId="0FA48C62" w:rsidR="004A1E25" w:rsidRPr="00227C7A" w:rsidRDefault="004A1E25" w:rsidP="593DF687">
            <w:pPr>
              <w:spacing w:after="0" w:line="257" w:lineRule="auto"/>
              <w:rPr>
                <w:rFonts w:eastAsia="Segoe UI"/>
                <w:sz w:val="20"/>
                <w:szCs w:val="20"/>
              </w:rPr>
            </w:pPr>
          </w:p>
          <w:p w14:paraId="18384640" w14:textId="07487EBA" w:rsidR="004A1E25" w:rsidRPr="00227C7A" w:rsidRDefault="54A188BF" w:rsidP="593DF687">
            <w:pPr>
              <w:spacing w:after="0" w:line="257" w:lineRule="auto"/>
              <w:rPr>
                <w:rFonts w:eastAsia="Segoe UI"/>
                <w:sz w:val="20"/>
                <w:szCs w:val="20"/>
              </w:rPr>
            </w:pPr>
            <w:r w:rsidRPr="593DF687">
              <w:rPr>
                <w:rFonts w:eastAsia="Segoe UI"/>
                <w:sz w:val="20"/>
                <w:szCs w:val="20"/>
              </w:rPr>
              <w:t>Upcoming:</w:t>
            </w:r>
          </w:p>
          <w:p w14:paraId="3729D646" w14:textId="46D03D07" w:rsidR="004A1E25" w:rsidRPr="00227C7A" w:rsidRDefault="54A188BF" w:rsidP="593DF687">
            <w:pPr>
              <w:spacing w:after="0" w:line="257" w:lineRule="auto"/>
              <w:rPr>
                <w:rFonts w:eastAsia="Segoe UI"/>
                <w:sz w:val="20"/>
                <w:szCs w:val="20"/>
              </w:rPr>
            </w:pPr>
            <w:r w:rsidRPr="593DF687">
              <w:rPr>
                <w:rFonts w:eastAsia="Segoe UI"/>
                <w:sz w:val="20"/>
                <w:szCs w:val="20"/>
              </w:rPr>
              <w:t>2/</w:t>
            </w:r>
            <w:r w:rsidR="5A9A341F" w:rsidRPr="00ED2911">
              <w:rPr>
                <w:rFonts w:eastAsia="Segoe UI"/>
                <w:sz w:val="20"/>
                <w:szCs w:val="20"/>
              </w:rPr>
              <w:t>12</w:t>
            </w:r>
            <w:r w:rsidRPr="593DF687">
              <w:rPr>
                <w:rFonts w:eastAsia="Segoe UI"/>
                <w:sz w:val="20"/>
                <w:szCs w:val="20"/>
              </w:rPr>
              <w:t>/25-2/</w:t>
            </w:r>
            <w:r w:rsidR="6135485B" w:rsidRPr="00ED2911">
              <w:rPr>
                <w:rFonts w:eastAsia="Segoe UI"/>
                <w:sz w:val="20"/>
                <w:szCs w:val="20"/>
              </w:rPr>
              <w:t>1</w:t>
            </w:r>
            <w:r w:rsidR="6DB7BB56" w:rsidRPr="00ED2911">
              <w:rPr>
                <w:rFonts w:eastAsia="Segoe UI"/>
                <w:sz w:val="20"/>
                <w:szCs w:val="20"/>
              </w:rPr>
              <w:t>8</w:t>
            </w:r>
            <w:r w:rsidRPr="593DF687">
              <w:rPr>
                <w:rFonts w:eastAsia="Segoe UI"/>
                <w:sz w:val="20"/>
                <w:szCs w:val="20"/>
              </w:rPr>
              <w:t xml:space="preserve">/25 Threshold: </w:t>
            </w:r>
          </w:p>
          <w:p w14:paraId="3C63C24D" w14:textId="199D76CD" w:rsidR="004A1E25" w:rsidRPr="00227C7A" w:rsidRDefault="6135485B" w:rsidP="593DF687">
            <w:pPr>
              <w:spacing w:after="0" w:line="257" w:lineRule="auto"/>
              <w:rPr>
                <w:rFonts w:eastAsia="Segoe UI"/>
                <w:sz w:val="20"/>
                <w:szCs w:val="20"/>
              </w:rPr>
            </w:pPr>
            <w:r w:rsidRPr="00ED2911">
              <w:rPr>
                <w:rFonts w:eastAsia="Segoe UI"/>
                <w:sz w:val="20"/>
                <w:szCs w:val="20"/>
              </w:rPr>
              <w:t>3</w:t>
            </w:r>
            <w:r w:rsidR="20DEBCFC" w:rsidRPr="00ED2911">
              <w:rPr>
                <w:rFonts w:eastAsia="Segoe UI"/>
                <w:sz w:val="20"/>
                <w:szCs w:val="20"/>
              </w:rPr>
              <w:t>6.74</w:t>
            </w: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222" w:type="dxa"/>
          </w:tcPr>
          <w:p w14:paraId="6978C2CF" w14:textId="007E94BD" w:rsidR="7E36D490" w:rsidRDefault="522CAA86" w:rsidP="75151D27">
            <w:pPr>
              <w:pStyle w:val="vitabletextSegoeUIRegular10"/>
            </w:pPr>
            <w:r>
              <w:lastRenderedPageBreak/>
              <w:t>Based on salvage thru 2/</w:t>
            </w:r>
            <w:r w:rsidR="3E08DFC8">
              <w:t>9</w:t>
            </w:r>
            <w:r w:rsidR="6F106ADA">
              <w:t xml:space="preserve"> </w:t>
            </w:r>
          </w:p>
          <w:p w14:paraId="0FB88F53" w14:textId="453BF4EC" w:rsidR="7E36D490" w:rsidRDefault="6F106ADA" w:rsidP="75151D27">
            <w:pPr>
              <w:pStyle w:val="vitabletextSegoeUIRegular10"/>
            </w:pPr>
            <w:r>
              <w:t xml:space="preserve">7-day loss: </w:t>
            </w:r>
            <w:r w:rsidR="13923928">
              <w:t>2.60</w:t>
            </w:r>
          </w:p>
          <w:p w14:paraId="1A221114" w14:textId="50137BAD" w:rsidR="5F869138" w:rsidRDefault="5F869138" w:rsidP="5F869138">
            <w:pPr>
              <w:pStyle w:val="vitabletextSegoeUIRegular10"/>
            </w:pPr>
          </w:p>
          <w:p w14:paraId="1E1B50C3" w14:textId="5210667F" w:rsidR="004A1E25" w:rsidRPr="00227C7A" w:rsidRDefault="10427226" w:rsidP="66F44CCA">
            <w:pPr>
              <w:pStyle w:val="vitabletextSegoeUIRegular10"/>
            </w:pPr>
            <w:r>
              <w:t>Total loss of 7 day rolling sum</w:t>
            </w:r>
            <w:r w:rsidR="41FBD283">
              <w:t xml:space="preserve"> (includes </w:t>
            </w:r>
            <w:r w:rsidR="785A26F6">
              <w:t>genetic</w:t>
            </w:r>
            <w:r w:rsidR="292A841F">
              <w:t>ally confirmed</w:t>
            </w:r>
            <w:r w:rsidR="254EEF16">
              <w:t>)</w:t>
            </w:r>
            <w:r w:rsidR="40C6D28B">
              <w:t xml:space="preserve">: </w:t>
            </w:r>
          </w:p>
          <w:p w14:paraId="568CA6EF" w14:textId="1682F4D4" w:rsidR="004A1E25" w:rsidRPr="00227C7A" w:rsidRDefault="390EAFFD" w:rsidP="537F2FF5">
            <w:pPr>
              <w:pStyle w:val="vitabletextSegoeUIRegular10"/>
            </w:pPr>
            <w:r>
              <w:t>2.60</w:t>
            </w:r>
          </w:p>
          <w:p w14:paraId="4D48E624" w14:textId="488CCE2F" w:rsidR="004A1E25" w:rsidRPr="00227C7A" w:rsidRDefault="004A1E25" w:rsidP="004A1E25">
            <w:pPr>
              <w:pStyle w:val="vitabletextSegoeUIRegular10"/>
            </w:pPr>
          </w:p>
        </w:tc>
        <w:tc>
          <w:tcPr>
            <w:tcW w:w="813" w:type="dxa"/>
          </w:tcPr>
          <w:p w14:paraId="00B1D89C" w14:textId="38515346" w:rsidR="004A1E25" w:rsidRPr="00227C7A" w:rsidRDefault="044F9E74" w:rsidP="004A1E25">
            <w:pPr>
              <w:pStyle w:val="vitabletextSegoeUIRegular10"/>
            </w:pPr>
            <w:r>
              <w:lastRenderedPageBreak/>
              <w:t>2</w:t>
            </w:r>
            <w:r w:rsidR="6BD4E605">
              <w:t>/</w:t>
            </w:r>
            <w:r w:rsidR="01842A40">
              <w:t>10</w:t>
            </w:r>
            <w:r w:rsidR="6BD4E605">
              <w:t>/2</w:t>
            </w:r>
            <w:r w:rsidR="023AEF18">
              <w:t>5</w:t>
            </w:r>
          </w:p>
        </w:tc>
        <w:tc>
          <w:tcPr>
            <w:tcW w:w="1262" w:type="dxa"/>
          </w:tcPr>
          <w:p w14:paraId="44E87092" w14:textId="50DABD25" w:rsidR="004A1E25" w:rsidRPr="00227C7A" w:rsidRDefault="57476BFE" w:rsidP="0926DEE5">
            <w:pPr>
              <w:pStyle w:val="vitabletextSegoeUIRegular10"/>
              <w:spacing w:line="259" w:lineRule="auto"/>
            </w:pPr>
            <w:r>
              <w:t>L</w:t>
            </w:r>
            <w:r w:rsidR="72965E9A">
              <w:t>oss</w:t>
            </w:r>
            <w:r w:rsidR="0F362DEE">
              <w:t xml:space="preserve"> of</w:t>
            </w:r>
            <w:r w:rsidR="0D28EE7F">
              <w:t xml:space="preserve"> genetic</w:t>
            </w:r>
            <w:r w:rsidR="0F362DEE">
              <w:t xml:space="preserve"> natural origin </w:t>
            </w:r>
            <w:r w:rsidR="0F362DEE">
              <w:lastRenderedPageBreak/>
              <w:t>winter-run chinook</w:t>
            </w:r>
            <w:r w:rsidR="0BCF92AE">
              <w:t xml:space="preserve"> this week</w:t>
            </w:r>
            <w:r w:rsidR="2CDE46C8">
              <w:t xml:space="preserve"> was 2.60</w:t>
            </w:r>
          </w:p>
          <w:p w14:paraId="1127D591" w14:textId="0C74D084" w:rsidR="00ED2911" w:rsidRDefault="00ED2911" w:rsidP="00ED2911">
            <w:pPr>
              <w:pStyle w:val="vitabletextSegoeUIRegular10"/>
              <w:spacing w:line="259" w:lineRule="auto"/>
            </w:pPr>
          </w:p>
          <w:p w14:paraId="54F3FB0D" w14:textId="3563A490" w:rsidR="2D6A4AA5" w:rsidRDefault="2D6A4AA5" w:rsidP="00ED2911">
            <w:pPr>
              <w:pStyle w:val="vitabletextSegoeUIRegular10"/>
              <w:spacing w:line="259" w:lineRule="auto"/>
            </w:pPr>
            <w:r>
              <w:t xml:space="preserve">No LAD </w:t>
            </w:r>
            <w:r w:rsidR="01034574">
              <w:t>older juveniles are</w:t>
            </w:r>
            <w:r>
              <w:t xml:space="preserve"> pending </w:t>
            </w:r>
            <w:r w:rsidR="785AE6F9">
              <w:t>analysis</w:t>
            </w:r>
            <w:r>
              <w:t>.</w:t>
            </w:r>
          </w:p>
          <w:p w14:paraId="2BA6853F" w14:textId="370417AE" w:rsidR="00ED2911" w:rsidRDefault="00ED2911" w:rsidP="00ED2911">
            <w:pPr>
              <w:pStyle w:val="vitabletextSegoeUIRegular10"/>
              <w:spacing w:line="259" w:lineRule="auto"/>
            </w:pPr>
          </w:p>
          <w:p w14:paraId="472CD885" w14:textId="1181427D" w:rsidR="004A1E25" w:rsidRPr="00227C7A" w:rsidRDefault="004A1E25" w:rsidP="0926DEE5">
            <w:pPr>
              <w:pStyle w:val="vitabletextSegoeUIRegular10"/>
              <w:spacing w:line="259" w:lineRule="auto"/>
            </w:pPr>
          </w:p>
          <w:p w14:paraId="41CF90DE" w14:textId="665C297A" w:rsidR="004A1E25" w:rsidRPr="00227C7A" w:rsidRDefault="004A1E25" w:rsidP="0926DEE5">
            <w:pPr>
              <w:pStyle w:val="vitabletextSegoeUIRegular10"/>
              <w:spacing w:line="259" w:lineRule="auto"/>
            </w:pPr>
          </w:p>
        </w:tc>
      </w:tr>
      <w:tr w:rsidR="004A1E25" w14:paraId="39FA6FCC" w14:textId="77777777" w:rsidTr="00907B86">
        <w:trPr>
          <w:trHeight w:val="300"/>
        </w:trPr>
        <w:tc>
          <w:tcPr>
            <w:tcW w:w="1263" w:type="dxa"/>
          </w:tcPr>
          <w:p w14:paraId="2DEFBF49" w14:textId="09D49179" w:rsidR="004A1E25" w:rsidRPr="00227C7A" w:rsidRDefault="2A0E0E87" w:rsidP="004A1E25">
            <w:pPr>
              <w:pStyle w:val="vitabletextSegoeUIRegular10"/>
            </w:pPr>
            <w:r>
              <w:lastRenderedPageBreak/>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Pr="00227C7A" w:rsidRDefault="62FC6220" w:rsidP="19E4322C">
            <w:pPr>
              <w:pStyle w:val="vitabletextSegoeUIRegular10"/>
              <w:rPr>
                <w:b/>
                <w:bCs/>
              </w:rPr>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245" w:type="dxa"/>
          </w:tcPr>
          <w:p w14:paraId="3D0AEE58" w14:textId="6D2D49BC" w:rsidR="004A1E25" w:rsidRPr="00365152" w:rsidRDefault="161E4BDE" w:rsidP="00ED2911">
            <w:pPr>
              <w:pStyle w:val="vitabletextSegoeUIRegular10"/>
              <w:rPr>
                <w:b/>
                <w:bCs/>
              </w:rPr>
            </w:pPr>
            <w:r>
              <w:t xml:space="preserve">Current </w:t>
            </w:r>
            <w:r w:rsidR="2E4B65C6">
              <w:t>L</w:t>
            </w:r>
            <w:r>
              <w:t>oss</w:t>
            </w:r>
            <w:r w:rsidR="19EA3DD6">
              <w:t xml:space="preserve"> for </w:t>
            </w:r>
            <w:r w:rsidR="1ACA2D44">
              <w:t>G</w:t>
            </w:r>
            <w:r>
              <w:t xml:space="preserve">roup </w:t>
            </w:r>
            <w:r w:rsidR="13A1ED28">
              <w:t>#1</w:t>
            </w:r>
            <w:r w:rsidR="71FC6881">
              <w:t xml:space="preserve"> </w:t>
            </w:r>
            <w:r w:rsidR="567D5849">
              <w:t>through</w:t>
            </w:r>
            <w:r w:rsidR="71FC6881">
              <w:t xml:space="preserve"> </w:t>
            </w:r>
            <w:r w:rsidR="2EB8577D">
              <w:t>2/</w:t>
            </w:r>
            <w:r w:rsidR="2A82EF96">
              <w:t>9</w:t>
            </w:r>
            <w:r w:rsidR="71FC6881">
              <w:t>/25:</w:t>
            </w:r>
            <w:r w:rsidR="13A1ED28">
              <w:t xml:space="preserve"> </w:t>
            </w:r>
            <w:r w:rsidR="0D157181">
              <w:t>994.05</w:t>
            </w:r>
          </w:p>
          <w:p w14:paraId="78147B35" w14:textId="1B44DD94" w:rsidR="004A1E25" w:rsidRPr="00365152" w:rsidRDefault="3273A669" w:rsidP="19E4322C">
            <w:pPr>
              <w:pStyle w:val="vitabletextSegoeUIRegular10"/>
              <w:rPr>
                <w:b/>
                <w:bCs/>
              </w:rPr>
            </w:pPr>
            <w:r>
              <w:t>(</w:t>
            </w:r>
            <w:r w:rsidR="5F015C77">
              <w:t>56.</w:t>
            </w:r>
            <w:r w:rsidR="147F188F">
              <w:t>89</w:t>
            </w:r>
            <w:r w:rsidR="0BE2D32D" w:rsidRPr="57ED5964">
              <w:rPr>
                <w:b/>
                <w:bCs/>
              </w:rPr>
              <w:t xml:space="preserve">% </w:t>
            </w:r>
            <w:r w:rsidR="0BE2D32D">
              <w:t xml:space="preserve">of the loss </w:t>
            </w:r>
            <w:r w:rsidR="0E5448BD">
              <w:t>threshold</w:t>
            </w:r>
            <w:r w:rsidR="0BE2D32D">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47B7AFA7" w:rsidR="27CB8723" w:rsidRDefault="27CB8723" w:rsidP="7DD4D3CA">
            <w:pPr>
              <w:pStyle w:val="vitabletextSegoeUIRegular10"/>
            </w:pPr>
            <w:r>
              <w:t xml:space="preserve">Current Loss for Group #3 through </w:t>
            </w:r>
            <w:r w:rsidR="6C76B7AC">
              <w:t>2/</w:t>
            </w:r>
            <w:r w:rsidR="799EFBD9">
              <w:t>9</w:t>
            </w:r>
            <w:r w:rsidR="79FD99B1">
              <w:t>/</w:t>
            </w:r>
            <w:r w:rsidR="1A58FE1F">
              <w:t>25</w:t>
            </w:r>
            <w:r>
              <w:t xml:space="preserve">: </w:t>
            </w:r>
            <w:r w:rsidR="5D7A7685">
              <w:t>8.36</w:t>
            </w:r>
            <w:r w:rsidR="4934CB97">
              <w:t xml:space="preserve"> (</w:t>
            </w:r>
            <w:r w:rsidR="4A15DD33">
              <w:t>4.49</w:t>
            </w:r>
            <w:r w:rsidR="69F10A79" w:rsidRPr="1258EACA">
              <w:rPr>
                <w:b/>
                <w:bCs/>
              </w:rPr>
              <w:t>%</w:t>
            </w:r>
            <w:r w:rsidR="69F10A79">
              <w:t xml:space="preserve"> of the loss threshold)</w:t>
            </w:r>
          </w:p>
          <w:p w14:paraId="33B3C80C" w14:textId="43E84924" w:rsidR="27CB8723" w:rsidRDefault="27CB8723" w:rsidP="7DD4D3CA">
            <w:pPr>
              <w:pStyle w:val="vitabletextSegoeUIRegular10"/>
            </w:pPr>
          </w:p>
          <w:p w14:paraId="514B5D38" w14:textId="64B9C817" w:rsidR="004A1E25" w:rsidRPr="00365152" w:rsidRDefault="004A1E25" w:rsidP="725CA445">
            <w:pPr>
              <w:pStyle w:val="vitabletextSegoeUIRegular10"/>
            </w:pPr>
          </w:p>
        </w:tc>
        <w:tc>
          <w:tcPr>
            <w:tcW w:w="1222" w:type="dxa"/>
          </w:tcPr>
          <w:p w14:paraId="5343FE6A" w14:textId="5F4EE001" w:rsidR="004A1E25" w:rsidRPr="00365152" w:rsidRDefault="08010DEC" w:rsidP="004A1E25">
            <w:pPr>
              <w:pStyle w:val="vitabletextSegoeUIRegular10"/>
            </w:pPr>
            <w:r w:rsidRPr="00365152">
              <w:lastRenderedPageBreak/>
              <w:t>Likely to see more salvage</w:t>
            </w:r>
          </w:p>
        </w:tc>
        <w:tc>
          <w:tcPr>
            <w:tcW w:w="813" w:type="dxa"/>
          </w:tcPr>
          <w:p w14:paraId="5285E88D" w14:textId="2B977AD2"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r w:rsidR="46CE57F6">
              <w:t xml:space="preserve">3 </w:t>
            </w:r>
            <w:r>
              <w:t xml:space="preserve"> updated </w:t>
            </w:r>
            <w:r w:rsidR="31DF31B6">
              <w:t>2</w:t>
            </w:r>
            <w:r w:rsidR="22369C7F">
              <w:t>/</w:t>
            </w:r>
            <w:r w:rsidR="64ECE428">
              <w:t>10</w:t>
            </w:r>
            <w:r w:rsidR="623E5F77">
              <w:t>/2</w:t>
            </w:r>
            <w:r w:rsidR="30B98518">
              <w:t>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6FFC3DB8" w14:textId="304F3FD1" w:rsidR="004A1E25" w:rsidRPr="00227C7A" w:rsidRDefault="68D9A099" w:rsidP="004A1E25">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14:paraId="506E7E91" w14:textId="45ABCED8"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4"/>
        <w:gridCol w:w="1352"/>
        <w:gridCol w:w="978"/>
        <w:gridCol w:w="1348"/>
        <w:gridCol w:w="1391"/>
        <w:gridCol w:w="981"/>
        <w:gridCol w:w="1439"/>
        <w:gridCol w:w="1411"/>
      </w:tblGrid>
      <w:tr w:rsidR="006F7E6D" w14:paraId="5449F6F3" w14:textId="77777777" w:rsidTr="593DF687">
        <w:trPr>
          <w:cantSplit/>
          <w:tblHeader/>
        </w:trPr>
        <w:tc>
          <w:tcPr>
            <w:tcW w:w="503" w:type="pct"/>
            <w:vAlign w:val="bottom"/>
          </w:tcPr>
          <w:p w14:paraId="2EF0525F" w14:textId="77777777" w:rsidR="009234BD" w:rsidRPr="00227C7A" w:rsidRDefault="009234BD" w:rsidP="00A658D5">
            <w:pPr>
              <w:pStyle w:val="vitableheadingsSegoeUISemibold12pt"/>
            </w:pPr>
            <w:r w:rsidRPr="00227C7A">
              <w:t>Action</w:t>
            </w:r>
          </w:p>
        </w:tc>
        <w:tc>
          <w:tcPr>
            <w:tcW w:w="683" w:type="pct"/>
            <w:vAlign w:val="bottom"/>
          </w:tcPr>
          <w:p w14:paraId="5494DF73" w14:textId="77777777" w:rsidR="009234BD" w:rsidRPr="00227C7A" w:rsidRDefault="009234BD" w:rsidP="00A658D5">
            <w:pPr>
              <w:pStyle w:val="vitableheadingsSegoeUISemibold12pt"/>
            </w:pPr>
            <w:r w:rsidRPr="00227C7A">
              <w:t>Timeframe</w:t>
            </w:r>
          </w:p>
        </w:tc>
        <w:tc>
          <w:tcPr>
            <w:tcW w:w="494" w:type="pct"/>
            <w:vAlign w:val="bottom"/>
          </w:tcPr>
          <w:p w14:paraId="6E4D2FEB" w14:textId="77777777" w:rsidR="009234BD" w:rsidRPr="00227C7A" w:rsidRDefault="009234BD" w:rsidP="00A658D5">
            <w:pPr>
              <w:pStyle w:val="vitableheadingsSegoeUISemibold12pt"/>
            </w:pPr>
            <w:r w:rsidRPr="00227C7A">
              <w:t>Current Action Status</w:t>
            </w:r>
          </w:p>
        </w:tc>
        <w:tc>
          <w:tcPr>
            <w:tcW w:w="681"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593DF687">
        <w:trPr>
          <w:cantSplit/>
        </w:trPr>
        <w:tc>
          <w:tcPr>
            <w:tcW w:w="503"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683"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94"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81"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593DF687">
        <w:trPr>
          <w:cantSplit/>
        </w:trPr>
        <w:tc>
          <w:tcPr>
            <w:tcW w:w="503" w:type="pct"/>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94" w:type="pct"/>
          </w:tcPr>
          <w:p w14:paraId="49BD2701" w14:textId="6DD952CD" w:rsidR="009234BD" w:rsidRDefault="1A1526BE" w:rsidP="7DD6489E">
            <w:pPr>
              <w:pStyle w:val="vitabletextSegoeUIRegular10"/>
              <w:spacing w:line="259" w:lineRule="auto"/>
            </w:pPr>
            <w:r>
              <w:t xml:space="preserve"> </w:t>
            </w:r>
            <w:r w:rsidR="6FFF047B">
              <w:t>A</w:t>
            </w:r>
            <w:r>
              <w:t>ctive</w:t>
            </w:r>
            <w:r w:rsidR="16FBF103">
              <w:t>;</w:t>
            </w:r>
            <w:r w:rsidR="46D89EB1">
              <w:t xml:space="preserve"> not</w:t>
            </w:r>
            <w:r w:rsidR="16FBF103">
              <w:t xml:space="preserve"> triggered</w:t>
            </w:r>
          </w:p>
          <w:p w14:paraId="26131A52" w14:textId="0FDDF0B5" w:rsidR="009234BD" w:rsidRDefault="5494B1C5" w:rsidP="7DD6489E">
            <w:pPr>
              <w:pStyle w:val="vitabletextSegoeUIRegular10"/>
              <w:spacing w:line="259" w:lineRule="auto"/>
            </w:pPr>
            <w:r>
              <w:t>Last triggered</w:t>
            </w:r>
            <w:r w:rsidR="1D845438">
              <w:t xml:space="preserve"> </w:t>
            </w:r>
            <w:r w:rsidR="433FCC39">
              <w:t xml:space="preserve">on </w:t>
            </w:r>
            <w:r w:rsidR="1A1526BE">
              <w:t>1/12</w:t>
            </w:r>
          </w:p>
          <w:p w14:paraId="654761AF" w14:textId="4820902C" w:rsidR="00F02642" w:rsidRPr="00227C7A" w:rsidRDefault="002F2CD3" w:rsidP="7DD6489E">
            <w:pPr>
              <w:pStyle w:val="vitabletextSegoeUIRegular10"/>
              <w:spacing w:line="259" w:lineRule="auto"/>
            </w:pPr>
            <w:r>
              <w:t>a</w:t>
            </w:r>
            <w:r w:rsidR="00F02642">
              <w:t xml:space="preserve">nd </w:t>
            </w:r>
            <w:r w:rsidR="00C97934">
              <w:t>impl</w:t>
            </w:r>
            <w:r w:rsidR="005A3AF7">
              <w:t>emented</w:t>
            </w:r>
            <w:r w:rsidR="00F02642">
              <w:t xml:space="preserve"> </w:t>
            </w:r>
            <w:r w:rsidR="0012300B">
              <w:t>1/15-1/17</w:t>
            </w:r>
          </w:p>
        </w:tc>
        <w:tc>
          <w:tcPr>
            <w:tcW w:w="681"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703" w:type="pct"/>
          </w:tcPr>
          <w:p w14:paraId="2A794D3F" w14:textId="1A517C91" w:rsidR="009234BD" w:rsidRPr="00227C7A" w:rsidRDefault="6F462E97" w:rsidP="00A658D5">
            <w:pPr>
              <w:pStyle w:val="vitabletextSegoeUIRegular10"/>
            </w:pPr>
            <w:r>
              <w:t>OSJ Turbidity</w:t>
            </w:r>
            <w:r w:rsidR="2F44945A">
              <w:t xml:space="preserve"> =</w:t>
            </w:r>
            <w:r>
              <w:t xml:space="preserve"> </w:t>
            </w:r>
            <w:del w:id="20" w:author="Easterbrook, Grace K" w:date="2025-02-18T08:24:00Z">
              <w:r w:rsidR="00B268B7" w:rsidDel="005E6FCB">
                <w:delText>13.1</w:delText>
              </w:r>
            </w:del>
            <w:ins w:id="21" w:author="Easterbrook, Grace K" w:date="2025-02-18T08:24:00Z">
              <w:r w:rsidR="005E6FCB">
                <w:t>16</w:t>
              </w:r>
              <w:r w:rsidR="00AF21CB">
                <w:t>.78</w:t>
              </w:r>
            </w:ins>
            <w:r>
              <w:t xml:space="preserve"> </w:t>
            </w:r>
            <w:r w:rsidR="1EE5FD77">
              <w:t>NTU</w:t>
            </w:r>
            <w:r>
              <w:t xml:space="preserve"> </w:t>
            </w:r>
          </w:p>
          <w:p w14:paraId="0B52990E" w14:textId="2A19F072" w:rsidR="009234BD" w:rsidRPr="00227C7A" w:rsidRDefault="009234BD" w:rsidP="00A658D5">
            <w:pPr>
              <w:pStyle w:val="vitabletextSegoeUIRegular10"/>
            </w:pPr>
          </w:p>
          <w:p w14:paraId="14E9FF17" w14:textId="1B1E8164" w:rsidR="009234BD" w:rsidRPr="00227C7A" w:rsidRDefault="6F462E97" w:rsidP="00A658D5">
            <w:pPr>
              <w:pStyle w:val="vitabletextSegoeUIRegular10"/>
            </w:pPr>
            <w:r>
              <w:t>HOL Turbidit</w:t>
            </w:r>
            <w:r w:rsidR="2F44945A">
              <w:t>y =</w:t>
            </w:r>
            <w:r>
              <w:t xml:space="preserve"> </w:t>
            </w:r>
            <w:del w:id="22" w:author="Easterbrook, Grace K" w:date="2025-02-18T08:23:00Z">
              <w:r w:rsidR="00B00B92" w:rsidDel="009A64E3">
                <w:delText>10.9</w:delText>
              </w:r>
            </w:del>
            <w:ins w:id="23" w:author="Easterbrook, Grace K" w:date="2025-02-18T08:23:00Z">
              <w:r w:rsidR="009A64E3">
                <w:t>9.98</w:t>
              </w:r>
            </w:ins>
            <w:r>
              <w:t xml:space="preserve"> FNU </w:t>
            </w:r>
          </w:p>
          <w:p w14:paraId="178285D2" w14:textId="67E87036" w:rsidR="009234BD" w:rsidRPr="00227C7A" w:rsidRDefault="009234BD" w:rsidP="00A658D5">
            <w:pPr>
              <w:pStyle w:val="vitabletextSegoeUIRegular10"/>
            </w:pPr>
          </w:p>
          <w:p w14:paraId="7BA14960" w14:textId="6AA14B56" w:rsidR="009234BD" w:rsidRPr="00227C7A" w:rsidRDefault="4D76CF4D" w:rsidP="00A658D5">
            <w:pPr>
              <w:pStyle w:val="vitabletextSegoeUIRegular10"/>
            </w:pPr>
            <w:r>
              <w:t>OBI</w:t>
            </w:r>
            <w:r w:rsidR="601FCE2E">
              <w:t xml:space="preserve"> Turbidity</w:t>
            </w:r>
            <w:r w:rsidR="2F44945A">
              <w:t xml:space="preserve"> =</w:t>
            </w:r>
            <w:r w:rsidR="601FCE2E">
              <w:t xml:space="preserve"> </w:t>
            </w:r>
            <w:r w:rsidR="00B268B7">
              <w:t>7.</w:t>
            </w:r>
            <w:ins w:id="24" w:author="Easterbrook, Grace K" w:date="2025-02-18T08:24:00Z">
              <w:r w:rsidR="00022476">
                <w:t>40</w:t>
              </w:r>
            </w:ins>
            <w:del w:id="25" w:author="Easterbrook, Grace K" w:date="2025-02-18T08:24:00Z">
              <w:r w:rsidR="00B268B7" w:rsidDel="00022476">
                <w:delText>73</w:delText>
              </w:r>
            </w:del>
            <w:r w:rsidR="3830FE4E">
              <w:t xml:space="preserve"> FNU</w:t>
            </w:r>
          </w:p>
          <w:p w14:paraId="1BAA9EBF" w14:textId="3221243E" w:rsidR="009234BD" w:rsidRPr="00227C7A" w:rsidRDefault="009234BD" w:rsidP="00A658D5">
            <w:pPr>
              <w:pStyle w:val="vitabletextSegoeUIRegular10"/>
            </w:pPr>
          </w:p>
          <w:p w14:paraId="2B5BF722" w14:textId="26A0EF4B"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205E7BF5">
              <w:t xml:space="preserve"> </w:t>
            </w:r>
            <w:r w:rsidR="00B268B7">
              <w:t>10.</w:t>
            </w:r>
            <w:ins w:id="26" w:author="Easterbrook, Grace K" w:date="2025-02-18T08:25:00Z">
              <w:r w:rsidR="006314A6">
                <w:t>24</w:t>
              </w:r>
            </w:ins>
            <w:del w:id="27" w:author="Easterbrook, Grace K" w:date="2025-02-18T08:25:00Z">
              <w:r w:rsidR="00B268B7" w:rsidDel="006314A6">
                <w:delText>35</w:delText>
              </w:r>
            </w:del>
            <w:r w:rsidR="004F0944">
              <w:t xml:space="preserve"> </w:t>
            </w:r>
            <w:r w:rsidR="27B3F166">
              <w:t>°</w:t>
            </w:r>
            <w:r w:rsidR="2CA1BF9E">
              <w:t>C</w:t>
            </w:r>
          </w:p>
          <w:p w14:paraId="44C7802E" w14:textId="1DD672B4" w:rsidR="009234BD" w:rsidRPr="00227C7A" w:rsidRDefault="009234BD" w:rsidP="00A658D5">
            <w:pPr>
              <w:pStyle w:val="vitabletextSegoeUIRegular10"/>
            </w:pPr>
          </w:p>
          <w:p w14:paraId="5DAC5004" w14:textId="4AC2122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205E7BF5">
              <w:t xml:space="preserve"> </w:t>
            </w:r>
            <w:r w:rsidR="002B4735">
              <w:t>10.</w:t>
            </w:r>
            <w:ins w:id="28" w:author="Easterbrook, Grace K" w:date="2025-02-18T08:25:00Z">
              <w:r w:rsidR="00FF5431">
                <w:t>39</w:t>
              </w:r>
            </w:ins>
            <w:del w:id="29" w:author="Easterbrook, Grace K" w:date="2025-02-18T08:25:00Z">
              <w:r w:rsidR="002B4735" w:rsidDel="00FF5431">
                <w:delText>15</w:delText>
              </w:r>
            </w:del>
            <w:r w:rsidR="7C030AB9">
              <w:t xml:space="preserve"> °</w:t>
            </w:r>
            <w:r w:rsidR="51456A73">
              <w:t>C</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67EE8B4C" w:rsidR="00CB4E2D" w:rsidRDefault="4302F2F9" w:rsidP="00A658D5">
            <w:pPr>
              <w:pStyle w:val="vitabletextSegoeUIRegular10"/>
            </w:pPr>
            <w:r>
              <w:t>Vernalis</w:t>
            </w:r>
            <w:r w:rsidR="5F4DFE62">
              <w:t xml:space="preserve"> Flow</w:t>
            </w:r>
            <w:r w:rsidR="2F44945A">
              <w:t xml:space="preserve"> =</w:t>
            </w:r>
            <w:r w:rsidR="5F4DFE62">
              <w:t xml:space="preserve"> 1,</w:t>
            </w:r>
            <w:r w:rsidR="00C0432A">
              <w:t>1</w:t>
            </w:r>
            <w:r w:rsidR="5F4DFE62">
              <w:t xml:space="preserve">00 to </w:t>
            </w:r>
            <w:r w:rsidR="002B4735">
              <w:t>1</w:t>
            </w:r>
            <w:r w:rsidR="5F4DFE62">
              <w:t>,</w:t>
            </w:r>
            <w:r w:rsidR="002B4735">
              <w:t xml:space="preserve">400 </w:t>
            </w:r>
            <w:r w:rsidR="5F4DFE62">
              <w:t>cfs</w:t>
            </w:r>
          </w:p>
          <w:p w14:paraId="1C0C346D" w14:textId="40945E6E" w:rsidR="00B665BA" w:rsidRPr="00227C7A" w:rsidRDefault="00B665BA" w:rsidP="00A658D5">
            <w:pPr>
              <w:pStyle w:val="vitabletextSegoeUIRegular10"/>
            </w:pPr>
          </w:p>
        </w:tc>
        <w:tc>
          <w:tcPr>
            <w:tcW w:w="496" w:type="pct"/>
          </w:tcPr>
          <w:p w14:paraId="1B43EFD9" w14:textId="123F7EAA" w:rsidR="009234BD" w:rsidRPr="00227C7A" w:rsidRDefault="73E0761B" w:rsidP="7DD6489E">
            <w:pPr>
              <w:pStyle w:val="vitabletextSegoeUIRegular10"/>
              <w:spacing w:line="259" w:lineRule="auto"/>
            </w:pPr>
            <w:r>
              <w:t xml:space="preserve">Turbidity </w:t>
            </w:r>
            <w:r w:rsidR="009C76B5">
              <w:t xml:space="preserve">is likely to </w:t>
            </w:r>
            <w:ins w:id="30" w:author="Easterbrook, Grace K" w:date="2025-02-18T09:13:00Z">
              <w:r w:rsidR="00AD2D8C">
                <w:t>decrease</w:t>
              </w:r>
            </w:ins>
            <w:del w:id="31" w:author="Easterbrook, Grace K" w:date="2025-02-18T09:13:00Z">
              <w:r w:rsidR="009C76B5" w:rsidDel="00AD2D8C">
                <w:delText>increase</w:delText>
              </w:r>
            </w:del>
          </w:p>
        </w:tc>
        <w:tc>
          <w:tcPr>
            <w:tcW w:w="727" w:type="pct"/>
          </w:tcPr>
          <w:p w14:paraId="18551ECB" w14:textId="5FA1BC27" w:rsidR="009234BD" w:rsidRPr="00227C7A" w:rsidRDefault="00C0432A" w:rsidP="19E4322C">
            <w:pPr>
              <w:pStyle w:val="vitabletextSegoeUIRegular10"/>
              <w:spacing w:line="259" w:lineRule="auto"/>
            </w:pPr>
            <w:r>
              <w:t>2</w:t>
            </w:r>
            <w:r w:rsidR="3A423949">
              <w:t>/</w:t>
            </w:r>
            <w:r w:rsidR="00AA6266">
              <w:t>1</w:t>
            </w:r>
            <w:ins w:id="32" w:author="Easterbrook, Grace K" w:date="2025-02-18T08:23:00Z">
              <w:r w:rsidR="009A64E3">
                <w:t>8</w:t>
              </w:r>
            </w:ins>
            <w:del w:id="33" w:author="Easterbrook, Grace K" w:date="2025-02-18T08:23:00Z">
              <w:r w:rsidR="00AA6266" w:rsidDel="009A64E3">
                <w:delText>0</w:delText>
              </w:r>
            </w:del>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593DF687">
        <w:trPr>
          <w:cantSplit/>
        </w:trPr>
        <w:tc>
          <w:tcPr>
            <w:tcW w:w="503" w:type="pct"/>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683" w:type="pct"/>
          </w:tcPr>
          <w:p w14:paraId="6A0A0F21" w14:textId="384D4F94" w:rsidR="009234BD" w:rsidRPr="00227C7A" w:rsidRDefault="005E27DA" w:rsidP="00A658D5">
            <w:pPr>
              <w:pStyle w:val="vitabletextSegoeUIRegular10"/>
            </w:pPr>
            <w:r>
              <w:t>After Adult Delta smelt Entrainment Protection ends</w:t>
            </w:r>
          </w:p>
        </w:tc>
        <w:tc>
          <w:tcPr>
            <w:tcW w:w="494" w:type="pct"/>
          </w:tcPr>
          <w:p w14:paraId="1EF364D1" w14:textId="041D845D" w:rsidR="009234BD" w:rsidRPr="00227C7A" w:rsidRDefault="002A6E25" w:rsidP="00A658D5">
            <w:pPr>
              <w:pStyle w:val="vitabletextSegoeUIRegular10"/>
            </w:pPr>
            <w:r>
              <w:t>Not active</w:t>
            </w:r>
            <w:r w:rsidR="009234BD" w:rsidRPr="00227C7A">
              <w:t xml:space="preserve"> </w:t>
            </w:r>
          </w:p>
        </w:tc>
        <w:tc>
          <w:tcPr>
            <w:tcW w:w="681"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0B137668" w14:textId="77777777" w:rsidR="002207F6" w:rsidRDefault="002207F6" w:rsidP="00A658D5">
            <w:pPr>
              <w:pStyle w:val="vitabletextSegoeUIRegular10"/>
            </w:pPr>
          </w:p>
          <w:p w14:paraId="48BF420B" w14:textId="3E9EC95E" w:rsidR="002207F6" w:rsidRPr="00227C7A" w:rsidRDefault="68536021" w:rsidP="00A658D5">
            <w:pPr>
              <w:pStyle w:val="vitabletextSegoeUIRegular10"/>
            </w:pPr>
            <w:r>
              <w:t>-R</w:t>
            </w:r>
            <w:r w:rsidR="1C96085E">
              <w:t xml:space="preserve">io </w:t>
            </w:r>
            <w:r>
              <w:t>V</w:t>
            </w:r>
            <w:r w:rsidR="1C96085E">
              <w:t>ista</w:t>
            </w:r>
            <w:r>
              <w:t xml:space="preserve"> flows</w:t>
            </w:r>
            <w:r w:rsidR="60695057">
              <w:t xml:space="preserve">: </w:t>
            </w:r>
            <w:r w:rsidR="78E9756B">
              <w:t>14</w:t>
            </w:r>
            <w:r w:rsidR="41552507">
              <w:t>0</w:t>
            </w:r>
            <w:r w:rsidR="60695057">
              <w:t>,000-</w:t>
            </w:r>
            <w:r w:rsidR="4E99B244">
              <w:t>20</w:t>
            </w:r>
            <w:r w:rsidR="45E0189D">
              <w:t>0</w:t>
            </w:r>
            <w:r w:rsidR="60695057">
              <w:t>,000</w:t>
            </w:r>
          </w:p>
          <w:p w14:paraId="21D31BE5" w14:textId="361FDFC9" w:rsidR="002207F6" w:rsidRPr="00227C7A" w:rsidRDefault="60695057" w:rsidP="00A658D5">
            <w:pPr>
              <w:pStyle w:val="vitabletextSegoeUIRegular10"/>
            </w:pPr>
            <w:r>
              <w:t>-Vernalis flows: 1,</w:t>
            </w:r>
            <w:r w:rsidR="0427AF2C">
              <w:t>1</w:t>
            </w:r>
            <w:r>
              <w:t xml:space="preserve">00 – </w:t>
            </w:r>
            <w:r w:rsidR="5C88A9BC">
              <w:t>1</w:t>
            </w:r>
            <w:r w:rsidR="6AA917B4">
              <w:t>,</w:t>
            </w:r>
            <w:r w:rsidR="731901A7">
              <w:t>4</w:t>
            </w:r>
            <w:r w:rsidR="6AA917B4">
              <w:t>00</w:t>
            </w:r>
          </w:p>
        </w:tc>
        <w:tc>
          <w:tcPr>
            <w:tcW w:w="703" w:type="pct"/>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2ADCF943" w14:textId="77777777" w:rsidR="009234BD" w:rsidRPr="00227C7A" w:rsidRDefault="009234BD" w:rsidP="00A658D5">
            <w:pPr>
              <w:pStyle w:val="vitabletextSegoeUIRegular10"/>
            </w:pPr>
          </w:p>
          <w:p w14:paraId="7A5338CE" w14:textId="58854D16" w:rsidR="009234BD" w:rsidRPr="00227C7A" w:rsidRDefault="009234BD" w:rsidP="00A658D5">
            <w:pPr>
              <w:pStyle w:val="vitabletextSegoeUIRegular10"/>
            </w:pPr>
            <w:r w:rsidRPr="00227C7A">
              <w:t xml:space="preserve">Secchi </w:t>
            </w:r>
            <w:r w:rsidR="00504A70">
              <w:t xml:space="preserve">depth </w:t>
            </w:r>
            <w:r w:rsidRPr="00227C7A">
              <w:t xml:space="preserve">= </w:t>
            </w:r>
            <w:r w:rsidR="008A1260">
              <w:t>Not relevant</w:t>
            </w:r>
          </w:p>
        </w:tc>
        <w:tc>
          <w:tcPr>
            <w:tcW w:w="496" w:type="pct"/>
          </w:tcPr>
          <w:p w14:paraId="65B74340" w14:textId="2F926707" w:rsidR="009234BD" w:rsidRPr="00227C7A" w:rsidRDefault="007E0FCC" w:rsidP="00A658D5">
            <w:pPr>
              <w:pStyle w:val="vitabletextSegoeUIRegular10"/>
            </w:pPr>
            <w:r>
              <w:t>N/A</w:t>
            </w:r>
          </w:p>
        </w:tc>
        <w:tc>
          <w:tcPr>
            <w:tcW w:w="727" w:type="pct"/>
          </w:tcPr>
          <w:p w14:paraId="429BD760" w14:textId="293D4009" w:rsidR="009234BD" w:rsidRPr="00227C7A" w:rsidRDefault="269C7FFA" w:rsidP="00A658D5">
            <w:pPr>
              <w:pStyle w:val="vitabletextSegoeUIRegular10"/>
            </w:pPr>
            <w:r>
              <w:t>2/</w:t>
            </w:r>
            <w:r w:rsidR="3292CF7E">
              <w:t>10</w:t>
            </w:r>
            <w:r>
              <w:t>/25</w:t>
            </w:r>
          </w:p>
        </w:tc>
        <w:tc>
          <w:tcPr>
            <w:tcW w:w="713" w:type="pct"/>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lastRenderedPageBreak/>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3ED939E1">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3ED939E1">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3ED939E1">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7B780B11" w:rsidR="008325BA" w:rsidRPr="00227C7A" w:rsidRDefault="2EEAA0D0" w:rsidP="07A2BC53">
            <w:pPr>
              <w:pStyle w:val="vitabletextSegoeUIRegular10"/>
              <w:spacing w:line="259" w:lineRule="auto"/>
            </w:pPr>
            <w:r>
              <w:t xml:space="preserve"> Off-ramped on 1/</w:t>
            </w:r>
            <w:r w:rsidR="7BA46BB0">
              <w:t>29</w:t>
            </w:r>
            <w:r>
              <w:t xml:space="preserve">. </w:t>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373D2886" w:rsidR="000854AC" w:rsidRDefault="3A8E0376" w:rsidP="008325BA">
            <w:pPr>
              <w:pStyle w:val="vitabletextSegoeUIRegular10"/>
            </w:pPr>
            <w:r w:rsidRPr="005C60C7">
              <w:t>+</w:t>
            </w:r>
            <w:del w:id="34" w:author="Easterbrook, Grace K" w:date="2025-02-18T09:12:00Z">
              <w:r w:rsidR="08E52CDD" w:rsidRPr="005C60C7" w:rsidDel="006E5C52">
                <w:delText>1</w:delText>
              </w:r>
              <w:r w:rsidR="4AD258E8" w:rsidDel="006E5C52">
                <w:delText>1</w:delText>
              </w:r>
              <w:r w:rsidR="4AD258E8" w:rsidRPr="005C60C7" w:rsidDel="006E5C52">
                <w:delText>,3</w:delText>
              </w:r>
              <w:r w:rsidR="08E52CDD" w:rsidRPr="005C60C7" w:rsidDel="006E5C52">
                <w:delText>00</w:delText>
              </w:r>
              <w:r w:rsidR="568E88B0" w:rsidRPr="005C60C7" w:rsidDel="006E5C52">
                <w:delText xml:space="preserve"> </w:delText>
              </w:r>
            </w:del>
            <w:ins w:id="35" w:author="Easterbrook, Grace K" w:date="2025-02-18T09:12:00Z">
              <w:r w:rsidR="006E5C52">
                <w:t>13,000</w:t>
              </w:r>
            </w:ins>
            <w:r w:rsidR="568E88B0" w:rsidRPr="005C60C7">
              <w:t>cfs</w:t>
            </w:r>
            <w:r w:rsidR="00662918">
              <w:br/>
            </w:r>
          </w:p>
          <w:p w14:paraId="438520AC" w14:textId="0A35DD06"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 xml:space="preserve">(SLS </w:t>
            </w:r>
            <w:ins w:id="36" w:author="Easterbrook, Grace K" w:date="2025-02-18T08:29:00Z">
              <w:r w:rsidR="00866A55">
                <w:t>4</w:t>
              </w:r>
            </w:ins>
            <w:del w:id="37" w:author="Easterbrook, Grace K" w:date="2025-02-18T08:29:00Z">
              <w:r w:rsidR="5FD7B670" w:rsidDel="00866A55">
                <w:delText>3</w:delText>
              </w:r>
            </w:del>
            <w:r w:rsidR="7EE20645">
              <w:t xml:space="preserve">) </w:t>
            </w:r>
            <w:r w:rsidR="5F41D4BD">
              <w:t xml:space="preserve">= </w:t>
            </w:r>
            <w:del w:id="38" w:author="Easterbrook, Grace K" w:date="2025-02-18T08:29:00Z">
              <w:r w:rsidR="6321845B" w:rsidDel="0063603B">
                <w:delText>6</w:delText>
              </w:r>
            </w:del>
            <w:r w:rsidR="178E70BA">
              <w:t>9</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13BEB79D" w:rsidR="000E0919" w:rsidRPr="00227C7A" w:rsidRDefault="5D311823" w:rsidP="000E0919">
            <w:pPr>
              <w:pStyle w:val="vitabletextSegoeUIRegular10"/>
              <w:rPr>
                <w:lang w:val="es-ES"/>
              </w:rPr>
            </w:pPr>
            <w:r w:rsidRPr="3ED939E1">
              <w:rPr>
                <w:lang w:val="es-ES"/>
              </w:rPr>
              <w:t>Rio Vista</w:t>
            </w:r>
            <w:r w:rsidR="3F6E2250" w:rsidRPr="3ED939E1">
              <w:rPr>
                <w:lang w:val="es-ES"/>
              </w:rPr>
              <w:t xml:space="preserve"> </w:t>
            </w:r>
            <w:r w:rsidR="29940024" w:rsidRPr="3ED939E1">
              <w:rPr>
                <w:lang w:val="es-ES"/>
              </w:rPr>
              <w:t xml:space="preserve">current </w:t>
            </w:r>
            <w:r w:rsidR="3F6E2250" w:rsidRPr="3ED939E1">
              <w:rPr>
                <w:lang w:val="es-ES"/>
              </w:rPr>
              <w:t>Flow</w:t>
            </w:r>
            <w:r w:rsidRPr="3ED939E1">
              <w:rPr>
                <w:lang w:val="es-ES"/>
              </w:rPr>
              <w:t xml:space="preserve"> = </w:t>
            </w:r>
            <w:del w:id="39" w:author="Easterbrook, Grace K" w:date="2025-02-18T08:29:00Z">
              <w:r w:rsidR="002100C4" w:rsidDel="00153676">
                <w:rPr>
                  <w:lang w:val="es-ES"/>
                </w:rPr>
                <w:delText>194,417</w:delText>
              </w:r>
              <w:r w:rsidR="26D92F18" w:rsidRPr="3ED939E1" w:rsidDel="00153676">
                <w:rPr>
                  <w:lang w:val="es-ES"/>
                </w:rPr>
                <w:delText xml:space="preserve"> </w:delText>
              </w:r>
            </w:del>
            <w:ins w:id="40" w:author="Easterbrook, Grace K" w:date="2025-02-18T08:29:00Z">
              <w:r w:rsidR="00153676">
                <w:rPr>
                  <w:lang w:val="es-ES"/>
                </w:rPr>
                <w:t>157</w:t>
              </w:r>
            </w:ins>
            <w:ins w:id="41" w:author="Easterbrook, Grace K" w:date="2025-02-18T08:30:00Z">
              <w:r w:rsidR="002E1852">
                <w:rPr>
                  <w:lang w:val="es-ES"/>
                </w:rPr>
                <w:t>,174</w:t>
              </w:r>
            </w:ins>
            <w:r w:rsidRPr="3ED939E1">
              <w:rPr>
                <w:lang w:val="es-ES"/>
              </w:rPr>
              <w:t>cfs</w:t>
            </w:r>
            <w:r>
              <w:br/>
            </w:r>
          </w:p>
          <w:p w14:paraId="3E7574B5" w14:textId="47F392AA" w:rsidR="000E0919" w:rsidRPr="00227C7A" w:rsidRDefault="3F6E2250" w:rsidP="57ED5964">
            <w:pPr>
              <w:pStyle w:val="vitabletextSegoeUIRegular10"/>
              <w:rPr>
                <w:lang w:val="es-ES"/>
              </w:rPr>
            </w:pPr>
            <w:r w:rsidRPr="593DF687">
              <w:rPr>
                <w:lang w:val="es-ES"/>
              </w:rPr>
              <w:t xml:space="preserve">Vernalis </w:t>
            </w:r>
            <w:r w:rsidR="4AE1C939" w:rsidRPr="593DF687">
              <w:rPr>
                <w:lang w:val="es-ES"/>
              </w:rPr>
              <w:t xml:space="preserve">current </w:t>
            </w:r>
            <w:r w:rsidRPr="593DF687">
              <w:rPr>
                <w:lang w:val="es-ES"/>
              </w:rPr>
              <w:t>Flow</w:t>
            </w:r>
            <w:r w:rsidR="5D311823" w:rsidRPr="593DF687">
              <w:rPr>
                <w:lang w:val="es-ES"/>
              </w:rPr>
              <w:t xml:space="preserve"> = </w:t>
            </w:r>
            <w:del w:id="42" w:author="Easterbrook, Grace K" w:date="2025-02-18T08:30:00Z">
              <w:r w:rsidR="00325DDE" w:rsidDel="00E83AF2">
                <w:rPr>
                  <w:lang w:val="es-ES"/>
                </w:rPr>
                <w:delText>1,</w:delText>
              </w:r>
              <w:r w:rsidR="005E0D74" w:rsidDel="00E83AF2">
                <w:rPr>
                  <w:lang w:val="es-ES"/>
                </w:rPr>
                <w:delText>278</w:delText>
              </w:r>
              <w:r w:rsidR="005E0D74" w:rsidRPr="593DF687" w:rsidDel="00E83AF2">
                <w:rPr>
                  <w:lang w:val="es-ES"/>
                </w:rPr>
                <w:delText xml:space="preserve"> </w:delText>
              </w:r>
            </w:del>
            <w:ins w:id="43" w:author="Easterbrook, Grace K" w:date="2025-02-18T08:30:00Z">
              <w:r w:rsidR="00E83AF2">
                <w:rPr>
                  <w:lang w:val="es-ES"/>
                </w:rPr>
                <w:t>2,</w:t>
              </w:r>
              <w:r w:rsidR="00867846">
                <w:rPr>
                  <w:lang w:val="es-ES"/>
                </w:rPr>
                <w:t>65</w:t>
              </w:r>
              <w:r w:rsidR="009E0771">
                <w:rPr>
                  <w:lang w:val="es-ES"/>
                </w:rPr>
                <w:t>2</w:t>
              </w:r>
            </w:ins>
            <w:r w:rsidR="5D311823" w:rsidRPr="593DF687">
              <w:rPr>
                <w:lang w:val="es-ES"/>
              </w:rPr>
              <w:t>cfs</w:t>
            </w:r>
          </w:p>
        </w:tc>
        <w:tc>
          <w:tcPr>
            <w:tcW w:w="1194" w:type="dxa"/>
          </w:tcPr>
          <w:p w14:paraId="3B0B180D" w14:textId="68819B9F" w:rsidR="008325BA" w:rsidRPr="00227C7A" w:rsidRDefault="005224BE" w:rsidP="00137993">
            <w:pPr>
              <w:pStyle w:val="vitabletextSegoeUIRegular10"/>
              <w:spacing w:line="259" w:lineRule="auto"/>
            </w:pPr>
            <w:del w:id="44" w:author="Easterbrook, Grace K" w:date="2025-02-18T08:30:00Z">
              <w:r w:rsidDel="00CE3D38">
                <w:delText xml:space="preserve">SLS </w:delText>
              </w:r>
              <w:r w:rsidR="009874CA" w:rsidDel="00CE3D38">
                <w:delText>4 may re-trigger</w:delText>
              </w:r>
              <w:r w:rsidR="00B96073" w:rsidDel="00CE3D38">
                <w:delText xml:space="preserve"> the action</w:delText>
              </w:r>
            </w:del>
          </w:p>
        </w:tc>
        <w:tc>
          <w:tcPr>
            <w:tcW w:w="1029" w:type="dxa"/>
          </w:tcPr>
          <w:p w14:paraId="33A66B76" w14:textId="72677453" w:rsidR="008325BA" w:rsidRPr="00227C7A" w:rsidRDefault="226C0A1E" w:rsidP="008325BA">
            <w:pPr>
              <w:pStyle w:val="vitabletextSegoeUIRegular10"/>
            </w:pPr>
            <w:r>
              <w:t>2</w:t>
            </w:r>
            <w:r w:rsidR="1313ADAD">
              <w:t>/</w:t>
            </w:r>
            <w:r w:rsidR="00703277">
              <w:t>1</w:t>
            </w:r>
            <w:ins w:id="45" w:author="Easterbrook, Grace K" w:date="2025-02-18T08:31:00Z">
              <w:r w:rsidR="00CE3D38">
                <w:t>8</w:t>
              </w:r>
            </w:ins>
            <w:del w:id="46" w:author="Easterbrook, Grace K" w:date="2025-02-18T08:31:00Z">
              <w:r w:rsidR="00703277" w:rsidDel="00CE3D38">
                <w:delText>0</w:delText>
              </w:r>
            </w:del>
            <w:r w:rsidR="1313ADAD">
              <w:t>/25</w:t>
            </w:r>
          </w:p>
        </w:tc>
        <w:tc>
          <w:tcPr>
            <w:tcW w:w="1262" w:type="dxa"/>
          </w:tcPr>
          <w:p w14:paraId="0D6A1906" w14:textId="63BB231B" w:rsidR="00C4075D" w:rsidRPr="00227C7A" w:rsidRDefault="00C4075D" w:rsidP="57ED5964">
            <w:pPr>
              <w:pStyle w:val="vitabletextSegoeUIRegular10"/>
              <w:spacing w:line="259" w:lineRule="auto"/>
            </w:pPr>
          </w:p>
          <w:p w14:paraId="1B6165BE" w14:textId="49572C74" w:rsidR="00C4075D" w:rsidRPr="00227C7A" w:rsidDel="00CE3D38" w:rsidRDefault="627DB7BD" w:rsidP="57ED5964">
            <w:pPr>
              <w:pStyle w:val="vitabletextSegoeUIRegular10"/>
              <w:spacing w:line="259" w:lineRule="auto"/>
              <w:rPr>
                <w:del w:id="47" w:author="Easterbrook, Grace K" w:date="2025-02-18T08:31:00Z"/>
              </w:rPr>
            </w:pPr>
            <w:del w:id="48" w:author="Easterbrook, Grace K" w:date="2025-02-18T08:31:00Z">
              <w:r w:rsidRPr="323C85F7" w:rsidDel="00CE3D38">
                <w:delText xml:space="preserve">SLS </w:delText>
              </w:r>
              <w:r w:rsidR="69ABB157" w:rsidRPr="323C85F7" w:rsidDel="00CE3D38">
                <w:delText>4</w:delText>
              </w:r>
              <w:r w:rsidRPr="323C85F7" w:rsidDel="00CE3D38">
                <w:delText xml:space="preserve"> on the water </w:delText>
              </w:r>
              <w:r w:rsidR="6C5B4331" w:rsidRPr="323C85F7" w:rsidDel="00CE3D38">
                <w:delText>2/10</w:delText>
              </w:r>
              <w:r w:rsidR="7520FCA0" w:rsidRPr="323C85F7" w:rsidDel="00CE3D38">
                <w:delText xml:space="preserve"> - 2/12</w:delText>
              </w:r>
            </w:del>
          </w:p>
          <w:p w14:paraId="12756550" w14:textId="01B941CF" w:rsidR="008325BA" w:rsidRPr="00227C7A" w:rsidRDefault="008325BA">
            <w:pPr>
              <w:pStyle w:val="vitabletextSegoeUIRegular10"/>
              <w:spacing w:line="259" w:lineRule="auto"/>
              <w:pPrChange w:id="49" w:author="Easterbrook, Grace K" w:date="2025-02-18T08:31:00Z">
                <w:pPr>
                  <w:pStyle w:val="vitabletextSegoeUIRegular10"/>
                </w:pPr>
              </w:pPrChange>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2127"/>
        <w:gridCol w:w="884"/>
        <w:gridCol w:w="1029"/>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 xml:space="preserve">tart of OMR – Onramp of Larval and </w:t>
            </w:r>
            <w:r w:rsidRPr="00620C77">
              <w:rPr>
                <w:rFonts w:eastAsia="Segoe UI"/>
                <w:szCs w:val="20"/>
              </w:rPr>
              <w:lastRenderedPageBreak/>
              <w:t>Juvenile DS Protection Action (8.4.1) or last day of February (whichever occurs first</w:t>
            </w:r>
            <w:r w:rsidRPr="6937AEFC">
              <w:rPr>
                <w:rFonts w:eastAsia="Segoe UI"/>
                <w:color w:val="0078D4"/>
                <w:szCs w:val="20"/>
                <w:u w:val="single"/>
              </w:rPr>
              <w:t>)</w:t>
            </w:r>
          </w:p>
        </w:tc>
        <w:tc>
          <w:tcPr>
            <w:tcW w:w="918" w:type="dxa"/>
          </w:tcPr>
          <w:p w14:paraId="7FDFBCCC" w14:textId="398906E1" w:rsidR="00603D9E" w:rsidRPr="00227C7A" w:rsidRDefault="7B9E8A86" w:rsidP="00723507">
            <w:pPr>
              <w:pStyle w:val="vitabletextSegoeUIRegular10"/>
            </w:pPr>
            <w:r>
              <w:lastRenderedPageBreak/>
              <w:t>Active</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lastRenderedPageBreak/>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6790D966" w:rsidR="003C23EC" w:rsidRPr="00EC2D7C" w:rsidRDefault="006B4FC0">
            <w:pPr>
              <w:rPr>
                <w:sz w:val="20"/>
                <w:szCs w:val="20"/>
              </w:rPr>
            </w:pPr>
            <w:r w:rsidRPr="00EC2D7C">
              <w:rPr>
                <w:sz w:val="20"/>
                <w:szCs w:val="20"/>
              </w:rPr>
              <w:lastRenderedPageBreak/>
              <w:t>QWEST</w:t>
            </w:r>
            <w:r w:rsidR="0050705A" w:rsidRPr="00EC2D7C">
              <w:rPr>
                <w:sz w:val="20"/>
                <w:szCs w:val="20"/>
              </w:rPr>
              <w:t>=</w:t>
            </w:r>
            <w:r w:rsidR="00CC4BD0" w:rsidRPr="00EC2D7C">
              <w:rPr>
                <w:sz w:val="20"/>
                <w:szCs w:val="20"/>
              </w:rPr>
              <w:t>1</w:t>
            </w:r>
            <w:ins w:id="50" w:author="Easterbrook, Grace K" w:date="2025-02-18T09:06:00Z">
              <w:r w:rsidR="00532EBA">
                <w:rPr>
                  <w:sz w:val="20"/>
                  <w:szCs w:val="20"/>
                </w:rPr>
                <w:t>5</w:t>
              </w:r>
            </w:ins>
            <w:del w:id="51" w:author="Easterbrook, Grace K" w:date="2025-02-18T09:06:00Z">
              <w:r w:rsidR="00CC4BD0" w:rsidRPr="00EC2D7C" w:rsidDel="00532EBA">
                <w:rPr>
                  <w:sz w:val="20"/>
                  <w:szCs w:val="20"/>
                </w:rPr>
                <w:delText>0</w:delText>
              </w:r>
            </w:del>
            <w:r w:rsidR="00CC4BD0" w:rsidRPr="00EC2D7C">
              <w:rPr>
                <w:sz w:val="20"/>
                <w:szCs w:val="20"/>
              </w:rPr>
              <w:t>,</w:t>
            </w:r>
            <w:ins w:id="52" w:author="Easterbrook, Grace K" w:date="2025-02-18T09:06:00Z">
              <w:r w:rsidR="00532EBA">
                <w:rPr>
                  <w:sz w:val="20"/>
                  <w:szCs w:val="20"/>
                </w:rPr>
                <w:t>000</w:t>
              </w:r>
            </w:ins>
            <w:del w:id="53" w:author="Easterbrook, Grace K" w:date="2025-02-18T09:06:00Z">
              <w:r w:rsidR="00CC4BD0" w:rsidRPr="00EC2D7C" w:rsidDel="00532EBA">
                <w:rPr>
                  <w:sz w:val="20"/>
                  <w:szCs w:val="20"/>
                </w:rPr>
                <w:delText>198</w:delText>
              </w:r>
            </w:del>
            <w:r w:rsidR="0BAE9AD7" w:rsidRPr="00EC2D7C">
              <w:rPr>
                <w:sz w:val="20"/>
                <w:szCs w:val="20"/>
              </w:rPr>
              <w:t>cfs</w:t>
            </w:r>
          </w:p>
          <w:p w14:paraId="1142AA58" w14:textId="5D829893" w:rsidR="0050705A" w:rsidRPr="00EC2D7C" w:rsidRDefault="0050705A">
            <w:pPr>
              <w:rPr>
                <w:sz w:val="20"/>
                <w:szCs w:val="20"/>
              </w:rPr>
            </w:pPr>
            <w:r w:rsidRPr="00EC2D7C">
              <w:rPr>
                <w:sz w:val="20"/>
                <w:szCs w:val="20"/>
              </w:rPr>
              <w:t>X2</w:t>
            </w:r>
            <w:r w:rsidR="00703277" w:rsidRPr="00EC2D7C">
              <w:rPr>
                <w:sz w:val="20"/>
                <w:szCs w:val="20"/>
              </w:rPr>
              <w:t xml:space="preserve"> &lt; 56km</w:t>
            </w:r>
          </w:p>
          <w:p w14:paraId="617576CD" w14:textId="7A4EC4D4" w:rsidR="00292D01" w:rsidRPr="00EC2D7C" w:rsidRDefault="00292D01" w:rsidP="00292D01">
            <w:pPr>
              <w:pStyle w:val="vitabletextSegoeUIRegular10"/>
              <w:rPr>
                <w:szCs w:val="20"/>
              </w:rPr>
            </w:pPr>
            <w:r w:rsidRPr="00EC2D7C">
              <w:rPr>
                <w:szCs w:val="20"/>
              </w:rPr>
              <w:lastRenderedPageBreak/>
              <w:t xml:space="preserve">OSJ Turbidity = </w:t>
            </w:r>
            <w:ins w:id="54" w:author="Easterbrook, Grace K" w:date="2025-02-18T08:32:00Z">
              <w:r w:rsidR="00F47628">
                <w:rPr>
                  <w:szCs w:val="20"/>
                </w:rPr>
                <w:t>16.78</w:t>
              </w:r>
            </w:ins>
            <w:del w:id="55" w:author="Easterbrook, Grace K" w:date="2025-02-18T08:32:00Z">
              <w:r w:rsidR="00A51439" w:rsidRPr="00EC2D7C" w:rsidDel="00F47628">
                <w:rPr>
                  <w:szCs w:val="20"/>
                </w:rPr>
                <w:delText>13.1</w:delText>
              </w:r>
            </w:del>
            <w:r w:rsidRPr="00EC2D7C">
              <w:rPr>
                <w:szCs w:val="20"/>
              </w:rPr>
              <w:t xml:space="preserve"> NTU </w:t>
            </w:r>
          </w:p>
          <w:p w14:paraId="725B91CD" w14:textId="77777777" w:rsidR="00292D01" w:rsidRPr="00EC2D7C" w:rsidRDefault="00292D01" w:rsidP="00292D01">
            <w:pPr>
              <w:pStyle w:val="vitabletextSegoeUIRegular10"/>
              <w:rPr>
                <w:szCs w:val="20"/>
              </w:rPr>
            </w:pPr>
          </w:p>
          <w:p w14:paraId="3DF564ED" w14:textId="220A87A8" w:rsidR="00292D01" w:rsidRPr="00EC2D7C" w:rsidRDefault="00292D01" w:rsidP="00292D01">
            <w:pPr>
              <w:pStyle w:val="vitabletextSegoeUIRegular10"/>
              <w:rPr>
                <w:szCs w:val="20"/>
              </w:rPr>
            </w:pPr>
            <w:r w:rsidRPr="00EC2D7C">
              <w:rPr>
                <w:szCs w:val="20"/>
              </w:rPr>
              <w:t xml:space="preserve">HOL Turbidity = </w:t>
            </w:r>
            <w:del w:id="56" w:author="Easterbrook, Grace K" w:date="2025-02-18T08:32:00Z">
              <w:r w:rsidR="00A51439" w:rsidRPr="00EC2D7C" w:rsidDel="00F47628">
                <w:rPr>
                  <w:szCs w:val="20"/>
                </w:rPr>
                <w:delText>10.9</w:delText>
              </w:r>
            </w:del>
            <w:ins w:id="57" w:author="Easterbrook, Grace K" w:date="2025-02-18T08:32:00Z">
              <w:r w:rsidR="00F47628">
                <w:rPr>
                  <w:szCs w:val="20"/>
                </w:rPr>
                <w:t>9.98</w:t>
              </w:r>
            </w:ins>
            <w:r w:rsidRPr="00EC2D7C">
              <w:rPr>
                <w:szCs w:val="20"/>
              </w:rPr>
              <w:t xml:space="preserve"> FNU </w:t>
            </w:r>
          </w:p>
          <w:p w14:paraId="0A2DB0E4" w14:textId="77777777" w:rsidR="00292D01" w:rsidRPr="00EC2D7C" w:rsidRDefault="00292D01" w:rsidP="00292D01">
            <w:pPr>
              <w:pStyle w:val="vitabletextSegoeUIRegular10"/>
              <w:rPr>
                <w:szCs w:val="20"/>
              </w:rPr>
            </w:pPr>
          </w:p>
          <w:p w14:paraId="5F12E310" w14:textId="5BAC241C" w:rsidR="00412F93" w:rsidRPr="00EC2D7C" w:rsidRDefault="00292D01">
            <w:pPr>
              <w:rPr>
                <w:sz w:val="20"/>
                <w:szCs w:val="20"/>
              </w:rPr>
            </w:pPr>
            <w:r w:rsidRPr="00907B86">
              <w:rPr>
                <w:sz w:val="20"/>
                <w:szCs w:val="20"/>
              </w:rPr>
              <w:t xml:space="preserve">OBI Turbidity = </w:t>
            </w:r>
            <w:r w:rsidR="00EC2D7C" w:rsidRPr="00907B86">
              <w:rPr>
                <w:sz w:val="20"/>
                <w:szCs w:val="20"/>
              </w:rPr>
              <w:t>7.</w:t>
            </w:r>
            <w:ins w:id="58" w:author="Easterbrook, Grace K" w:date="2025-02-18T08:32:00Z">
              <w:r w:rsidR="00FD23E5">
                <w:rPr>
                  <w:sz w:val="20"/>
                  <w:szCs w:val="20"/>
                </w:rPr>
                <w:t>40</w:t>
              </w:r>
            </w:ins>
            <w:del w:id="59" w:author="Easterbrook, Grace K" w:date="2025-02-18T08:32:00Z">
              <w:r w:rsidR="00EC2D7C" w:rsidRPr="00907B86" w:rsidDel="00FD23E5">
                <w:rPr>
                  <w:sz w:val="20"/>
                  <w:szCs w:val="20"/>
                </w:rPr>
                <w:delText>3</w:delText>
              </w:r>
            </w:del>
            <w:r w:rsidRPr="00907B86">
              <w:rPr>
                <w:sz w:val="20"/>
                <w:szCs w:val="20"/>
              </w:rPr>
              <w:t xml:space="preserve"> FNU</w:t>
            </w:r>
          </w:p>
          <w:p w14:paraId="52DCD746" w14:textId="062C9342"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52F39BDF" w:rsidR="00603D9E" w:rsidRPr="00227C7A" w:rsidRDefault="327D157B">
            <w:pPr>
              <w:rPr>
                <w:sz w:val="20"/>
                <w:szCs w:val="20"/>
              </w:rPr>
            </w:pPr>
            <w:r w:rsidRPr="17656193">
              <w:rPr>
                <w:sz w:val="20"/>
                <w:szCs w:val="20"/>
              </w:rPr>
              <w:lastRenderedPageBreak/>
              <w:t xml:space="preserve">QWEST </w:t>
            </w:r>
            <w:r w:rsidR="00EC2D7C">
              <w:rPr>
                <w:sz w:val="20"/>
                <w:szCs w:val="20"/>
              </w:rPr>
              <w:t>variable</w:t>
            </w:r>
            <w:r w:rsidR="00EC2D7C" w:rsidRPr="17656193">
              <w:rPr>
                <w:sz w:val="20"/>
                <w:szCs w:val="20"/>
              </w:rPr>
              <w:t xml:space="preserve"> </w:t>
            </w:r>
          </w:p>
        </w:tc>
        <w:tc>
          <w:tcPr>
            <w:tcW w:w="1516" w:type="dxa"/>
          </w:tcPr>
          <w:p w14:paraId="111809EC" w14:textId="263488E8" w:rsidR="00603D9E" w:rsidRPr="00227C7A" w:rsidRDefault="00063398">
            <w:pPr>
              <w:rPr>
                <w:sz w:val="20"/>
                <w:szCs w:val="20"/>
              </w:rPr>
            </w:pPr>
            <w:r>
              <w:rPr>
                <w:sz w:val="20"/>
                <w:szCs w:val="20"/>
              </w:rPr>
              <w:t>2</w:t>
            </w:r>
            <w:r w:rsidR="71C8CF4A" w:rsidRPr="19E4322C">
              <w:rPr>
                <w:sz w:val="20"/>
                <w:szCs w:val="20"/>
              </w:rPr>
              <w:t>/</w:t>
            </w:r>
            <w:r w:rsidR="00292D01">
              <w:rPr>
                <w:sz w:val="20"/>
                <w:szCs w:val="20"/>
              </w:rPr>
              <w:t>1</w:t>
            </w:r>
            <w:ins w:id="60" w:author="Easterbrook, Grace K" w:date="2025-02-18T09:06:00Z">
              <w:r w:rsidR="00EB7BDC">
                <w:rPr>
                  <w:sz w:val="20"/>
                  <w:szCs w:val="20"/>
                </w:rPr>
                <w:t>8</w:t>
              </w:r>
            </w:ins>
            <w:del w:id="61" w:author="Easterbrook, Grace K" w:date="2025-02-18T09:06:00Z">
              <w:r w:rsidR="00292D01" w:rsidDel="00EB7BDC">
                <w:rPr>
                  <w:sz w:val="20"/>
                  <w:szCs w:val="20"/>
                </w:rPr>
                <w:delText>0</w:delText>
              </w:r>
            </w:del>
            <w:r w:rsidR="71C8CF4A" w:rsidRPr="19E4322C">
              <w:rPr>
                <w:sz w:val="20"/>
                <w:szCs w:val="20"/>
              </w:rPr>
              <w:t>/2</w:t>
            </w:r>
            <w:r w:rsidR="42D93D19" w:rsidRPr="19E4322C">
              <w:rPr>
                <w:sz w:val="20"/>
                <w:szCs w:val="20"/>
              </w:rPr>
              <w:t>5</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 xml:space="preserve">Clifton Court </w:t>
            </w:r>
            <w:r w:rsidR="0074013D">
              <w:rPr>
                <w:rFonts w:eastAsia="Segoe UI"/>
                <w:szCs w:val="20"/>
              </w:rPr>
              <w:lastRenderedPageBreak/>
              <w:t>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lastRenderedPageBreak/>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57ED5964">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34C3EB8F" w:rsidR="008526A4" w:rsidRPr="00227C7A" w:rsidRDefault="42676F89" w:rsidP="005F5A15">
            <w:pPr>
              <w:pStyle w:val="vitableheadingsSegoeUISemibold12pt"/>
            </w:pPr>
            <w:r>
              <w:t xml:space="preserve">Notes (as of </w:t>
            </w:r>
            <w:r w:rsidR="4F7AB07C">
              <w:t>2</w:t>
            </w:r>
            <w:r w:rsidR="2A59B5D8">
              <w:t>/</w:t>
            </w:r>
            <w:r w:rsidR="3AB02488">
              <w:t>11</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57ED5964">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57ED5964">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57ED5964">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57ED5964">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57ED5964">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57ED5964">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57ED5964">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57ED5964">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57ED5964">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57ED5964">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57ED5964">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1C9C3242" w:rsidR="008526A4" w:rsidRPr="00227C7A" w:rsidRDefault="000C1151" w:rsidP="005F5A15">
            <w:pPr>
              <w:pStyle w:val="vitabletextSegoeUIRegular10"/>
            </w:pPr>
            <w:r>
              <w:t>Active</w:t>
            </w:r>
          </w:p>
        </w:tc>
        <w:tc>
          <w:tcPr>
            <w:tcW w:w="898" w:type="dxa"/>
          </w:tcPr>
          <w:p w14:paraId="768C73FF" w14:textId="2F40DA2E" w:rsidR="008526A4" w:rsidRPr="00227C7A" w:rsidRDefault="000C1151" w:rsidP="005F5A15">
            <w:pPr>
              <w:pStyle w:val="vitabletextSegoeUIRegular10"/>
            </w:pPr>
            <w:r>
              <w:t>1</w:t>
            </w:r>
          </w:p>
        </w:tc>
      </w:tr>
      <w:tr w:rsidR="008526A4" w:rsidRPr="00227C7A" w14:paraId="20E21BB9" w14:textId="77777777" w:rsidTr="57ED5964">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57ED5964">
        <w:trPr>
          <w:trHeight w:val="238"/>
        </w:trPr>
        <w:tc>
          <w:tcPr>
            <w:tcW w:w="2327" w:type="dxa"/>
          </w:tcPr>
          <w:p w14:paraId="1D4E4FFE" w14:textId="77777777" w:rsidR="008526A4" w:rsidRPr="00227C7A" w:rsidRDefault="008526A4" w:rsidP="005F5A15">
            <w:pPr>
              <w:pStyle w:val="vitabletextSegoeUIRegular10"/>
            </w:pPr>
            <w:r w:rsidRPr="00227C7A">
              <w:lastRenderedPageBreak/>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57ED5964">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57ED5964">
        <w:trPr>
          <w:trHeight w:val="238"/>
        </w:trPr>
        <w:tc>
          <w:tcPr>
            <w:tcW w:w="2327" w:type="dxa"/>
          </w:tcPr>
          <w:p w14:paraId="2CA41B48" w14:textId="77777777"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57ED5964">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57ED5964">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57ED5964">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2F3C891F"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57ED5964">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1D61BBAF" w:rsidR="008526A4" w:rsidRPr="00227C7A" w:rsidRDefault="5CADD5B0" w:rsidP="005F5A15">
            <w:pPr>
              <w:pStyle w:val="vitabletextSegoeUIRegular10"/>
            </w:pPr>
            <w:r>
              <w:t xml:space="preserve">Not </w:t>
            </w:r>
            <w:r w:rsidR="4A8C48E5">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57ED5964">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57ED5964">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57ED5964">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57ED5964">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4D7D2B9B" w:rsidR="008526A4" w:rsidRPr="00227C7A" w:rsidRDefault="30E935B9" w:rsidP="005F5A15">
            <w:pPr>
              <w:pStyle w:val="vitabletextSegoeUIRegular10"/>
            </w:pPr>
            <w:r>
              <w:t xml:space="preserve">Not </w:t>
            </w:r>
            <w:r w:rsidR="008526A4">
              <w:t>Active</w:t>
            </w:r>
          </w:p>
        </w:tc>
        <w:tc>
          <w:tcPr>
            <w:tcW w:w="898" w:type="dxa"/>
          </w:tcPr>
          <w:p w14:paraId="56574BA4" w14:textId="46580989" w:rsidR="008526A4" w:rsidRPr="00227C7A" w:rsidRDefault="73CFABA9" w:rsidP="005F5A15">
            <w:pPr>
              <w:pStyle w:val="vitabletextSegoeUIRegular10"/>
            </w:pPr>
            <w:r>
              <w:t>4</w:t>
            </w:r>
          </w:p>
        </w:tc>
      </w:tr>
      <w:tr w:rsidR="00C83770" w:rsidRPr="00227C7A" w14:paraId="5C0A3FC1" w14:textId="77777777" w:rsidTr="57ED5964">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57ED5964">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57ED5964">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57ED5964">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57ED5964">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2031F85" w:rsidR="008526A4" w:rsidRPr="00227C7A" w:rsidRDefault="36503217" w:rsidP="005F5A15">
            <w:pPr>
              <w:pStyle w:val="vitabletextSegoeUIRegular10"/>
            </w:pPr>
            <w:r>
              <w:t xml:space="preserve">Not </w:t>
            </w:r>
            <w:r w:rsidR="47BB9E76">
              <w:t xml:space="preserve">Active </w:t>
            </w:r>
          </w:p>
        </w:tc>
        <w:tc>
          <w:tcPr>
            <w:tcW w:w="898" w:type="dxa"/>
          </w:tcPr>
          <w:p w14:paraId="040BD5AF" w14:textId="299B458D" w:rsidR="008526A4" w:rsidRPr="00227C7A" w:rsidRDefault="51F62746" w:rsidP="005F5A15">
            <w:pPr>
              <w:pStyle w:val="vitabletextSegoeUIRegular10"/>
            </w:pPr>
            <w:r>
              <w:t>4</w:t>
            </w:r>
          </w:p>
        </w:tc>
      </w:tr>
      <w:tr w:rsidR="008526A4" w:rsidRPr="00227C7A" w14:paraId="1ED4809A" w14:textId="77777777" w:rsidTr="57ED5964">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25C3C31" w:rsidR="008526A4" w:rsidRPr="00227C7A" w:rsidRDefault="71E97FEB" w:rsidP="005F5A15">
            <w:pPr>
              <w:pStyle w:val="vitabletextSegoeUIRegular10"/>
            </w:pPr>
            <w:r>
              <w:t>Active</w:t>
            </w:r>
            <w:r w:rsidR="5E1B7E67">
              <w:t xml:space="preserve"> (Eye side</w:t>
            </w:r>
            <w:r w:rsidR="350D8B88">
              <w:t xml:space="preserve"> RST</w:t>
            </w:r>
            <w:r w:rsidR="5E1B7E67">
              <w:t xml:space="preserve"> </w:t>
            </w:r>
            <w:r w:rsidR="536F1B54">
              <w:t>active</w:t>
            </w:r>
            <w:r w:rsidR="5E1B7E67">
              <w:t>/Herringer RST</w:t>
            </w:r>
            <w:r w:rsidR="672E27D7">
              <w:t xml:space="preserve"> not active</w:t>
            </w:r>
            <w:r w:rsidR="5E1B7E67">
              <w:t>)</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57ED5964">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C28EA9D" w:rsidR="008526A4" w:rsidRPr="00227C7A" w:rsidRDefault="0E1A29DE" w:rsidP="005F5A15">
            <w:pPr>
              <w:pStyle w:val="vitabletextSegoeUIRegular10"/>
            </w:pPr>
            <w:r>
              <w:t xml:space="preserve">Not </w:t>
            </w:r>
            <w:r w:rsidR="0D31DB64">
              <w:t>Active</w:t>
            </w:r>
          </w:p>
        </w:tc>
        <w:tc>
          <w:tcPr>
            <w:tcW w:w="898" w:type="dxa"/>
          </w:tcPr>
          <w:p w14:paraId="7F8C1913" w14:textId="2103FD84" w:rsidR="008526A4" w:rsidRPr="00227C7A" w:rsidRDefault="11FE62E9" w:rsidP="005F5A15">
            <w:pPr>
              <w:pStyle w:val="vitabletextSegoeUIRegular10"/>
            </w:pPr>
            <w:r>
              <w:t>4</w:t>
            </w:r>
          </w:p>
        </w:tc>
      </w:tr>
      <w:tr w:rsidR="002D1147" w:rsidRPr="00227C7A" w14:paraId="45D600B3" w14:textId="77777777" w:rsidTr="57ED5964">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57ED5964">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57ED5964">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57ED5964">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57ED5964">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57ED5964">
        <w:trPr>
          <w:trHeight w:val="213"/>
        </w:trPr>
        <w:tc>
          <w:tcPr>
            <w:tcW w:w="2327" w:type="dxa"/>
          </w:tcPr>
          <w:p w14:paraId="61A2DEA9" w14:textId="37DB7A0E" w:rsidR="00193C97" w:rsidRDefault="31618467" w:rsidP="005F5A15">
            <w:pPr>
              <w:pStyle w:val="vitabletextSegoeUIRegular10"/>
            </w:pPr>
            <w:r>
              <w:lastRenderedPageBreak/>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AEFB0" w14:textId="77777777" w:rsidR="006124DE" w:rsidRDefault="006124DE" w:rsidP="00B53A70">
      <w:r>
        <w:separator/>
      </w:r>
    </w:p>
    <w:p w14:paraId="15B9D15C" w14:textId="77777777" w:rsidR="006124DE" w:rsidRDefault="006124DE"/>
  </w:endnote>
  <w:endnote w:type="continuationSeparator" w:id="0">
    <w:p w14:paraId="13B293D4" w14:textId="77777777" w:rsidR="006124DE" w:rsidRDefault="006124DE" w:rsidP="00B53A70">
      <w:r>
        <w:continuationSeparator/>
      </w:r>
    </w:p>
    <w:p w14:paraId="44DDFAFD" w14:textId="77777777" w:rsidR="006124DE" w:rsidRDefault="006124DE"/>
  </w:endnote>
  <w:endnote w:type="continuationNotice" w:id="1">
    <w:p w14:paraId="01FCDAAE" w14:textId="77777777" w:rsidR="006124DE" w:rsidRDefault="006124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05B42" w14:textId="77777777" w:rsidR="006124DE" w:rsidRDefault="006124DE" w:rsidP="00B53A70">
      <w:r>
        <w:separator/>
      </w:r>
    </w:p>
    <w:p w14:paraId="1EA9B896" w14:textId="77777777" w:rsidR="006124DE" w:rsidRDefault="006124DE"/>
  </w:footnote>
  <w:footnote w:type="continuationSeparator" w:id="0">
    <w:p w14:paraId="5C07FB7E" w14:textId="77777777" w:rsidR="006124DE" w:rsidRDefault="006124DE" w:rsidP="00B53A70">
      <w:r>
        <w:continuationSeparator/>
      </w:r>
    </w:p>
    <w:p w14:paraId="3947ED03" w14:textId="77777777" w:rsidR="006124DE" w:rsidRDefault="006124DE"/>
  </w:footnote>
  <w:footnote w:type="continuationNotice" w:id="1">
    <w:p w14:paraId="4C71E7A5" w14:textId="77777777" w:rsidR="006124DE" w:rsidRDefault="006124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asterbrook, Grace K">
    <w15:presenceInfo w15:providerId="AD" w15:userId="S::geasterbrook@usbr.gov::548fdaad-dd64-4bef-80ef-811a92d02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DD5"/>
    <w:rsid w:val="00001596"/>
    <w:rsid w:val="00001607"/>
    <w:rsid w:val="000044B5"/>
    <w:rsid w:val="0000585F"/>
    <w:rsid w:val="00005B1B"/>
    <w:rsid w:val="0001386D"/>
    <w:rsid w:val="00013F44"/>
    <w:rsid w:val="00015322"/>
    <w:rsid w:val="000155A5"/>
    <w:rsid w:val="00017C6F"/>
    <w:rsid w:val="00017FB8"/>
    <w:rsid w:val="00022476"/>
    <w:rsid w:val="00027503"/>
    <w:rsid w:val="00030F93"/>
    <w:rsid w:val="00031145"/>
    <w:rsid w:val="000327B2"/>
    <w:rsid w:val="00032820"/>
    <w:rsid w:val="00032B1B"/>
    <w:rsid w:val="00032D04"/>
    <w:rsid w:val="0003304C"/>
    <w:rsid w:val="00033F04"/>
    <w:rsid w:val="0003537F"/>
    <w:rsid w:val="00035D2D"/>
    <w:rsid w:val="00035EC5"/>
    <w:rsid w:val="00036910"/>
    <w:rsid w:val="00036D79"/>
    <w:rsid w:val="0003774A"/>
    <w:rsid w:val="00041267"/>
    <w:rsid w:val="000416E0"/>
    <w:rsid w:val="00041D5C"/>
    <w:rsid w:val="00042148"/>
    <w:rsid w:val="000422E0"/>
    <w:rsid w:val="00042CC9"/>
    <w:rsid w:val="000431A1"/>
    <w:rsid w:val="00044019"/>
    <w:rsid w:val="0004481D"/>
    <w:rsid w:val="00044F8A"/>
    <w:rsid w:val="00045D32"/>
    <w:rsid w:val="00047A88"/>
    <w:rsid w:val="00047D5F"/>
    <w:rsid w:val="00050C3B"/>
    <w:rsid w:val="00050E1B"/>
    <w:rsid w:val="00056F09"/>
    <w:rsid w:val="00060819"/>
    <w:rsid w:val="00060DD7"/>
    <w:rsid w:val="00061548"/>
    <w:rsid w:val="000618F7"/>
    <w:rsid w:val="00061E01"/>
    <w:rsid w:val="000623B0"/>
    <w:rsid w:val="000629D2"/>
    <w:rsid w:val="00063398"/>
    <w:rsid w:val="00065AEE"/>
    <w:rsid w:val="00065B46"/>
    <w:rsid w:val="00066DC1"/>
    <w:rsid w:val="00067F3D"/>
    <w:rsid w:val="0007016C"/>
    <w:rsid w:val="00072492"/>
    <w:rsid w:val="00074157"/>
    <w:rsid w:val="000759A5"/>
    <w:rsid w:val="0007605D"/>
    <w:rsid w:val="0007732A"/>
    <w:rsid w:val="00077359"/>
    <w:rsid w:val="00080325"/>
    <w:rsid w:val="00081BC5"/>
    <w:rsid w:val="00084448"/>
    <w:rsid w:val="000854AC"/>
    <w:rsid w:val="0008629A"/>
    <w:rsid w:val="0008716A"/>
    <w:rsid w:val="00091986"/>
    <w:rsid w:val="00091E49"/>
    <w:rsid w:val="000922D2"/>
    <w:rsid w:val="00092A19"/>
    <w:rsid w:val="00093177"/>
    <w:rsid w:val="000938FA"/>
    <w:rsid w:val="000941FE"/>
    <w:rsid w:val="000950A4"/>
    <w:rsid w:val="0009532B"/>
    <w:rsid w:val="00095372"/>
    <w:rsid w:val="00095E4D"/>
    <w:rsid w:val="00095FEB"/>
    <w:rsid w:val="00096E27"/>
    <w:rsid w:val="00097238"/>
    <w:rsid w:val="00097DF0"/>
    <w:rsid w:val="000A0CB2"/>
    <w:rsid w:val="000A32CB"/>
    <w:rsid w:val="000A7C17"/>
    <w:rsid w:val="000A7F98"/>
    <w:rsid w:val="000B2D1D"/>
    <w:rsid w:val="000B47EC"/>
    <w:rsid w:val="000B7432"/>
    <w:rsid w:val="000C0011"/>
    <w:rsid w:val="000C0173"/>
    <w:rsid w:val="000C0A6C"/>
    <w:rsid w:val="000C1151"/>
    <w:rsid w:val="000C115B"/>
    <w:rsid w:val="000C1334"/>
    <w:rsid w:val="000C21FB"/>
    <w:rsid w:val="000C2CB4"/>
    <w:rsid w:val="000C34B3"/>
    <w:rsid w:val="000C3725"/>
    <w:rsid w:val="000C3E17"/>
    <w:rsid w:val="000C57FF"/>
    <w:rsid w:val="000C5B7C"/>
    <w:rsid w:val="000D29CC"/>
    <w:rsid w:val="000D76A1"/>
    <w:rsid w:val="000D7A25"/>
    <w:rsid w:val="000E0919"/>
    <w:rsid w:val="000E0FB7"/>
    <w:rsid w:val="000E7891"/>
    <w:rsid w:val="000E78CD"/>
    <w:rsid w:val="000F1566"/>
    <w:rsid w:val="000F1F7F"/>
    <w:rsid w:val="000F2FF0"/>
    <w:rsid w:val="000F3D5A"/>
    <w:rsid w:val="000F455E"/>
    <w:rsid w:val="000F59F4"/>
    <w:rsid w:val="000F5F8C"/>
    <w:rsid w:val="000F6FDB"/>
    <w:rsid w:val="000F7CED"/>
    <w:rsid w:val="00100FED"/>
    <w:rsid w:val="00102D6B"/>
    <w:rsid w:val="001047A8"/>
    <w:rsid w:val="00105D1F"/>
    <w:rsid w:val="00107F92"/>
    <w:rsid w:val="00111E04"/>
    <w:rsid w:val="00112516"/>
    <w:rsid w:val="00115990"/>
    <w:rsid w:val="0011708C"/>
    <w:rsid w:val="00117801"/>
    <w:rsid w:val="001215E2"/>
    <w:rsid w:val="001217B6"/>
    <w:rsid w:val="001220A1"/>
    <w:rsid w:val="00122269"/>
    <w:rsid w:val="0012263E"/>
    <w:rsid w:val="001226B0"/>
    <w:rsid w:val="0012282A"/>
    <w:rsid w:val="00122E21"/>
    <w:rsid w:val="0012300B"/>
    <w:rsid w:val="00125AF5"/>
    <w:rsid w:val="0012649E"/>
    <w:rsid w:val="001269A4"/>
    <w:rsid w:val="0012730E"/>
    <w:rsid w:val="00132E9E"/>
    <w:rsid w:val="001339B4"/>
    <w:rsid w:val="001348BD"/>
    <w:rsid w:val="00135061"/>
    <w:rsid w:val="00135626"/>
    <w:rsid w:val="00135A39"/>
    <w:rsid w:val="00135D2D"/>
    <w:rsid w:val="001377D0"/>
    <w:rsid w:val="00137993"/>
    <w:rsid w:val="00140746"/>
    <w:rsid w:val="001407AE"/>
    <w:rsid w:val="00141218"/>
    <w:rsid w:val="00142C59"/>
    <w:rsid w:val="00145C06"/>
    <w:rsid w:val="00151112"/>
    <w:rsid w:val="00151C40"/>
    <w:rsid w:val="0015357F"/>
    <w:rsid w:val="00153676"/>
    <w:rsid w:val="00153BAE"/>
    <w:rsid w:val="00155B2B"/>
    <w:rsid w:val="0015607C"/>
    <w:rsid w:val="00157D67"/>
    <w:rsid w:val="001602DA"/>
    <w:rsid w:val="001610C0"/>
    <w:rsid w:val="00161956"/>
    <w:rsid w:val="00163A05"/>
    <w:rsid w:val="00163A57"/>
    <w:rsid w:val="00165BCE"/>
    <w:rsid w:val="00165F66"/>
    <w:rsid w:val="00166947"/>
    <w:rsid w:val="00166AC3"/>
    <w:rsid w:val="00170318"/>
    <w:rsid w:val="0017181F"/>
    <w:rsid w:val="001742E4"/>
    <w:rsid w:val="001749C3"/>
    <w:rsid w:val="00175B5D"/>
    <w:rsid w:val="0018050E"/>
    <w:rsid w:val="0018537A"/>
    <w:rsid w:val="00185553"/>
    <w:rsid w:val="0018622F"/>
    <w:rsid w:val="0018662A"/>
    <w:rsid w:val="00186DD2"/>
    <w:rsid w:val="00186F49"/>
    <w:rsid w:val="00190D71"/>
    <w:rsid w:val="00192200"/>
    <w:rsid w:val="00192C84"/>
    <w:rsid w:val="0019343F"/>
    <w:rsid w:val="00193C97"/>
    <w:rsid w:val="00194630"/>
    <w:rsid w:val="00196377"/>
    <w:rsid w:val="001964AA"/>
    <w:rsid w:val="00196FF8"/>
    <w:rsid w:val="0019706E"/>
    <w:rsid w:val="001977FC"/>
    <w:rsid w:val="00197A93"/>
    <w:rsid w:val="001A045B"/>
    <w:rsid w:val="001A135A"/>
    <w:rsid w:val="001A2643"/>
    <w:rsid w:val="001A3103"/>
    <w:rsid w:val="001A3FC7"/>
    <w:rsid w:val="001A51CD"/>
    <w:rsid w:val="001A56A1"/>
    <w:rsid w:val="001A5BFF"/>
    <w:rsid w:val="001A5D3D"/>
    <w:rsid w:val="001A6867"/>
    <w:rsid w:val="001A6D38"/>
    <w:rsid w:val="001A7106"/>
    <w:rsid w:val="001A7926"/>
    <w:rsid w:val="001B2447"/>
    <w:rsid w:val="001B3153"/>
    <w:rsid w:val="001B32A3"/>
    <w:rsid w:val="001B33D5"/>
    <w:rsid w:val="001B4033"/>
    <w:rsid w:val="001B5FFE"/>
    <w:rsid w:val="001B636E"/>
    <w:rsid w:val="001B7C79"/>
    <w:rsid w:val="001C070C"/>
    <w:rsid w:val="001C1BAE"/>
    <w:rsid w:val="001C2FDD"/>
    <w:rsid w:val="001C373B"/>
    <w:rsid w:val="001C4AE4"/>
    <w:rsid w:val="001C4C2F"/>
    <w:rsid w:val="001C4C96"/>
    <w:rsid w:val="001C50D1"/>
    <w:rsid w:val="001C6FF7"/>
    <w:rsid w:val="001C77AB"/>
    <w:rsid w:val="001D0AA9"/>
    <w:rsid w:val="001D0F4A"/>
    <w:rsid w:val="001D103D"/>
    <w:rsid w:val="001D1810"/>
    <w:rsid w:val="001D25BF"/>
    <w:rsid w:val="001D3B3A"/>
    <w:rsid w:val="001D7591"/>
    <w:rsid w:val="001D7983"/>
    <w:rsid w:val="001E0B83"/>
    <w:rsid w:val="001E3D0F"/>
    <w:rsid w:val="001E3D19"/>
    <w:rsid w:val="001E4C89"/>
    <w:rsid w:val="001E611D"/>
    <w:rsid w:val="001E6C29"/>
    <w:rsid w:val="001E75A5"/>
    <w:rsid w:val="001E7C93"/>
    <w:rsid w:val="001F0388"/>
    <w:rsid w:val="001F0A8E"/>
    <w:rsid w:val="001F20EA"/>
    <w:rsid w:val="001F34E7"/>
    <w:rsid w:val="001F4334"/>
    <w:rsid w:val="001F54F4"/>
    <w:rsid w:val="001F6D62"/>
    <w:rsid w:val="001F7D56"/>
    <w:rsid w:val="00200DE7"/>
    <w:rsid w:val="002070EF"/>
    <w:rsid w:val="0021009F"/>
    <w:rsid w:val="002100C4"/>
    <w:rsid w:val="0021165A"/>
    <w:rsid w:val="00211AC1"/>
    <w:rsid w:val="00211E48"/>
    <w:rsid w:val="00213722"/>
    <w:rsid w:val="00214633"/>
    <w:rsid w:val="00216479"/>
    <w:rsid w:val="002207F6"/>
    <w:rsid w:val="00221C53"/>
    <w:rsid w:val="00233BBA"/>
    <w:rsid w:val="002362D1"/>
    <w:rsid w:val="002374EF"/>
    <w:rsid w:val="00237A15"/>
    <w:rsid w:val="0024071C"/>
    <w:rsid w:val="00241927"/>
    <w:rsid w:val="00242155"/>
    <w:rsid w:val="00244151"/>
    <w:rsid w:val="00244815"/>
    <w:rsid w:val="0024495E"/>
    <w:rsid w:val="00244D85"/>
    <w:rsid w:val="00246859"/>
    <w:rsid w:val="002513F7"/>
    <w:rsid w:val="00251A7C"/>
    <w:rsid w:val="00252481"/>
    <w:rsid w:val="00252B53"/>
    <w:rsid w:val="00254F6E"/>
    <w:rsid w:val="00255201"/>
    <w:rsid w:val="0025633F"/>
    <w:rsid w:val="0026208A"/>
    <w:rsid w:val="00262CB5"/>
    <w:rsid w:val="002632A3"/>
    <w:rsid w:val="0026411B"/>
    <w:rsid w:val="00264606"/>
    <w:rsid w:val="002647B5"/>
    <w:rsid w:val="00265176"/>
    <w:rsid w:val="002658D2"/>
    <w:rsid w:val="0026649E"/>
    <w:rsid w:val="0027051E"/>
    <w:rsid w:val="00270FC3"/>
    <w:rsid w:val="00272DE3"/>
    <w:rsid w:val="002757D6"/>
    <w:rsid w:val="00276BBA"/>
    <w:rsid w:val="002795FF"/>
    <w:rsid w:val="00281D22"/>
    <w:rsid w:val="00281E8A"/>
    <w:rsid w:val="00285E11"/>
    <w:rsid w:val="00286069"/>
    <w:rsid w:val="0028623A"/>
    <w:rsid w:val="00291332"/>
    <w:rsid w:val="00292C78"/>
    <w:rsid w:val="00292D01"/>
    <w:rsid w:val="00294FB4"/>
    <w:rsid w:val="0029506A"/>
    <w:rsid w:val="00295ECB"/>
    <w:rsid w:val="00296E2A"/>
    <w:rsid w:val="002A2870"/>
    <w:rsid w:val="002A2D6D"/>
    <w:rsid w:val="002A2FDD"/>
    <w:rsid w:val="002A3108"/>
    <w:rsid w:val="002A37D3"/>
    <w:rsid w:val="002A3B49"/>
    <w:rsid w:val="002A4B6D"/>
    <w:rsid w:val="002A4DE1"/>
    <w:rsid w:val="002A6071"/>
    <w:rsid w:val="002A66C8"/>
    <w:rsid w:val="002A6809"/>
    <w:rsid w:val="002A6E25"/>
    <w:rsid w:val="002A768E"/>
    <w:rsid w:val="002B0BC2"/>
    <w:rsid w:val="002B30EC"/>
    <w:rsid w:val="002B35E2"/>
    <w:rsid w:val="002B43B1"/>
    <w:rsid w:val="002B4735"/>
    <w:rsid w:val="002B4CD3"/>
    <w:rsid w:val="002B5079"/>
    <w:rsid w:val="002B61E7"/>
    <w:rsid w:val="002B6F06"/>
    <w:rsid w:val="002C2AEC"/>
    <w:rsid w:val="002C2C32"/>
    <w:rsid w:val="002C303E"/>
    <w:rsid w:val="002C3141"/>
    <w:rsid w:val="002C320C"/>
    <w:rsid w:val="002C366C"/>
    <w:rsid w:val="002C3A79"/>
    <w:rsid w:val="002C3CA8"/>
    <w:rsid w:val="002C4011"/>
    <w:rsid w:val="002C4877"/>
    <w:rsid w:val="002C4C40"/>
    <w:rsid w:val="002C4C8D"/>
    <w:rsid w:val="002C4CD4"/>
    <w:rsid w:val="002C69F5"/>
    <w:rsid w:val="002C7800"/>
    <w:rsid w:val="002D1147"/>
    <w:rsid w:val="002D2E36"/>
    <w:rsid w:val="002D2F84"/>
    <w:rsid w:val="002D36BD"/>
    <w:rsid w:val="002D5358"/>
    <w:rsid w:val="002D7236"/>
    <w:rsid w:val="002D7906"/>
    <w:rsid w:val="002E0039"/>
    <w:rsid w:val="002E137D"/>
    <w:rsid w:val="002E157A"/>
    <w:rsid w:val="002E1852"/>
    <w:rsid w:val="002E3015"/>
    <w:rsid w:val="002E4B37"/>
    <w:rsid w:val="002E50C3"/>
    <w:rsid w:val="002E527C"/>
    <w:rsid w:val="002E5477"/>
    <w:rsid w:val="002E5BB3"/>
    <w:rsid w:val="002E60EA"/>
    <w:rsid w:val="002E7537"/>
    <w:rsid w:val="002E79AE"/>
    <w:rsid w:val="002F0357"/>
    <w:rsid w:val="002F1915"/>
    <w:rsid w:val="002F2CD3"/>
    <w:rsid w:val="002F33CF"/>
    <w:rsid w:val="002F385E"/>
    <w:rsid w:val="002F506A"/>
    <w:rsid w:val="002F5D8E"/>
    <w:rsid w:val="002F6E35"/>
    <w:rsid w:val="003012C4"/>
    <w:rsid w:val="003035BE"/>
    <w:rsid w:val="00303E42"/>
    <w:rsid w:val="00304A4A"/>
    <w:rsid w:val="003060F5"/>
    <w:rsid w:val="003100EB"/>
    <w:rsid w:val="0031090A"/>
    <w:rsid w:val="003121AC"/>
    <w:rsid w:val="003122EB"/>
    <w:rsid w:val="003135C6"/>
    <w:rsid w:val="003143C1"/>
    <w:rsid w:val="00315B27"/>
    <w:rsid w:val="003167CB"/>
    <w:rsid w:val="00317E39"/>
    <w:rsid w:val="0031B77D"/>
    <w:rsid w:val="00321F65"/>
    <w:rsid w:val="0032270A"/>
    <w:rsid w:val="00324E39"/>
    <w:rsid w:val="00325B6B"/>
    <w:rsid w:val="00325DDE"/>
    <w:rsid w:val="0032B0E5"/>
    <w:rsid w:val="00331131"/>
    <w:rsid w:val="00331FA0"/>
    <w:rsid w:val="0033225D"/>
    <w:rsid w:val="00333CFF"/>
    <w:rsid w:val="0033571C"/>
    <w:rsid w:val="00337F00"/>
    <w:rsid w:val="003441DD"/>
    <w:rsid w:val="003444BC"/>
    <w:rsid w:val="00344853"/>
    <w:rsid w:val="00344F6F"/>
    <w:rsid w:val="00347C89"/>
    <w:rsid w:val="0035341F"/>
    <w:rsid w:val="00354A43"/>
    <w:rsid w:val="003557D0"/>
    <w:rsid w:val="003633C9"/>
    <w:rsid w:val="00363C00"/>
    <w:rsid w:val="00365152"/>
    <w:rsid w:val="003678DF"/>
    <w:rsid w:val="00367EF6"/>
    <w:rsid w:val="00367F9F"/>
    <w:rsid w:val="00370911"/>
    <w:rsid w:val="00372528"/>
    <w:rsid w:val="00372C70"/>
    <w:rsid w:val="00373A68"/>
    <w:rsid w:val="00373EDB"/>
    <w:rsid w:val="00374902"/>
    <w:rsid w:val="00375987"/>
    <w:rsid w:val="00376386"/>
    <w:rsid w:val="00380AD2"/>
    <w:rsid w:val="00380E49"/>
    <w:rsid w:val="00381F0E"/>
    <w:rsid w:val="00382BDF"/>
    <w:rsid w:val="00382C05"/>
    <w:rsid w:val="0038307D"/>
    <w:rsid w:val="003847C3"/>
    <w:rsid w:val="00386CFB"/>
    <w:rsid w:val="00387793"/>
    <w:rsid w:val="003877E7"/>
    <w:rsid w:val="00390007"/>
    <w:rsid w:val="00390F2C"/>
    <w:rsid w:val="003919CE"/>
    <w:rsid w:val="003929E8"/>
    <w:rsid w:val="00392B0A"/>
    <w:rsid w:val="00392B4E"/>
    <w:rsid w:val="0039329C"/>
    <w:rsid w:val="003943B2"/>
    <w:rsid w:val="003944C1"/>
    <w:rsid w:val="003958C2"/>
    <w:rsid w:val="003A08CD"/>
    <w:rsid w:val="003A14F0"/>
    <w:rsid w:val="003A1A88"/>
    <w:rsid w:val="003A1E3F"/>
    <w:rsid w:val="003A1FC8"/>
    <w:rsid w:val="003A26E8"/>
    <w:rsid w:val="003A26F1"/>
    <w:rsid w:val="003A2BB4"/>
    <w:rsid w:val="003A33D7"/>
    <w:rsid w:val="003A397D"/>
    <w:rsid w:val="003A527B"/>
    <w:rsid w:val="003A5421"/>
    <w:rsid w:val="003A54B7"/>
    <w:rsid w:val="003A5551"/>
    <w:rsid w:val="003A62BF"/>
    <w:rsid w:val="003A6A7C"/>
    <w:rsid w:val="003A7A14"/>
    <w:rsid w:val="003A7B76"/>
    <w:rsid w:val="003B07FC"/>
    <w:rsid w:val="003B0BDF"/>
    <w:rsid w:val="003B0EB8"/>
    <w:rsid w:val="003B4526"/>
    <w:rsid w:val="003B56BF"/>
    <w:rsid w:val="003B5876"/>
    <w:rsid w:val="003B7688"/>
    <w:rsid w:val="003C1057"/>
    <w:rsid w:val="003C23EC"/>
    <w:rsid w:val="003C54F4"/>
    <w:rsid w:val="003C6B1B"/>
    <w:rsid w:val="003C7C07"/>
    <w:rsid w:val="003D022A"/>
    <w:rsid w:val="003D12FA"/>
    <w:rsid w:val="003D224A"/>
    <w:rsid w:val="003E51B1"/>
    <w:rsid w:val="003E6EEF"/>
    <w:rsid w:val="003F01D7"/>
    <w:rsid w:val="003F25AF"/>
    <w:rsid w:val="003F35C2"/>
    <w:rsid w:val="003F5B73"/>
    <w:rsid w:val="00404967"/>
    <w:rsid w:val="0040516C"/>
    <w:rsid w:val="0040595D"/>
    <w:rsid w:val="00406728"/>
    <w:rsid w:val="00407365"/>
    <w:rsid w:val="00407CAA"/>
    <w:rsid w:val="00410F11"/>
    <w:rsid w:val="00411E36"/>
    <w:rsid w:val="004122DB"/>
    <w:rsid w:val="004129AC"/>
    <w:rsid w:val="00412F93"/>
    <w:rsid w:val="0041555F"/>
    <w:rsid w:val="004215BC"/>
    <w:rsid w:val="00421F05"/>
    <w:rsid w:val="0042266E"/>
    <w:rsid w:val="004243ED"/>
    <w:rsid w:val="004256B6"/>
    <w:rsid w:val="00426331"/>
    <w:rsid w:val="00426CEB"/>
    <w:rsid w:val="004310E1"/>
    <w:rsid w:val="0043130B"/>
    <w:rsid w:val="00431720"/>
    <w:rsid w:val="00433849"/>
    <w:rsid w:val="00434D25"/>
    <w:rsid w:val="004354DB"/>
    <w:rsid w:val="00435CD8"/>
    <w:rsid w:val="00436A35"/>
    <w:rsid w:val="00444341"/>
    <w:rsid w:val="004452E0"/>
    <w:rsid w:val="00446C8A"/>
    <w:rsid w:val="004473B8"/>
    <w:rsid w:val="004473E6"/>
    <w:rsid w:val="00447D72"/>
    <w:rsid w:val="00450C01"/>
    <w:rsid w:val="00451CA7"/>
    <w:rsid w:val="00452FCE"/>
    <w:rsid w:val="004537AB"/>
    <w:rsid w:val="00453BD9"/>
    <w:rsid w:val="00453C28"/>
    <w:rsid w:val="00453E70"/>
    <w:rsid w:val="00454536"/>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90D"/>
    <w:rsid w:val="00473F19"/>
    <w:rsid w:val="00474A55"/>
    <w:rsid w:val="00480171"/>
    <w:rsid w:val="0048095D"/>
    <w:rsid w:val="004845C0"/>
    <w:rsid w:val="004858A5"/>
    <w:rsid w:val="00486451"/>
    <w:rsid w:val="00490B8A"/>
    <w:rsid w:val="004927DE"/>
    <w:rsid w:val="00493DD7"/>
    <w:rsid w:val="00494DD6"/>
    <w:rsid w:val="00494E74"/>
    <w:rsid w:val="00495B29"/>
    <w:rsid w:val="004960E3"/>
    <w:rsid w:val="004A014B"/>
    <w:rsid w:val="004A08C7"/>
    <w:rsid w:val="004A1A65"/>
    <w:rsid w:val="004A1E25"/>
    <w:rsid w:val="004A2244"/>
    <w:rsid w:val="004A2DBF"/>
    <w:rsid w:val="004A3A3E"/>
    <w:rsid w:val="004A4134"/>
    <w:rsid w:val="004A4148"/>
    <w:rsid w:val="004A5CA9"/>
    <w:rsid w:val="004A63AF"/>
    <w:rsid w:val="004A6F8F"/>
    <w:rsid w:val="004A7E64"/>
    <w:rsid w:val="004AA78E"/>
    <w:rsid w:val="004B01D5"/>
    <w:rsid w:val="004B0F37"/>
    <w:rsid w:val="004B121B"/>
    <w:rsid w:val="004B2D63"/>
    <w:rsid w:val="004B4F33"/>
    <w:rsid w:val="004B5462"/>
    <w:rsid w:val="004C0312"/>
    <w:rsid w:val="004C12BB"/>
    <w:rsid w:val="004C40BE"/>
    <w:rsid w:val="004C5379"/>
    <w:rsid w:val="004C5628"/>
    <w:rsid w:val="004C5ABF"/>
    <w:rsid w:val="004C7771"/>
    <w:rsid w:val="004D1AB4"/>
    <w:rsid w:val="004D2742"/>
    <w:rsid w:val="004D501C"/>
    <w:rsid w:val="004D6B19"/>
    <w:rsid w:val="004D6C14"/>
    <w:rsid w:val="004D728D"/>
    <w:rsid w:val="004D7366"/>
    <w:rsid w:val="004E0DCB"/>
    <w:rsid w:val="004E11BA"/>
    <w:rsid w:val="004E1D33"/>
    <w:rsid w:val="004E4695"/>
    <w:rsid w:val="004E49EC"/>
    <w:rsid w:val="004E513F"/>
    <w:rsid w:val="004E652F"/>
    <w:rsid w:val="004E6A84"/>
    <w:rsid w:val="004E6FE8"/>
    <w:rsid w:val="004E763A"/>
    <w:rsid w:val="004F03F2"/>
    <w:rsid w:val="004F0944"/>
    <w:rsid w:val="004F2AF6"/>
    <w:rsid w:val="004F3E93"/>
    <w:rsid w:val="004F4AEF"/>
    <w:rsid w:val="004F5A7F"/>
    <w:rsid w:val="004F6893"/>
    <w:rsid w:val="00502095"/>
    <w:rsid w:val="005032A7"/>
    <w:rsid w:val="00503DF3"/>
    <w:rsid w:val="00504A70"/>
    <w:rsid w:val="00505072"/>
    <w:rsid w:val="005058C0"/>
    <w:rsid w:val="00506027"/>
    <w:rsid w:val="0050705A"/>
    <w:rsid w:val="005071DB"/>
    <w:rsid w:val="00508A4A"/>
    <w:rsid w:val="0051085C"/>
    <w:rsid w:val="00511FD0"/>
    <w:rsid w:val="005124F4"/>
    <w:rsid w:val="0051294F"/>
    <w:rsid w:val="005129E6"/>
    <w:rsid w:val="00512AFC"/>
    <w:rsid w:val="005136CB"/>
    <w:rsid w:val="00513F05"/>
    <w:rsid w:val="00515CF1"/>
    <w:rsid w:val="00516CE0"/>
    <w:rsid w:val="00517D1C"/>
    <w:rsid w:val="0052030D"/>
    <w:rsid w:val="0052043B"/>
    <w:rsid w:val="00521E96"/>
    <w:rsid w:val="005224BE"/>
    <w:rsid w:val="00522D85"/>
    <w:rsid w:val="005259ED"/>
    <w:rsid w:val="00525A28"/>
    <w:rsid w:val="0052618F"/>
    <w:rsid w:val="0052650C"/>
    <w:rsid w:val="00526BFC"/>
    <w:rsid w:val="00526E11"/>
    <w:rsid w:val="0053082D"/>
    <w:rsid w:val="00532381"/>
    <w:rsid w:val="00532542"/>
    <w:rsid w:val="00532649"/>
    <w:rsid w:val="00532EBA"/>
    <w:rsid w:val="00534AE6"/>
    <w:rsid w:val="005362A9"/>
    <w:rsid w:val="00541DAA"/>
    <w:rsid w:val="00542455"/>
    <w:rsid w:val="00543B56"/>
    <w:rsid w:val="0054525D"/>
    <w:rsid w:val="005467B5"/>
    <w:rsid w:val="00547A06"/>
    <w:rsid w:val="005527DC"/>
    <w:rsid w:val="00552A8C"/>
    <w:rsid w:val="00553161"/>
    <w:rsid w:val="00553FCA"/>
    <w:rsid w:val="0055414C"/>
    <w:rsid w:val="005565F8"/>
    <w:rsid w:val="00562E69"/>
    <w:rsid w:val="00564B26"/>
    <w:rsid w:val="00565498"/>
    <w:rsid w:val="005656E2"/>
    <w:rsid w:val="00565DAB"/>
    <w:rsid w:val="005670CB"/>
    <w:rsid w:val="005673AA"/>
    <w:rsid w:val="00570329"/>
    <w:rsid w:val="0057077F"/>
    <w:rsid w:val="00572BD1"/>
    <w:rsid w:val="00572D9B"/>
    <w:rsid w:val="005745B0"/>
    <w:rsid w:val="005777C1"/>
    <w:rsid w:val="00577871"/>
    <w:rsid w:val="005778BC"/>
    <w:rsid w:val="00577A0A"/>
    <w:rsid w:val="00580B69"/>
    <w:rsid w:val="00581B5E"/>
    <w:rsid w:val="00584933"/>
    <w:rsid w:val="005862EA"/>
    <w:rsid w:val="005928B6"/>
    <w:rsid w:val="00592CA3"/>
    <w:rsid w:val="0059395C"/>
    <w:rsid w:val="005939F2"/>
    <w:rsid w:val="00594719"/>
    <w:rsid w:val="00594E9F"/>
    <w:rsid w:val="005969E6"/>
    <w:rsid w:val="00597671"/>
    <w:rsid w:val="005A0873"/>
    <w:rsid w:val="005A0961"/>
    <w:rsid w:val="005A0E0E"/>
    <w:rsid w:val="005A2DCD"/>
    <w:rsid w:val="005A3AF7"/>
    <w:rsid w:val="005A4F93"/>
    <w:rsid w:val="005A6189"/>
    <w:rsid w:val="005A6BDE"/>
    <w:rsid w:val="005A7183"/>
    <w:rsid w:val="005A77EA"/>
    <w:rsid w:val="005A7C6C"/>
    <w:rsid w:val="005B0537"/>
    <w:rsid w:val="005B1334"/>
    <w:rsid w:val="005B15F3"/>
    <w:rsid w:val="005B1A7E"/>
    <w:rsid w:val="005B371C"/>
    <w:rsid w:val="005B4288"/>
    <w:rsid w:val="005B4D12"/>
    <w:rsid w:val="005B5790"/>
    <w:rsid w:val="005B59A8"/>
    <w:rsid w:val="005B6922"/>
    <w:rsid w:val="005B69D3"/>
    <w:rsid w:val="005B705C"/>
    <w:rsid w:val="005B7656"/>
    <w:rsid w:val="005B77BB"/>
    <w:rsid w:val="005BA969"/>
    <w:rsid w:val="005C5B3B"/>
    <w:rsid w:val="005C5F4D"/>
    <w:rsid w:val="005C60C7"/>
    <w:rsid w:val="005C6F92"/>
    <w:rsid w:val="005C77FE"/>
    <w:rsid w:val="005C7D9A"/>
    <w:rsid w:val="005D246D"/>
    <w:rsid w:val="005D31BB"/>
    <w:rsid w:val="005D36D8"/>
    <w:rsid w:val="005D3892"/>
    <w:rsid w:val="005D3A95"/>
    <w:rsid w:val="005D4D55"/>
    <w:rsid w:val="005D56EF"/>
    <w:rsid w:val="005D5C2F"/>
    <w:rsid w:val="005D65AC"/>
    <w:rsid w:val="005D668B"/>
    <w:rsid w:val="005E0387"/>
    <w:rsid w:val="005E0512"/>
    <w:rsid w:val="005E0D74"/>
    <w:rsid w:val="005E269C"/>
    <w:rsid w:val="005E27DA"/>
    <w:rsid w:val="005E2C33"/>
    <w:rsid w:val="005E419C"/>
    <w:rsid w:val="005E4812"/>
    <w:rsid w:val="005E4827"/>
    <w:rsid w:val="005E6936"/>
    <w:rsid w:val="005E6F21"/>
    <w:rsid w:val="005E6FCB"/>
    <w:rsid w:val="005F071A"/>
    <w:rsid w:val="005F124D"/>
    <w:rsid w:val="005F18B3"/>
    <w:rsid w:val="005F25A1"/>
    <w:rsid w:val="005F2FF2"/>
    <w:rsid w:val="005F3F47"/>
    <w:rsid w:val="005F5A15"/>
    <w:rsid w:val="005F73B3"/>
    <w:rsid w:val="005FB144"/>
    <w:rsid w:val="006005E8"/>
    <w:rsid w:val="00603D9E"/>
    <w:rsid w:val="006044BA"/>
    <w:rsid w:val="00607393"/>
    <w:rsid w:val="0060BCA3"/>
    <w:rsid w:val="006104CE"/>
    <w:rsid w:val="0061080B"/>
    <w:rsid w:val="00611129"/>
    <w:rsid w:val="006124DE"/>
    <w:rsid w:val="00612591"/>
    <w:rsid w:val="00612C48"/>
    <w:rsid w:val="00620515"/>
    <w:rsid w:val="00620C77"/>
    <w:rsid w:val="00621725"/>
    <w:rsid w:val="006235AA"/>
    <w:rsid w:val="0062412D"/>
    <w:rsid w:val="00625D33"/>
    <w:rsid w:val="006314A6"/>
    <w:rsid w:val="00632E26"/>
    <w:rsid w:val="00632F9B"/>
    <w:rsid w:val="0063603B"/>
    <w:rsid w:val="00637031"/>
    <w:rsid w:val="00640044"/>
    <w:rsid w:val="006402E0"/>
    <w:rsid w:val="00642AB6"/>
    <w:rsid w:val="0064566A"/>
    <w:rsid w:val="00646065"/>
    <w:rsid w:val="0064683B"/>
    <w:rsid w:val="00649B3C"/>
    <w:rsid w:val="006502BA"/>
    <w:rsid w:val="00651F50"/>
    <w:rsid w:val="00652810"/>
    <w:rsid w:val="00652891"/>
    <w:rsid w:val="00653D34"/>
    <w:rsid w:val="00654DA8"/>
    <w:rsid w:val="006554D2"/>
    <w:rsid w:val="006559B6"/>
    <w:rsid w:val="00655DB2"/>
    <w:rsid w:val="006561E2"/>
    <w:rsid w:val="00656B08"/>
    <w:rsid w:val="00656B1B"/>
    <w:rsid w:val="00656BC4"/>
    <w:rsid w:val="006570A5"/>
    <w:rsid w:val="0066061C"/>
    <w:rsid w:val="006613E1"/>
    <w:rsid w:val="00661714"/>
    <w:rsid w:val="006618FE"/>
    <w:rsid w:val="00662918"/>
    <w:rsid w:val="00663534"/>
    <w:rsid w:val="00665409"/>
    <w:rsid w:val="00665651"/>
    <w:rsid w:val="00665BBC"/>
    <w:rsid w:val="00667091"/>
    <w:rsid w:val="0066B716"/>
    <w:rsid w:val="0067077D"/>
    <w:rsid w:val="00672116"/>
    <w:rsid w:val="00673E21"/>
    <w:rsid w:val="006752B3"/>
    <w:rsid w:val="006768D5"/>
    <w:rsid w:val="00676D1A"/>
    <w:rsid w:val="00676F92"/>
    <w:rsid w:val="0067721C"/>
    <w:rsid w:val="00677241"/>
    <w:rsid w:val="00677A65"/>
    <w:rsid w:val="00681E7C"/>
    <w:rsid w:val="006831EC"/>
    <w:rsid w:val="00686682"/>
    <w:rsid w:val="0069005C"/>
    <w:rsid w:val="00690782"/>
    <w:rsid w:val="00690A51"/>
    <w:rsid w:val="00690D39"/>
    <w:rsid w:val="006951BC"/>
    <w:rsid w:val="00695A6F"/>
    <w:rsid w:val="00696C02"/>
    <w:rsid w:val="00697CA6"/>
    <w:rsid w:val="006A06FD"/>
    <w:rsid w:val="006A3D51"/>
    <w:rsid w:val="006A489C"/>
    <w:rsid w:val="006A550A"/>
    <w:rsid w:val="006A6847"/>
    <w:rsid w:val="006A6C34"/>
    <w:rsid w:val="006B0A1C"/>
    <w:rsid w:val="006B0B8A"/>
    <w:rsid w:val="006B3A27"/>
    <w:rsid w:val="006B3B77"/>
    <w:rsid w:val="006B4323"/>
    <w:rsid w:val="006B4FC0"/>
    <w:rsid w:val="006B704B"/>
    <w:rsid w:val="006B7A37"/>
    <w:rsid w:val="006B7F2C"/>
    <w:rsid w:val="006C0B6A"/>
    <w:rsid w:val="006C0EA7"/>
    <w:rsid w:val="006C194F"/>
    <w:rsid w:val="006C2117"/>
    <w:rsid w:val="006C2E32"/>
    <w:rsid w:val="006C4896"/>
    <w:rsid w:val="006C6EB8"/>
    <w:rsid w:val="006C7AEF"/>
    <w:rsid w:val="006C7C3E"/>
    <w:rsid w:val="006C7F17"/>
    <w:rsid w:val="006D2E96"/>
    <w:rsid w:val="006D4456"/>
    <w:rsid w:val="006D65B9"/>
    <w:rsid w:val="006D7643"/>
    <w:rsid w:val="006E0B76"/>
    <w:rsid w:val="006E0EAB"/>
    <w:rsid w:val="006E11D9"/>
    <w:rsid w:val="006E20B3"/>
    <w:rsid w:val="006E31EE"/>
    <w:rsid w:val="006E4444"/>
    <w:rsid w:val="006E495D"/>
    <w:rsid w:val="006E5C52"/>
    <w:rsid w:val="006E6901"/>
    <w:rsid w:val="006E7DA1"/>
    <w:rsid w:val="006F3034"/>
    <w:rsid w:val="006F38A4"/>
    <w:rsid w:val="006F58D6"/>
    <w:rsid w:val="006F639A"/>
    <w:rsid w:val="006F65F0"/>
    <w:rsid w:val="006F701C"/>
    <w:rsid w:val="006F7E6D"/>
    <w:rsid w:val="007000A2"/>
    <w:rsid w:val="00700600"/>
    <w:rsid w:val="0070161A"/>
    <w:rsid w:val="0070186B"/>
    <w:rsid w:val="00702AEE"/>
    <w:rsid w:val="00703277"/>
    <w:rsid w:val="007034FE"/>
    <w:rsid w:val="00703517"/>
    <w:rsid w:val="00703A99"/>
    <w:rsid w:val="0070403E"/>
    <w:rsid w:val="007065AA"/>
    <w:rsid w:val="0071243E"/>
    <w:rsid w:val="00712A41"/>
    <w:rsid w:val="00714A1C"/>
    <w:rsid w:val="007159FA"/>
    <w:rsid w:val="00715AFD"/>
    <w:rsid w:val="007164AB"/>
    <w:rsid w:val="00716676"/>
    <w:rsid w:val="00716BCD"/>
    <w:rsid w:val="007208B5"/>
    <w:rsid w:val="00721C08"/>
    <w:rsid w:val="00723507"/>
    <w:rsid w:val="00723995"/>
    <w:rsid w:val="007239DB"/>
    <w:rsid w:val="00725B99"/>
    <w:rsid w:val="0072A0B8"/>
    <w:rsid w:val="00730320"/>
    <w:rsid w:val="0073085A"/>
    <w:rsid w:val="00731B28"/>
    <w:rsid w:val="00731B32"/>
    <w:rsid w:val="00732458"/>
    <w:rsid w:val="0073340D"/>
    <w:rsid w:val="0073402D"/>
    <w:rsid w:val="007342FD"/>
    <w:rsid w:val="007353E1"/>
    <w:rsid w:val="007356B3"/>
    <w:rsid w:val="00735D20"/>
    <w:rsid w:val="00737A77"/>
    <w:rsid w:val="0074013D"/>
    <w:rsid w:val="00741194"/>
    <w:rsid w:val="00742B36"/>
    <w:rsid w:val="007437A3"/>
    <w:rsid w:val="0074530B"/>
    <w:rsid w:val="00747FD3"/>
    <w:rsid w:val="0074C61B"/>
    <w:rsid w:val="0074EADC"/>
    <w:rsid w:val="007501D2"/>
    <w:rsid w:val="00750344"/>
    <w:rsid w:val="00750CA9"/>
    <w:rsid w:val="00750F95"/>
    <w:rsid w:val="007521FE"/>
    <w:rsid w:val="0075236A"/>
    <w:rsid w:val="0075248A"/>
    <w:rsid w:val="0075262D"/>
    <w:rsid w:val="00752AE2"/>
    <w:rsid w:val="0075345A"/>
    <w:rsid w:val="007540C4"/>
    <w:rsid w:val="00754152"/>
    <w:rsid w:val="00755251"/>
    <w:rsid w:val="00755933"/>
    <w:rsid w:val="00755A77"/>
    <w:rsid w:val="00757F87"/>
    <w:rsid w:val="007605AD"/>
    <w:rsid w:val="0076093B"/>
    <w:rsid w:val="007609A0"/>
    <w:rsid w:val="00760C43"/>
    <w:rsid w:val="0076133A"/>
    <w:rsid w:val="00762613"/>
    <w:rsid w:val="00762C66"/>
    <w:rsid w:val="00763D84"/>
    <w:rsid w:val="00764E93"/>
    <w:rsid w:val="0076714E"/>
    <w:rsid w:val="00767BBB"/>
    <w:rsid w:val="0077014D"/>
    <w:rsid w:val="007709CC"/>
    <w:rsid w:val="00770AFE"/>
    <w:rsid w:val="00771274"/>
    <w:rsid w:val="007719DD"/>
    <w:rsid w:val="007723A0"/>
    <w:rsid w:val="00772574"/>
    <w:rsid w:val="00774945"/>
    <w:rsid w:val="007751A3"/>
    <w:rsid w:val="0077640A"/>
    <w:rsid w:val="00776D24"/>
    <w:rsid w:val="00780A83"/>
    <w:rsid w:val="00780B18"/>
    <w:rsid w:val="00781908"/>
    <w:rsid w:val="0078291A"/>
    <w:rsid w:val="007847D6"/>
    <w:rsid w:val="00784A0B"/>
    <w:rsid w:val="00786BCD"/>
    <w:rsid w:val="007906F5"/>
    <w:rsid w:val="007954F4"/>
    <w:rsid w:val="00796123"/>
    <w:rsid w:val="0079697B"/>
    <w:rsid w:val="00797054"/>
    <w:rsid w:val="00797082"/>
    <w:rsid w:val="007977B6"/>
    <w:rsid w:val="007A00B4"/>
    <w:rsid w:val="007A0169"/>
    <w:rsid w:val="007A1CE3"/>
    <w:rsid w:val="007A221C"/>
    <w:rsid w:val="007A2A4E"/>
    <w:rsid w:val="007A450B"/>
    <w:rsid w:val="007A651E"/>
    <w:rsid w:val="007A7791"/>
    <w:rsid w:val="007A7DE7"/>
    <w:rsid w:val="007B038C"/>
    <w:rsid w:val="007B0D81"/>
    <w:rsid w:val="007B2942"/>
    <w:rsid w:val="007B3453"/>
    <w:rsid w:val="007B3B18"/>
    <w:rsid w:val="007B3E7E"/>
    <w:rsid w:val="007B453E"/>
    <w:rsid w:val="007B648C"/>
    <w:rsid w:val="007C18DF"/>
    <w:rsid w:val="007C2B6C"/>
    <w:rsid w:val="007C4A0F"/>
    <w:rsid w:val="007C4B9F"/>
    <w:rsid w:val="007C4CB6"/>
    <w:rsid w:val="007C550A"/>
    <w:rsid w:val="007C6F74"/>
    <w:rsid w:val="007D102A"/>
    <w:rsid w:val="007D1C4B"/>
    <w:rsid w:val="007D2C79"/>
    <w:rsid w:val="007D40BB"/>
    <w:rsid w:val="007D549B"/>
    <w:rsid w:val="007D5D54"/>
    <w:rsid w:val="007E0FCC"/>
    <w:rsid w:val="007E2719"/>
    <w:rsid w:val="007E3247"/>
    <w:rsid w:val="007E4C19"/>
    <w:rsid w:val="007E502C"/>
    <w:rsid w:val="007E5C1D"/>
    <w:rsid w:val="007E5E8D"/>
    <w:rsid w:val="007E6C99"/>
    <w:rsid w:val="007E72D0"/>
    <w:rsid w:val="007F3213"/>
    <w:rsid w:val="007F331B"/>
    <w:rsid w:val="007F41EB"/>
    <w:rsid w:val="007F43A7"/>
    <w:rsid w:val="007F67F0"/>
    <w:rsid w:val="007F7C5A"/>
    <w:rsid w:val="00800A85"/>
    <w:rsid w:val="00800B47"/>
    <w:rsid w:val="00801FC4"/>
    <w:rsid w:val="0080321F"/>
    <w:rsid w:val="00803B60"/>
    <w:rsid w:val="00804C00"/>
    <w:rsid w:val="00804D50"/>
    <w:rsid w:val="00807937"/>
    <w:rsid w:val="00810A25"/>
    <w:rsid w:val="00810EFB"/>
    <w:rsid w:val="00811C10"/>
    <w:rsid w:val="00812250"/>
    <w:rsid w:val="00814E86"/>
    <w:rsid w:val="008177A0"/>
    <w:rsid w:val="00820252"/>
    <w:rsid w:val="00820A18"/>
    <w:rsid w:val="008213CC"/>
    <w:rsid w:val="00821E4E"/>
    <w:rsid w:val="008231FB"/>
    <w:rsid w:val="00823CEC"/>
    <w:rsid w:val="00824161"/>
    <w:rsid w:val="0082515B"/>
    <w:rsid w:val="0082549F"/>
    <w:rsid w:val="00825F77"/>
    <w:rsid w:val="00830473"/>
    <w:rsid w:val="008325BA"/>
    <w:rsid w:val="008335DA"/>
    <w:rsid w:val="008339D2"/>
    <w:rsid w:val="00834B87"/>
    <w:rsid w:val="00834FAF"/>
    <w:rsid w:val="0083549C"/>
    <w:rsid w:val="0083574B"/>
    <w:rsid w:val="00835F00"/>
    <w:rsid w:val="00836D5D"/>
    <w:rsid w:val="0084012C"/>
    <w:rsid w:val="00840506"/>
    <w:rsid w:val="00841CDE"/>
    <w:rsid w:val="008437D2"/>
    <w:rsid w:val="008446EC"/>
    <w:rsid w:val="00845468"/>
    <w:rsid w:val="0084571C"/>
    <w:rsid w:val="00847417"/>
    <w:rsid w:val="008476C9"/>
    <w:rsid w:val="0085098F"/>
    <w:rsid w:val="008526A4"/>
    <w:rsid w:val="00852792"/>
    <w:rsid w:val="008534D0"/>
    <w:rsid w:val="008537A8"/>
    <w:rsid w:val="00853C7C"/>
    <w:rsid w:val="00853CFE"/>
    <w:rsid w:val="00854E84"/>
    <w:rsid w:val="0085611D"/>
    <w:rsid w:val="0085619B"/>
    <w:rsid w:val="00856928"/>
    <w:rsid w:val="00856FFE"/>
    <w:rsid w:val="00861A67"/>
    <w:rsid w:val="00861E4E"/>
    <w:rsid w:val="00865253"/>
    <w:rsid w:val="008661A7"/>
    <w:rsid w:val="00866A55"/>
    <w:rsid w:val="00866A94"/>
    <w:rsid w:val="00867846"/>
    <w:rsid w:val="00867BDC"/>
    <w:rsid w:val="00872BE2"/>
    <w:rsid w:val="00873F67"/>
    <w:rsid w:val="00874EBB"/>
    <w:rsid w:val="00874F98"/>
    <w:rsid w:val="008774D2"/>
    <w:rsid w:val="00885893"/>
    <w:rsid w:val="00886F22"/>
    <w:rsid w:val="00887C9B"/>
    <w:rsid w:val="00890D90"/>
    <w:rsid w:val="00892256"/>
    <w:rsid w:val="00894252"/>
    <w:rsid w:val="008943E3"/>
    <w:rsid w:val="008977E7"/>
    <w:rsid w:val="008A1260"/>
    <w:rsid w:val="008A201D"/>
    <w:rsid w:val="008A24B4"/>
    <w:rsid w:val="008A2570"/>
    <w:rsid w:val="008A3BDC"/>
    <w:rsid w:val="008A49DF"/>
    <w:rsid w:val="008A4C42"/>
    <w:rsid w:val="008A4F49"/>
    <w:rsid w:val="008A56EE"/>
    <w:rsid w:val="008A6A20"/>
    <w:rsid w:val="008ABEA9"/>
    <w:rsid w:val="008B038C"/>
    <w:rsid w:val="008B03E0"/>
    <w:rsid w:val="008B170B"/>
    <w:rsid w:val="008B2D03"/>
    <w:rsid w:val="008B3012"/>
    <w:rsid w:val="008B36B5"/>
    <w:rsid w:val="008B51AB"/>
    <w:rsid w:val="008B6D8E"/>
    <w:rsid w:val="008B79C2"/>
    <w:rsid w:val="008C0278"/>
    <w:rsid w:val="008C039D"/>
    <w:rsid w:val="008C06F1"/>
    <w:rsid w:val="008C141D"/>
    <w:rsid w:val="008C29EA"/>
    <w:rsid w:val="008C3A64"/>
    <w:rsid w:val="008C536F"/>
    <w:rsid w:val="008C659B"/>
    <w:rsid w:val="008D57E5"/>
    <w:rsid w:val="008D6301"/>
    <w:rsid w:val="008D6EC9"/>
    <w:rsid w:val="008E360F"/>
    <w:rsid w:val="008E3D4E"/>
    <w:rsid w:val="008E4690"/>
    <w:rsid w:val="008E7C2D"/>
    <w:rsid w:val="008E7F1C"/>
    <w:rsid w:val="008F44CE"/>
    <w:rsid w:val="008F4F27"/>
    <w:rsid w:val="008F6CF8"/>
    <w:rsid w:val="009004D2"/>
    <w:rsid w:val="00902635"/>
    <w:rsid w:val="00902D51"/>
    <w:rsid w:val="00902EEC"/>
    <w:rsid w:val="009054AE"/>
    <w:rsid w:val="00905939"/>
    <w:rsid w:val="00906A8D"/>
    <w:rsid w:val="00907B86"/>
    <w:rsid w:val="009179F8"/>
    <w:rsid w:val="00917B54"/>
    <w:rsid w:val="00920212"/>
    <w:rsid w:val="009234BD"/>
    <w:rsid w:val="00923EAA"/>
    <w:rsid w:val="00923F1E"/>
    <w:rsid w:val="00925B09"/>
    <w:rsid w:val="00926965"/>
    <w:rsid w:val="009271ED"/>
    <w:rsid w:val="00927D6E"/>
    <w:rsid w:val="009305C9"/>
    <w:rsid w:val="00930DCD"/>
    <w:rsid w:val="00931FF9"/>
    <w:rsid w:val="0093281D"/>
    <w:rsid w:val="00932E3A"/>
    <w:rsid w:val="00934B0E"/>
    <w:rsid w:val="00935E41"/>
    <w:rsid w:val="00935EC6"/>
    <w:rsid w:val="009365C2"/>
    <w:rsid w:val="009367D5"/>
    <w:rsid w:val="00940199"/>
    <w:rsid w:val="0094028D"/>
    <w:rsid w:val="009408E3"/>
    <w:rsid w:val="00942314"/>
    <w:rsid w:val="00942ABE"/>
    <w:rsid w:val="00943673"/>
    <w:rsid w:val="009442B7"/>
    <w:rsid w:val="009444EF"/>
    <w:rsid w:val="00944D32"/>
    <w:rsid w:val="00945C34"/>
    <w:rsid w:val="009462B1"/>
    <w:rsid w:val="00950224"/>
    <w:rsid w:val="009513B5"/>
    <w:rsid w:val="009513F4"/>
    <w:rsid w:val="00954017"/>
    <w:rsid w:val="009540CD"/>
    <w:rsid w:val="00954345"/>
    <w:rsid w:val="00954C23"/>
    <w:rsid w:val="00954E8A"/>
    <w:rsid w:val="00956235"/>
    <w:rsid w:val="00956AE9"/>
    <w:rsid w:val="00956C59"/>
    <w:rsid w:val="00960791"/>
    <w:rsid w:val="00960BF5"/>
    <w:rsid w:val="009610CB"/>
    <w:rsid w:val="00961FEE"/>
    <w:rsid w:val="00962562"/>
    <w:rsid w:val="00963260"/>
    <w:rsid w:val="009642D3"/>
    <w:rsid w:val="00964988"/>
    <w:rsid w:val="00964E6E"/>
    <w:rsid w:val="00964ECF"/>
    <w:rsid w:val="009651B1"/>
    <w:rsid w:val="00965B2B"/>
    <w:rsid w:val="0096686C"/>
    <w:rsid w:val="00967681"/>
    <w:rsid w:val="0097056F"/>
    <w:rsid w:val="00971E13"/>
    <w:rsid w:val="00973F11"/>
    <w:rsid w:val="0097592C"/>
    <w:rsid w:val="009761DD"/>
    <w:rsid w:val="0097669A"/>
    <w:rsid w:val="00980AB2"/>
    <w:rsid w:val="00980B65"/>
    <w:rsid w:val="00981B54"/>
    <w:rsid w:val="0098338B"/>
    <w:rsid w:val="0098667E"/>
    <w:rsid w:val="00986D18"/>
    <w:rsid w:val="009874CA"/>
    <w:rsid w:val="00987F00"/>
    <w:rsid w:val="009900BA"/>
    <w:rsid w:val="00992152"/>
    <w:rsid w:val="009A1279"/>
    <w:rsid w:val="009A618D"/>
    <w:rsid w:val="009A64E3"/>
    <w:rsid w:val="009A6707"/>
    <w:rsid w:val="009A6FB8"/>
    <w:rsid w:val="009B06DA"/>
    <w:rsid w:val="009B07FE"/>
    <w:rsid w:val="009B1CD2"/>
    <w:rsid w:val="009B4511"/>
    <w:rsid w:val="009B4934"/>
    <w:rsid w:val="009B5229"/>
    <w:rsid w:val="009B68B5"/>
    <w:rsid w:val="009B73B0"/>
    <w:rsid w:val="009BABDC"/>
    <w:rsid w:val="009C23EA"/>
    <w:rsid w:val="009C3DBE"/>
    <w:rsid w:val="009C443D"/>
    <w:rsid w:val="009C6087"/>
    <w:rsid w:val="009C7292"/>
    <w:rsid w:val="009C76B5"/>
    <w:rsid w:val="009D0DBF"/>
    <w:rsid w:val="009D10FC"/>
    <w:rsid w:val="009D1C76"/>
    <w:rsid w:val="009D23FD"/>
    <w:rsid w:val="009D25C6"/>
    <w:rsid w:val="009D53BE"/>
    <w:rsid w:val="009D5921"/>
    <w:rsid w:val="009D5A67"/>
    <w:rsid w:val="009D5F31"/>
    <w:rsid w:val="009D633A"/>
    <w:rsid w:val="009D6BD9"/>
    <w:rsid w:val="009D6F42"/>
    <w:rsid w:val="009D735F"/>
    <w:rsid w:val="009E0771"/>
    <w:rsid w:val="009E17CB"/>
    <w:rsid w:val="009E1BC2"/>
    <w:rsid w:val="009E1C49"/>
    <w:rsid w:val="009E334C"/>
    <w:rsid w:val="009E3855"/>
    <w:rsid w:val="009E3943"/>
    <w:rsid w:val="009E54F9"/>
    <w:rsid w:val="009E5893"/>
    <w:rsid w:val="009E627F"/>
    <w:rsid w:val="009E6E03"/>
    <w:rsid w:val="009E7D4F"/>
    <w:rsid w:val="009F0173"/>
    <w:rsid w:val="009F0404"/>
    <w:rsid w:val="009F1CB4"/>
    <w:rsid w:val="009F3FAD"/>
    <w:rsid w:val="009F4233"/>
    <w:rsid w:val="009F4FF8"/>
    <w:rsid w:val="009F7551"/>
    <w:rsid w:val="009F7778"/>
    <w:rsid w:val="009F79D5"/>
    <w:rsid w:val="009F7A01"/>
    <w:rsid w:val="009F7B9F"/>
    <w:rsid w:val="009F7D53"/>
    <w:rsid w:val="00A011D6"/>
    <w:rsid w:val="00A01917"/>
    <w:rsid w:val="00A032F4"/>
    <w:rsid w:val="00A040FB"/>
    <w:rsid w:val="00A050DA"/>
    <w:rsid w:val="00A05A96"/>
    <w:rsid w:val="00A06616"/>
    <w:rsid w:val="00A0682E"/>
    <w:rsid w:val="00A10A9F"/>
    <w:rsid w:val="00A11671"/>
    <w:rsid w:val="00A11D6F"/>
    <w:rsid w:val="00A130FE"/>
    <w:rsid w:val="00A13DCF"/>
    <w:rsid w:val="00A20C5D"/>
    <w:rsid w:val="00A2290C"/>
    <w:rsid w:val="00A22FBE"/>
    <w:rsid w:val="00A25571"/>
    <w:rsid w:val="00A25590"/>
    <w:rsid w:val="00A274EF"/>
    <w:rsid w:val="00A27B21"/>
    <w:rsid w:val="00A30A14"/>
    <w:rsid w:val="00A32545"/>
    <w:rsid w:val="00A3313E"/>
    <w:rsid w:val="00A35DCF"/>
    <w:rsid w:val="00A364FF"/>
    <w:rsid w:val="00A36DC1"/>
    <w:rsid w:val="00A374B5"/>
    <w:rsid w:val="00A4043A"/>
    <w:rsid w:val="00A40CEE"/>
    <w:rsid w:val="00A41785"/>
    <w:rsid w:val="00A4361F"/>
    <w:rsid w:val="00A43C23"/>
    <w:rsid w:val="00A469A9"/>
    <w:rsid w:val="00A47170"/>
    <w:rsid w:val="00A47E66"/>
    <w:rsid w:val="00A47F72"/>
    <w:rsid w:val="00A5055F"/>
    <w:rsid w:val="00A50DD8"/>
    <w:rsid w:val="00A50EEC"/>
    <w:rsid w:val="00A51439"/>
    <w:rsid w:val="00A517EB"/>
    <w:rsid w:val="00A52215"/>
    <w:rsid w:val="00A548C8"/>
    <w:rsid w:val="00A54A33"/>
    <w:rsid w:val="00A54D1A"/>
    <w:rsid w:val="00A5E172"/>
    <w:rsid w:val="00A604FF"/>
    <w:rsid w:val="00A6159C"/>
    <w:rsid w:val="00A61FF8"/>
    <w:rsid w:val="00A62F96"/>
    <w:rsid w:val="00A63B12"/>
    <w:rsid w:val="00A65448"/>
    <w:rsid w:val="00A658D5"/>
    <w:rsid w:val="00A65AEF"/>
    <w:rsid w:val="00A65BC8"/>
    <w:rsid w:val="00A65E1C"/>
    <w:rsid w:val="00A6670E"/>
    <w:rsid w:val="00A673CF"/>
    <w:rsid w:val="00A67AF0"/>
    <w:rsid w:val="00A67C7D"/>
    <w:rsid w:val="00A67E8A"/>
    <w:rsid w:val="00A6AC55"/>
    <w:rsid w:val="00A70A1F"/>
    <w:rsid w:val="00A71305"/>
    <w:rsid w:val="00A74BD6"/>
    <w:rsid w:val="00A7644E"/>
    <w:rsid w:val="00A76EC9"/>
    <w:rsid w:val="00A82411"/>
    <w:rsid w:val="00A83241"/>
    <w:rsid w:val="00A84F93"/>
    <w:rsid w:val="00A857FF"/>
    <w:rsid w:val="00A85B2B"/>
    <w:rsid w:val="00A85B5B"/>
    <w:rsid w:val="00A90227"/>
    <w:rsid w:val="00A925FD"/>
    <w:rsid w:val="00A942BE"/>
    <w:rsid w:val="00A97CEF"/>
    <w:rsid w:val="00AA1A2F"/>
    <w:rsid w:val="00AA23AD"/>
    <w:rsid w:val="00AA4778"/>
    <w:rsid w:val="00AA4C5C"/>
    <w:rsid w:val="00AA56BD"/>
    <w:rsid w:val="00AA6266"/>
    <w:rsid w:val="00AA65C3"/>
    <w:rsid w:val="00AA6A43"/>
    <w:rsid w:val="00AA75BA"/>
    <w:rsid w:val="00AAC3D9"/>
    <w:rsid w:val="00AB01DF"/>
    <w:rsid w:val="00AB0D00"/>
    <w:rsid w:val="00AB10AD"/>
    <w:rsid w:val="00AB3FAF"/>
    <w:rsid w:val="00AB51B9"/>
    <w:rsid w:val="00AB538C"/>
    <w:rsid w:val="00AB5ADA"/>
    <w:rsid w:val="00AB5ECF"/>
    <w:rsid w:val="00AB6A49"/>
    <w:rsid w:val="00AB6C49"/>
    <w:rsid w:val="00AB7152"/>
    <w:rsid w:val="00AB7176"/>
    <w:rsid w:val="00AC0056"/>
    <w:rsid w:val="00AC221F"/>
    <w:rsid w:val="00AC3327"/>
    <w:rsid w:val="00AC5425"/>
    <w:rsid w:val="00AC547B"/>
    <w:rsid w:val="00AC5998"/>
    <w:rsid w:val="00AC59E6"/>
    <w:rsid w:val="00AD2D8C"/>
    <w:rsid w:val="00AD2FA7"/>
    <w:rsid w:val="00AD3A90"/>
    <w:rsid w:val="00AD47F1"/>
    <w:rsid w:val="00AD5357"/>
    <w:rsid w:val="00AD5E99"/>
    <w:rsid w:val="00AD7326"/>
    <w:rsid w:val="00AD7956"/>
    <w:rsid w:val="00AD79B6"/>
    <w:rsid w:val="00AD7B89"/>
    <w:rsid w:val="00AE022A"/>
    <w:rsid w:val="00AE2116"/>
    <w:rsid w:val="00AE45EA"/>
    <w:rsid w:val="00AE47F1"/>
    <w:rsid w:val="00AE5D84"/>
    <w:rsid w:val="00AE7D38"/>
    <w:rsid w:val="00AF0F20"/>
    <w:rsid w:val="00AF21CB"/>
    <w:rsid w:val="00AF2D7B"/>
    <w:rsid w:val="00AF49BF"/>
    <w:rsid w:val="00AF52E9"/>
    <w:rsid w:val="00AF62E6"/>
    <w:rsid w:val="00AF6920"/>
    <w:rsid w:val="00AF6D99"/>
    <w:rsid w:val="00AF77D1"/>
    <w:rsid w:val="00B00B92"/>
    <w:rsid w:val="00B01F8F"/>
    <w:rsid w:val="00B02EED"/>
    <w:rsid w:val="00B0367A"/>
    <w:rsid w:val="00B040FD"/>
    <w:rsid w:val="00B04776"/>
    <w:rsid w:val="00B04CB1"/>
    <w:rsid w:val="00B05FFB"/>
    <w:rsid w:val="00B07F5C"/>
    <w:rsid w:val="00B0D0D5"/>
    <w:rsid w:val="00B1056E"/>
    <w:rsid w:val="00B11758"/>
    <w:rsid w:val="00B11E4F"/>
    <w:rsid w:val="00B11E81"/>
    <w:rsid w:val="00B11E91"/>
    <w:rsid w:val="00B1478D"/>
    <w:rsid w:val="00B16CAF"/>
    <w:rsid w:val="00B202DA"/>
    <w:rsid w:val="00B20332"/>
    <w:rsid w:val="00B2231A"/>
    <w:rsid w:val="00B232C8"/>
    <w:rsid w:val="00B24110"/>
    <w:rsid w:val="00B24552"/>
    <w:rsid w:val="00B268B7"/>
    <w:rsid w:val="00B308DF"/>
    <w:rsid w:val="00B30ED8"/>
    <w:rsid w:val="00B31106"/>
    <w:rsid w:val="00B312D5"/>
    <w:rsid w:val="00B31A9A"/>
    <w:rsid w:val="00B33A3B"/>
    <w:rsid w:val="00B34E07"/>
    <w:rsid w:val="00B358B5"/>
    <w:rsid w:val="00B3594C"/>
    <w:rsid w:val="00B37851"/>
    <w:rsid w:val="00B3786F"/>
    <w:rsid w:val="00B4048B"/>
    <w:rsid w:val="00B40BAD"/>
    <w:rsid w:val="00B423AB"/>
    <w:rsid w:val="00B43948"/>
    <w:rsid w:val="00B43C19"/>
    <w:rsid w:val="00B44F28"/>
    <w:rsid w:val="00B46E0D"/>
    <w:rsid w:val="00B50CE0"/>
    <w:rsid w:val="00B518BC"/>
    <w:rsid w:val="00B53A70"/>
    <w:rsid w:val="00B53BF7"/>
    <w:rsid w:val="00B542EC"/>
    <w:rsid w:val="00B55225"/>
    <w:rsid w:val="00B55825"/>
    <w:rsid w:val="00B559E6"/>
    <w:rsid w:val="00B5627E"/>
    <w:rsid w:val="00B5685D"/>
    <w:rsid w:val="00B628DF"/>
    <w:rsid w:val="00B63DCD"/>
    <w:rsid w:val="00B65A85"/>
    <w:rsid w:val="00B665BA"/>
    <w:rsid w:val="00B66E6D"/>
    <w:rsid w:val="00B70988"/>
    <w:rsid w:val="00B70D61"/>
    <w:rsid w:val="00B721C0"/>
    <w:rsid w:val="00B72DE7"/>
    <w:rsid w:val="00B74942"/>
    <w:rsid w:val="00B75D76"/>
    <w:rsid w:val="00B7618C"/>
    <w:rsid w:val="00B77195"/>
    <w:rsid w:val="00B8296F"/>
    <w:rsid w:val="00B82DC7"/>
    <w:rsid w:val="00B83236"/>
    <w:rsid w:val="00B83B9C"/>
    <w:rsid w:val="00B84A32"/>
    <w:rsid w:val="00B860A6"/>
    <w:rsid w:val="00B8659A"/>
    <w:rsid w:val="00B879AC"/>
    <w:rsid w:val="00B905F3"/>
    <w:rsid w:val="00B90787"/>
    <w:rsid w:val="00B90DBF"/>
    <w:rsid w:val="00B94885"/>
    <w:rsid w:val="00B95B45"/>
    <w:rsid w:val="00B96073"/>
    <w:rsid w:val="00B9698E"/>
    <w:rsid w:val="00BA1ADE"/>
    <w:rsid w:val="00BA27DD"/>
    <w:rsid w:val="00BA432B"/>
    <w:rsid w:val="00BA46D8"/>
    <w:rsid w:val="00BA567B"/>
    <w:rsid w:val="00BA5AC9"/>
    <w:rsid w:val="00BA5B82"/>
    <w:rsid w:val="00BA5D1F"/>
    <w:rsid w:val="00BA5F8F"/>
    <w:rsid w:val="00BA678D"/>
    <w:rsid w:val="00BA68F6"/>
    <w:rsid w:val="00BB0337"/>
    <w:rsid w:val="00BB03E8"/>
    <w:rsid w:val="00BB16AD"/>
    <w:rsid w:val="00BB1BD0"/>
    <w:rsid w:val="00BB3113"/>
    <w:rsid w:val="00BB3D19"/>
    <w:rsid w:val="00BB4893"/>
    <w:rsid w:val="00BB523F"/>
    <w:rsid w:val="00BB67A2"/>
    <w:rsid w:val="00BC0811"/>
    <w:rsid w:val="00BC0BF9"/>
    <w:rsid w:val="00BC2B06"/>
    <w:rsid w:val="00BC367D"/>
    <w:rsid w:val="00BC438A"/>
    <w:rsid w:val="00BC5693"/>
    <w:rsid w:val="00BC6C1D"/>
    <w:rsid w:val="00BCCBF6"/>
    <w:rsid w:val="00BD420F"/>
    <w:rsid w:val="00BD55A0"/>
    <w:rsid w:val="00BD5804"/>
    <w:rsid w:val="00BD5D47"/>
    <w:rsid w:val="00BD6D77"/>
    <w:rsid w:val="00BE190D"/>
    <w:rsid w:val="00BE2B09"/>
    <w:rsid w:val="00BE2C66"/>
    <w:rsid w:val="00BE447F"/>
    <w:rsid w:val="00BE7365"/>
    <w:rsid w:val="00BF28F3"/>
    <w:rsid w:val="00BF37C5"/>
    <w:rsid w:val="00BF4644"/>
    <w:rsid w:val="00BF465B"/>
    <w:rsid w:val="00BF5325"/>
    <w:rsid w:val="00BF62CB"/>
    <w:rsid w:val="00BF7827"/>
    <w:rsid w:val="00BF7828"/>
    <w:rsid w:val="00BF7C83"/>
    <w:rsid w:val="00BF7FDC"/>
    <w:rsid w:val="00C0164F"/>
    <w:rsid w:val="00C033B7"/>
    <w:rsid w:val="00C0382D"/>
    <w:rsid w:val="00C03B5C"/>
    <w:rsid w:val="00C04077"/>
    <w:rsid w:val="00C0432A"/>
    <w:rsid w:val="00C05CB2"/>
    <w:rsid w:val="00C1084C"/>
    <w:rsid w:val="00C1120D"/>
    <w:rsid w:val="00C112BE"/>
    <w:rsid w:val="00C12E5C"/>
    <w:rsid w:val="00C13870"/>
    <w:rsid w:val="00C13A8C"/>
    <w:rsid w:val="00C140AE"/>
    <w:rsid w:val="00C15BE7"/>
    <w:rsid w:val="00C172B8"/>
    <w:rsid w:val="00C17A26"/>
    <w:rsid w:val="00C21390"/>
    <w:rsid w:val="00C21D79"/>
    <w:rsid w:val="00C235BA"/>
    <w:rsid w:val="00C23875"/>
    <w:rsid w:val="00C26A04"/>
    <w:rsid w:val="00C324A0"/>
    <w:rsid w:val="00C3397B"/>
    <w:rsid w:val="00C348D8"/>
    <w:rsid w:val="00C34E34"/>
    <w:rsid w:val="00C3574A"/>
    <w:rsid w:val="00C358A6"/>
    <w:rsid w:val="00C36903"/>
    <w:rsid w:val="00C36F6F"/>
    <w:rsid w:val="00C4075D"/>
    <w:rsid w:val="00C4083C"/>
    <w:rsid w:val="00C41D68"/>
    <w:rsid w:val="00C41FE4"/>
    <w:rsid w:val="00C43B6C"/>
    <w:rsid w:val="00C4447B"/>
    <w:rsid w:val="00C455C9"/>
    <w:rsid w:val="00C46137"/>
    <w:rsid w:val="00C465B9"/>
    <w:rsid w:val="00C47651"/>
    <w:rsid w:val="00C47BD1"/>
    <w:rsid w:val="00C516BD"/>
    <w:rsid w:val="00C535B4"/>
    <w:rsid w:val="00C53A8E"/>
    <w:rsid w:val="00C53FE7"/>
    <w:rsid w:val="00C57841"/>
    <w:rsid w:val="00C607D3"/>
    <w:rsid w:val="00C62951"/>
    <w:rsid w:val="00C63B5A"/>
    <w:rsid w:val="00C65DC8"/>
    <w:rsid w:val="00C6783D"/>
    <w:rsid w:val="00C679C2"/>
    <w:rsid w:val="00C70E0E"/>
    <w:rsid w:val="00C72E28"/>
    <w:rsid w:val="00C7496F"/>
    <w:rsid w:val="00C770A0"/>
    <w:rsid w:val="00C7761B"/>
    <w:rsid w:val="00C82ADD"/>
    <w:rsid w:val="00C83770"/>
    <w:rsid w:val="00C84E10"/>
    <w:rsid w:val="00C85465"/>
    <w:rsid w:val="00C85B18"/>
    <w:rsid w:val="00C87067"/>
    <w:rsid w:val="00C874AF"/>
    <w:rsid w:val="00C93553"/>
    <w:rsid w:val="00C93D82"/>
    <w:rsid w:val="00C957E0"/>
    <w:rsid w:val="00C958A3"/>
    <w:rsid w:val="00C96787"/>
    <w:rsid w:val="00C9792E"/>
    <w:rsid w:val="00C97934"/>
    <w:rsid w:val="00C984E2"/>
    <w:rsid w:val="00CA01D9"/>
    <w:rsid w:val="00CA0EC2"/>
    <w:rsid w:val="00CA0EFB"/>
    <w:rsid w:val="00CA136A"/>
    <w:rsid w:val="00CA18BB"/>
    <w:rsid w:val="00CA3461"/>
    <w:rsid w:val="00CA54E9"/>
    <w:rsid w:val="00CB02D1"/>
    <w:rsid w:val="00CB05C4"/>
    <w:rsid w:val="00CB0D3E"/>
    <w:rsid w:val="00CB1ECB"/>
    <w:rsid w:val="00CB27FC"/>
    <w:rsid w:val="00CB2CA4"/>
    <w:rsid w:val="00CB3B80"/>
    <w:rsid w:val="00CB4607"/>
    <w:rsid w:val="00CB4E2D"/>
    <w:rsid w:val="00CB5CFD"/>
    <w:rsid w:val="00CB7F66"/>
    <w:rsid w:val="00CC04DB"/>
    <w:rsid w:val="00CC0544"/>
    <w:rsid w:val="00CC24AD"/>
    <w:rsid w:val="00CC4BD0"/>
    <w:rsid w:val="00CC4ED7"/>
    <w:rsid w:val="00CC5938"/>
    <w:rsid w:val="00CC7EFD"/>
    <w:rsid w:val="00CD0429"/>
    <w:rsid w:val="00CD0C47"/>
    <w:rsid w:val="00CD13A9"/>
    <w:rsid w:val="00CD1D76"/>
    <w:rsid w:val="00CD451A"/>
    <w:rsid w:val="00CD54AD"/>
    <w:rsid w:val="00CD5559"/>
    <w:rsid w:val="00CE0693"/>
    <w:rsid w:val="00CE1EA2"/>
    <w:rsid w:val="00CE2F3C"/>
    <w:rsid w:val="00CE325E"/>
    <w:rsid w:val="00CE3385"/>
    <w:rsid w:val="00CE3D38"/>
    <w:rsid w:val="00CE3D3D"/>
    <w:rsid w:val="00CE5015"/>
    <w:rsid w:val="00CE5591"/>
    <w:rsid w:val="00CE573A"/>
    <w:rsid w:val="00CE6158"/>
    <w:rsid w:val="00CE674A"/>
    <w:rsid w:val="00CE6EF0"/>
    <w:rsid w:val="00CE7D52"/>
    <w:rsid w:val="00CF0944"/>
    <w:rsid w:val="00CF41AD"/>
    <w:rsid w:val="00CF55D8"/>
    <w:rsid w:val="00CF665C"/>
    <w:rsid w:val="00D00D44"/>
    <w:rsid w:val="00D00F9F"/>
    <w:rsid w:val="00D01DF0"/>
    <w:rsid w:val="00D02914"/>
    <w:rsid w:val="00D02A88"/>
    <w:rsid w:val="00D038A6"/>
    <w:rsid w:val="00D05ACB"/>
    <w:rsid w:val="00D0619D"/>
    <w:rsid w:val="00D1180D"/>
    <w:rsid w:val="00D12D6A"/>
    <w:rsid w:val="00D13130"/>
    <w:rsid w:val="00D13EA8"/>
    <w:rsid w:val="00D142C3"/>
    <w:rsid w:val="00D15170"/>
    <w:rsid w:val="00D153AD"/>
    <w:rsid w:val="00D15B9E"/>
    <w:rsid w:val="00D1616B"/>
    <w:rsid w:val="00D1779D"/>
    <w:rsid w:val="00D17DC1"/>
    <w:rsid w:val="00D204FF"/>
    <w:rsid w:val="00D20B28"/>
    <w:rsid w:val="00D20DFE"/>
    <w:rsid w:val="00D20E51"/>
    <w:rsid w:val="00D2283D"/>
    <w:rsid w:val="00D24472"/>
    <w:rsid w:val="00D24BEE"/>
    <w:rsid w:val="00D24D4A"/>
    <w:rsid w:val="00D253A6"/>
    <w:rsid w:val="00D25520"/>
    <w:rsid w:val="00D26C7E"/>
    <w:rsid w:val="00D301CE"/>
    <w:rsid w:val="00D30A0F"/>
    <w:rsid w:val="00D3245D"/>
    <w:rsid w:val="00D33BCD"/>
    <w:rsid w:val="00D34213"/>
    <w:rsid w:val="00D35495"/>
    <w:rsid w:val="00D35C6D"/>
    <w:rsid w:val="00D37E14"/>
    <w:rsid w:val="00D4117F"/>
    <w:rsid w:val="00D411E8"/>
    <w:rsid w:val="00D42015"/>
    <w:rsid w:val="00D4338F"/>
    <w:rsid w:val="00D44306"/>
    <w:rsid w:val="00D4609F"/>
    <w:rsid w:val="00D51835"/>
    <w:rsid w:val="00D523E1"/>
    <w:rsid w:val="00D5367D"/>
    <w:rsid w:val="00D53B1B"/>
    <w:rsid w:val="00D54B36"/>
    <w:rsid w:val="00D55305"/>
    <w:rsid w:val="00D55A27"/>
    <w:rsid w:val="00D568CB"/>
    <w:rsid w:val="00D57FE3"/>
    <w:rsid w:val="00D61A1E"/>
    <w:rsid w:val="00D6315B"/>
    <w:rsid w:val="00D638AE"/>
    <w:rsid w:val="00D64CFC"/>
    <w:rsid w:val="00D65373"/>
    <w:rsid w:val="00D675BD"/>
    <w:rsid w:val="00D676D5"/>
    <w:rsid w:val="00D67801"/>
    <w:rsid w:val="00D6EBA7"/>
    <w:rsid w:val="00D717A5"/>
    <w:rsid w:val="00D72FD5"/>
    <w:rsid w:val="00D73411"/>
    <w:rsid w:val="00D74071"/>
    <w:rsid w:val="00D75F99"/>
    <w:rsid w:val="00D77028"/>
    <w:rsid w:val="00D77A28"/>
    <w:rsid w:val="00D81619"/>
    <w:rsid w:val="00D82106"/>
    <w:rsid w:val="00D84693"/>
    <w:rsid w:val="00D84A76"/>
    <w:rsid w:val="00D857D1"/>
    <w:rsid w:val="00D877FE"/>
    <w:rsid w:val="00D87E31"/>
    <w:rsid w:val="00D901E3"/>
    <w:rsid w:val="00D90B32"/>
    <w:rsid w:val="00D922BA"/>
    <w:rsid w:val="00D9409A"/>
    <w:rsid w:val="00D94753"/>
    <w:rsid w:val="00D95AC6"/>
    <w:rsid w:val="00D97623"/>
    <w:rsid w:val="00DA159D"/>
    <w:rsid w:val="00DA19ED"/>
    <w:rsid w:val="00DA2171"/>
    <w:rsid w:val="00DA2497"/>
    <w:rsid w:val="00DA28C6"/>
    <w:rsid w:val="00DA323D"/>
    <w:rsid w:val="00DA33D9"/>
    <w:rsid w:val="00DA3B7D"/>
    <w:rsid w:val="00DA4791"/>
    <w:rsid w:val="00DA58D4"/>
    <w:rsid w:val="00DB109D"/>
    <w:rsid w:val="00DB25D3"/>
    <w:rsid w:val="00DB2B0F"/>
    <w:rsid w:val="00DB5A75"/>
    <w:rsid w:val="00DB5F0E"/>
    <w:rsid w:val="00DB7EDB"/>
    <w:rsid w:val="00DC02B4"/>
    <w:rsid w:val="00DC1CD5"/>
    <w:rsid w:val="00DC296C"/>
    <w:rsid w:val="00DC2989"/>
    <w:rsid w:val="00DC43FE"/>
    <w:rsid w:val="00DC4A4B"/>
    <w:rsid w:val="00DC7B8F"/>
    <w:rsid w:val="00DD1277"/>
    <w:rsid w:val="00DD2D12"/>
    <w:rsid w:val="00DD37CC"/>
    <w:rsid w:val="00DD39D2"/>
    <w:rsid w:val="00DD6EB4"/>
    <w:rsid w:val="00DD7271"/>
    <w:rsid w:val="00DD77A8"/>
    <w:rsid w:val="00DD7B22"/>
    <w:rsid w:val="00DE07E5"/>
    <w:rsid w:val="00DE2886"/>
    <w:rsid w:val="00DE2FB5"/>
    <w:rsid w:val="00DE2FD1"/>
    <w:rsid w:val="00DE3484"/>
    <w:rsid w:val="00DE3AC9"/>
    <w:rsid w:val="00DE4C6A"/>
    <w:rsid w:val="00DE740C"/>
    <w:rsid w:val="00DE785C"/>
    <w:rsid w:val="00DF1ABF"/>
    <w:rsid w:val="00DF24B9"/>
    <w:rsid w:val="00DF49EC"/>
    <w:rsid w:val="00DF5C2B"/>
    <w:rsid w:val="00DF5FEF"/>
    <w:rsid w:val="00DF6DC0"/>
    <w:rsid w:val="00DF7523"/>
    <w:rsid w:val="00E00008"/>
    <w:rsid w:val="00E0230B"/>
    <w:rsid w:val="00E024B4"/>
    <w:rsid w:val="00E04773"/>
    <w:rsid w:val="00E06552"/>
    <w:rsid w:val="00E06E90"/>
    <w:rsid w:val="00E076EA"/>
    <w:rsid w:val="00E134AE"/>
    <w:rsid w:val="00E14029"/>
    <w:rsid w:val="00E14821"/>
    <w:rsid w:val="00E17280"/>
    <w:rsid w:val="00E23AA3"/>
    <w:rsid w:val="00E23EBF"/>
    <w:rsid w:val="00E2540E"/>
    <w:rsid w:val="00E25FBA"/>
    <w:rsid w:val="00E2610F"/>
    <w:rsid w:val="00E264A0"/>
    <w:rsid w:val="00E26FF9"/>
    <w:rsid w:val="00E27581"/>
    <w:rsid w:val="00E27856"/>
    <w:rsid w:val="00E27992"/>
    <w:rsid w:val="00E30407"/>
    <w:rsid w:val="00E3190C"/>
    <w:rsid w:val="00E31BA9"/>
    <w:rsid w:val="00E31DAD"/>
    <w:rsid w:val="00E33930"/>
    <w:rsid w:val="00E33C16"/>
    <w:rsid w:val="00E33EA3"/>
    <w:rsid w:val="00E34A21"/>
    <w:rsid w:val="00E34B61"/>
    <w:rsid w:val="00E36839"/>
    <w:rsid w:val="00E3768B"/>
    <w:rsid w:val="00E37E41"/>
    <w:rsid w:val="00E401A8"/>
    <w:rsid w:val="00E40987"/>
    <w:rsid w:val="00E43AF6"/>
    <w:rsid w:val="00E4454F"/>
    <w:rsid w:val="00E4505E"/>
    <w:rsid w:val="00E45D15"/>
    <w:rsid w:val="00E506AA"/>
    <w:rsid w:val="00E52007"/>
    <w:rsid w:val="00E52011"/>
    <w:rsid w:val="00E52E41"/>
    <w:rsid w:val="00E54B32"/>
    <w:rsid w:val="00E55CCF"/>
    <w:rsid w:val="00E60A55"/>
    <w:rsid w:val="00E60CFB"/>
    <w:rsid w:val="00E612C5"/>
    <w:rsid w:val="00E61F68"/>
    <w:rsid w:val="00E63112"/>
    <w:rsid w:val="00E653D0"/>
    <w:rsid w:val="00E67223"/>
    <w:rsid w:val="00E674A2"/>
    <w:rsid w:val="00E70D05"/>
    <w:rsid w:val="00E71B38"/>
    <w:rsid w:val="00E72862"/>
    <w:rsid w:val="00E73A07"/>
    <w:rsid w:val="00E7E8F6"/>
    <w:rsid w:val="00E814C9"/>
    <w:rsid w:val="00E815DB"/>
    <w:rsid w:val="00E83AF2"/>
    <w:rsid w:val="00E87F35"/>
    <w:rsid w:val="00E910D9"/>
    <w:rsid w:val="00E91418"/>
    <w:rsid w:val="00E918B8"/>
    <w:rsid w:val="00E95326"/>
    <w:rsid w:val="00E96053"/>
    <w:rsid w:val="00E964E8"/>
    <w:rsid w:val="00EA19A8"/>
    <w:rsid w:val="00EA2DB0"/>
    <w:rsid w:val="00EA3D23"/>
    <w:rsid w:val="00EA3D40"/>
    <w:rsid w:val="00EA470A"/>
    <w:rsid w:val="00EA529B"/>
    <w:rsid w:val="00EB0113"/>
    <w:rsid w:val="00EB4DCF"/>
    <w:rsid w:val="00EB5195"/>
    <w:rsid w:val="00EB7BDC"/>
    <w:rsid w:val="00EC2336"/>
    <w:rsid w:val="00EC2867"/>
    <w:rsid w:val="00EC2C2F"/>
    <w:rsid w:val="00EC2D7C"/>
    <w:rsid w:val="00EC39DA"/>
    <w:rsid w:val="00EC50F0"/>
    <w:rsid w:val="00EC51E8"/>
    <w:rsid w:val="00ED04D3"/>
    <w:rsid w:val="00ED1E71"/>
    <w:rsid w:val="00ED1EDF"/>
    <w:rsid w:val="00ED2911"/>
    <w:rsid w:val="00ED304F"/>
    <w:rsid w:val="00ED516F"/>
    <w:rsid w:val="00ED5447"/>
    <w:rsid w:val="00ED5E13"/>
    <w:rsid w:val="00EE1F64"/>
    <w:rsid w:val="00EE3036"/>
    <w:rsid w:val="00EE5098"/>
    <w:rsid w:val="00EE5E24"/>
    <w:rsid w:val="00EF06C6"/>
    <w:rsid w:val="00EF1FD3"/>
    <w:rsid w:val="00EF2541"/>
    <w:rsid w:val="00EF2F4B"/>
    <w:rsid w:val="00EF3862"/>
    <w:rsid w:val="00EF38AA"/>
    <w:rsid w:val="00EF436A"/>
    <w:rsid w:val="00EF69AD"/>
    <w:rsid w:val="00EF7664"/>
    <w:rsid w:val="00EF7C35"/>
    <w:rsid w:val="00F02642"/>
    <w:rsid w:val="00F02C4E"/>
    <w:rsid w:val="00F04267"/>
    <w:rsid w:val="00F04C23"/>
    <w:rsid w:val="00F05239"/>
    <w:rsid w:val="00F05DEA"/>
    <w:rsid w:val="00F07683"/>
    <w:rsid w:val="00F108BC"/>
    <w:rsid w:val="00F133BE"/>
    <w:rsid w:val="00F134DF"/>
    <w:rsid w:val="00F150A2"/>
    <w:rsid w:val="00F155A0"/>
    <w:rsid w:val="00F16BC1"/>
    <w:rsid w:val="00F17CCA"/>
    <w:rsid w:val="00F20C57"/>
    <w:rsid w:val="00F20EFA"/>
    <w:rsid w:val="00F2157B"/>
    <w:rsid w:val="00F22FC2"/>
    <w:rsid w:val="00F23301"/>
    <w:rsid w:val="00F2443A"/>
    <w:rsid w:val="00F268FB"/>
    <w:rsid w:val="00F26B37"/>
    <w:rsid w:val="00F2730B"/>
    <w:rsid w:val="00F27559"/>
    <w:rsid w:val="00F27720"/>
    <w:rsid w:val="00F27D3B"/>
    <w:rsid w:val="00F27DAB"/>
    <w:rsid w:val="00F30FB9"/>
    <w:rsid w:val="00F31E31"/>
    <w:rsid w:val="00F31FCB"/>
    <w:rsid w:val="00F326E8"/>
    <w:rsid w:val="00F33AAF"/>
    <w:rsid w:val="00F3483E"/>
    <w:rsid w:val="00F348DE"/>
    <w:rsid w:val="00F349A9"/>
    <w:rsid w:val="00F3628B"/>
    <w:rsid w:val="00F362D5"/>
    <w:rsid w:val="00F37463"/>
    <w:rsid w:val="00F37A71"/>
    <w:rsid w:val="00F40296"/>
    <w:rsid w:val="00F454AC"/>
    <w:rsid w:val="00F4676C"/>
    <w:rsid w:val="00F47628"/>
    <w:rsid w:val="00F50844"/>
    <w:rsid w:val="00F50F28"/>
    <w:rsid w:val="00F547FA"/>
    <w:rsid w:val="00F54EA9"/>
    <w:rsid w:val="00F55701"/>
    <w:rsid w:val="00F5776E"/>
    <w:rsid w:val="00F611AD"/>
    <w:rsid w:val="00F63BB3"/>
    <w:rsid w:val="00F650CE"/>
    <w:rsid w:val="00F65639"/>
    <w:rsid w:val="00F65BC5"/>
    <w:rsid w:val="00F67DE8"/>
    <w:rsid w:val="00F701E3"/>
    <w:rsid w:val="00F70E2A"/>
    <w:rsid w:val="00F71C5D"/>
    <w:rsid w:val="00F72D49"/>
    <w:rsid w:val="00F738B7"/>
    <w:rsid w:val="00F73E21"/>
    <w:rsid w:val="00F74670"/>
    <w:rsid w:val="00F748E7"/>
    <w:rsid w:val="00F7590B"/>
    <w:rsid w:val="00F75D60"/>
    <w:rsid w:val="00F75F6C"/>
    <w:rsid w:val="00F7693A"/>
    <w:rsid w:val="00F76C5B"/>
    <w:rsid w:val="00F77C49"/>
    <w:rsid w:val="00F77E45"/>
    <w:rsid w:val="00F83536"/>
    <w:rsid w:val="00F84FAA"/>
    <w:rsid w:val="00F85155"/>
    <w:rsid w:val="00F86803"/>
    <w:rsid w:val="00F877D9"/>
    <w:rsid w:val="00F90778"/>
    <w:rsid w:val="00F90B5F"/>
    <w:rsid w:val="00F91FF4"/>
    <w:rsid w:val="00F92106"/>
    <w:rsid w:val="00F951ED"/>
    <w:rsid w:val="00F956B8"/>
    <w:rsid w:val="00F96661"/>
    <w:rsid w:val="00F97248"/>
    <w:rsid w:val="00F97B54"/>
    <w:rsid w:val="00F97BBB"/>
    <w:rsid w:val="00FA09C4"/>
    <w:rsid w:val="00FA0EE6"/>
    <w:rsid w:val="00FA2761"/>
    <w:rsid w:val="00FA27E5"/>
    <w:rsid w:val="00FA395E"/>
    <w:rsid w:val="00FA459C"/>
    <w:rsid w:val="00FA57CE"/>
    <w:rsid w:val="00FA76CB"/>
    <w:rsid w:val="00FB075F"/>
    <w:rsid w:val="00FB2C02"/>
    <w:rsid w:val="00FB3317"/>
    <w:rsid w:val="00FB66E7"/>
    <w:rsid w:val="00FB72E8"/>
    <w:rsid w:val="00FC01ED"/>
    <w:rsid w:val="00FC0C19"/>
    <w:rsid w:val="00FC1958"/>
    <w:rsid w:val="00FC225B"/>
    <w:rsid w:val="00FC385C"/>
    <w:rsid w:val="00FC3D9B"/>
    <w:rsid w:val="00FC48D1"/>
    <w:rsid w:val="00FC5C10"/>
    <w:rsid w:val="00FC68F1"/>
    <w:rsid w:val="00FD0983"/>
    <w:rsid w:val="00FD23E5"/>
    <w:rsid w:val="00FD732A"/>
    <w:rsid w:val="00FD7890"/>
    <w:rsid w:val="00FE02FA"/>
    <w:rsid w:val="00FE17F9"/>
    <w:rsid w:val="00FE1D60"/>
    <w:rsid w:val="00FE22E2"/>
    <w:rsid w:val="00FE2379"/>
    <w:rsid w:val="00FE2693"/>
    <w:rsid w:val="00FE4AF6"/>
    <w:rsid w:val="00FE560E"/>
    <w:rsid w:val="00FE763F"/>
    <w:rsid w:val="00FF082D"/>
    <w:rsid w:val="00FF1EF3"/>
    <w:rsid w:val="00FF296B"/>
    <w:rsid w:val="00FF34F1"/>
    <w:rsid w:val="00FF45AA"/>
    <w:rsid w:val="00FF5431"/>
    <w:rsid w:val="00FF5FAE"/>
    <w:rsid w:val="00FF5FCA"/>
    <w:rsid w:val="00FF6302"/>
    <w:rsid w:val="00FF7D12"/>
    <w:rsid w:val="01034574"/>
    <w:rsid w:val="01073FA2"/>
    <w:rsid w:val="0107B23B"/>
    <w:rsid w:val="0108EF45"/>
    <w:rsid w:val="010F00F2"/>
    <w:rsid w:val="010FA288"/>
    <w:rsid w:val="011089B6"/>
    <w:rsid w:val="0115C8B1"/>
    <w:rsid w:val="01162B3A"/>
    <w:rsid w:val="0118E83F"/>
    <w:rsid w:val="0121DFBB"/>
    <w:rsid w:val="01247C49"/>
    <w:rsid w:val="01299D19"/>
    <w:rsid w:val="0131E275"/>
    <w:rsid w:val="01340CE1"/>
    <w:rsid w:val="01342B72"/>
    <w:rsid w:val="013E8A1A"/>
    <w:rsid w:val="0146C0B4"/>
    <w:rsid w:val="0149A9DF"/>
    <w:rsid w:val="014DB747"/>
    <w:rsid w:val="015556D0"/>
    <w:rsid w:val="0167DB96"/>
    <w:rsid w:val="0175A1EA"/>
    <w:rsid w:val="0179A625"/>
    <w:rsid w:val="0180021F"/>
    <w:rsid w:val="018122BB"/>
    <w:rsid w:val="0183031D"/>
    <w:rsid w:val="01842A40"/>
    <w:rsid w:val="018AAF7F"/>
    <w:rsid w:val="018EAB7D"/>
    <w:rsid w:val="0194D154"/>
    <w:rsid w:val="01969A21"/>
    <w:rsid w:val="019BC338"/>
    <w:rsid w:val="019EDB88"/>
    <w:rsid w:val="01A19E42"/>
    <w:rsid w:val="01A9F53F"/>
    <w:rsid w:val="01AA8F80"/>
    <w:rsid w:val="01AB998E"/>
    <w:rsid w:val="01AEDAA9"/>
    <w:rsid w:val="01B7FF41"/>
    <w:rsid w:val="01B8D93C"/>
    <w:rsid w:val="01BD87C6"/>
    <w:rsid w:val="01C2DD69"/>
    <w:rsid w:val="01C54BD6"/>
    <w:rsid w:val="01D0A736"/>
    <w:rsid w:val="01D6C07D"/>
    <w:rsid w:val="01D97206"/>
    <w:rsid w:val="01DC9755"/>
    <w:rsid w:val="01E0B102"/>
    <w:rsid w:val="01F76C51"/>
    <w:rsid w:val="01FA3E18"/>
    <w:rsid w:val="0203DB77"/>
    <w:rsid w:val="020503F8"/>
    <w:rsid w:val="020A69FE"/>
    <w:rsid w:val="020CACA7"/>
    <w:rsid w:val="0211C515"/>
    <w:rsid w:val="021454A0"/>
    <w:rsid w:val="02193A7E"/>
    <w:rsid w:val="02278B7D"/>
    <w:rsid w:val="022FC8A2"/>
    <w:rsid w:val="0231AC96"/>
    <w:rsid w:val="0232799C"/>
    <w:rsid w:val="02387B74"/>
    <w:rsid w:val="0239F9E6"/>
    <w:rsid w:val="023AEF18"/>
    <w:rsid w:val="023E41CB"/>
    <w:rsid w:val="0242EB09"/>
    <w:rsid w:val="0246EE3A"/>
    <w:rsid w:val="0256E49B"/>
    <w:rsid w:val="0258C69C"/>
    <w:rsid w:val="025B307E"/>
    <w:rsid w:val="025C69F7"/>
    <w:rsid w:val="025F9AB7"/>
    <w:rsid w:val="02630E84"/>
    <w:rsid w:val="0272ED0B"/>
    <w:rsid w:val="0276F747"/>
    <w:rsid w:val="02777588"/>
    <w:rsid w:val="027E293E"/>
    <w:rsid w:val="029295B6"/>
    <w:rsid w:val="029CD128"/>
    <w:rsid w:val="029D5FFF"/>
    <w:rsid w:val="02A13A6D"/>
    <w:rsid w:val="02A518A7"/>
    <w:rsid w:val="02A60619"/>
    <w:rsid w:val="02ADBB4B"/>
    <w:rsid w:val="02AF5D69"/>
    <w:rsid w:val="02B2D0FE"/>
    <w:rsid w:val="02B4CFA9"/>
    <w:rsid w:val="02C353F1"/>
    <w:rsid w:val="02CFD46B"/>
    <w:rsid w:val="02E51E21"/>
    <w:rsid w:val="02EAC3B2"/>
    <w:rsid w:val="02F0E6B2"/>
    <w:rsid w:val="02F5795A"/>
    <w:rsid w:val="02F6330B"/>
    <w:rsid w:val="02FD8E1D"/>
    <w:rsid w:val="0302FA46"/>
    <w:rsid w:val="030C8C71"/>
    <w:rsid w:val="030FC4BD"/>
    <w:rsid w:val="03163120"/>
    <w:rsid w:val="032A0209"/>
    <w:rsid w:val="032CD376"/>
    <w:rsid w:val="032F718B"/>
    <w:rsid w:val="033CAA49"/>
    <w:rsid w:val="0342C8B6"/>
    <w:rsid w:val="034EF64F"/>
    <w:rsid w:val="035B3F8C"/>
    <w:rsid w:val="035E53EE"/>
    <w:rsid w:val="036EC21C"/>
    <w:rsid w:val="0375B38A"/>
    <w:rsid w:val="037D3DB2"/>
    <w:rsid w:val="03911263"/>
    <w:rsid w:val="03925DEC"/>
    <w:rsid w:val="0392A6B2"/>
    <w:rsid w:val="03954576"/>
    <w:rsid w:val="0399F29A"/>
    <w:rsid w:val="03A59AC4"/>
    <w:rsid w:val="03A90900"/>
    <w:rsid w:val="03C6997C"/>
    <w:rsid w:val="03D58568"/>
    <w:rsid w:val="03E0EBA2"/>
    <w:rsid w:val="03E164B5"/>
    <w:rsid w:val="03E4A2DC"/>
    <w:rsid w:val="03E6B6BC"/>
    <w:rsid w:val="03EB38A0"/>
    <w:rsid w:val="03EF9C03"/>
    <w:rsid w:val="03F1817A"/>
    <w:rsid w:val="03F93054"/>
    <w:rsid w:val="03FAACB4"/>
    <w:rsid w:val="03FBD4FE"/>
    <w:rsid w:val="0401912F"/>
    <w:rsid w:val="0407CC96"/>
    <w:rsid w:val="040DD4B1"/>
    <w:rsid w:val="040F6C3D"/>
    <w:rsid w:val="0410487B"/>
    <w:rsid w:val="0412CB39"/>
    <w:rsid w:val="04166723"/>
    <w:rsid w:val="04184785"/>
    <w:rsid w:val="041975B9"/>
    <w:rsid w:val="041ED79E"/>
    <w:rsid w:val="0427AF2C"/>
    <w:rsid w:val="042F4876"/>
    <w:rsid w:val="04363CC7"/>
    <w:rsid w:val="0439F0C8"/>
    <w:rsid w:val="043BC8A8"/>
    <w:rsid w:val="043C0D70"/>
    <w:rsid w:val="04454CEC"/>
    <w:rsid w:val="044F9E74"/>
    <w:rsid w:val="045F60ED"/>
    <w:rsid w:val="045F8329"/>
    <w:rsid w:val="04715521"/>
    <w:rsid w:val="0472B693"/>
    <w:rsid w:val="047C1574"/>
    <w:rsid w:val="04886925"/>
    <w:rsid w:val="048FE4F6"/>
    <w:rsid w:val="0491E705"/>
    <w:rsid w:val="04990D3E"/>
    <w:rsid w:val="04B996CA"/>
    <w:rsid w:val="04BC732C"/>
    <w:rsid w:val="04BEA087"/>
    <w:rsid w:val="04D5D83B"/>
    <w:rsid w:val="04DD8438"/>
    <w:rsid w:val="04E23ABD"/>
    <w:rsid w:val="04E323A9"/>
    <w:rsid w:val="04E37CF8"/>
    <w:rsid w:val="04E9754D"/>
    <w:rsid w:val="04E9E9C4"/>
    <w:rsid w:val="04FA61F4"/>
    <w:rsid w:val="04FAD096"/>
    <w:rsid w:val="04FD01CA"/>
    <w:rsid w:val="0501001C"/>
    <w:rsid w:val="05014C2F"/>
    <w:rsid w:val="050703BC"/>
    <w:rsid w:val="05099D76"/>
    <w:rsid w:val="050A6CDE"/>
    <w:rsid w:val="050F4207"/>
    <w:rsid w:val="05149B93"/>
    <w:rsid w:val="05167AF3"/>
    <w:rsid w:val="05289BF4"/>
    <w:rsid w:val="053D0B97"/>
    <w:rsid w:val="053F31D9"/>
    <w:rsid w:val="05416E91"/>
    <w:rsid w:val="05424A73"/>
    <w:rsid w:val="05463C50"/>
    <w:rsid w:val="0547FE7C"/>
    <w:rsid w:val="054B63E9"/>
    <w:rsid w:val="054C8365"/>
    <w:rsid w:val="054E3D1C"/>
    <w:rsid w:val="055905FA"/>
    <w:rsid w:val="055941C8"/>
    <w:rsid w:val="056BF241"/>
    <w:rsid w:val="056CC6C9"/>
    <w:rsid w:val="056E4F73"/>
    <w:rsid w:val="0576C0DF"/>
    <w:rsid w:val="058081DA"/>
    <w:rsid w:val="0582B184"/>
    <w:rsid w:val="0583293C"/>
    <w:rsid w:val="058CCF24"/>
    <w:rsid w:val="059A5A47"/>
    <w:rsid w:val="05A1AC06"/>
    <w:rsid w:val="05A620BC"/>
    <w:rsid w:val="05B25EE6"/>
    <w:rsid w:val="05BAB02B"/>
    <w:rsid w:val="05C782AC"/>
    <w:rsid w:val="05CADF72"/>
    <w:rsid w:val="05D1967C"/>
    <w:rsid w:val="05D44E84"/>
    <w:rsid w:val="05D9E3A8"/>
    <w:rsid w:val="05DBBCD3"/>
    <w:rsid w:val="05DF0785"/>
    <w:rsid w:val="05E1124C"/>
    <w:rsid w:val="05F5847A"/>
    <w:rsid w:val="05F69B11"/>
    <w:rsid w:val="05FD4106"/>
    <w:rsid w:val="05FDB832"/>
    <w:rsid w:val="06088C5E"/>
    <w:rsid w:val="061ACB9F"/>
    <w:rsid w:val="0635B9CD"/>
    <w:rsid w:val="063D5518"/>
    <w:rsid w:val="0646C96D"/>
    <w:rsid w:val="0648EFDA"/>
    <w:rsid w:val="064FB1C2"/>
    <w:rsid w:val="06547B88"/>
    <w:rsid w:val="0663A644"/>
    <w:rsid w:val="0666EF00"/>
    <w:rsid w:val="066B679D"/>
    <w:rsid w:val="0673D3BD"/>
    <w:rsid w:val="067634C8"/>
    <w:rsid w:val="0676A634"/>
    <w:rsid w:val="0677FE8E"/>
    <w:rsid w:val="06794AED"/>
    <w:rsid w:val="067B9F88"/>
    <w:rsid w:val="067EDD5C"/>
    <w:rsid w:val="0681A4E1"/>
    <w:rsid w:val="06875A50"/>
    <w:rsid w:val="069A6FB5"/>
    <w:rsid w:val="06A177BA"/>
    <w:rsid w:val="06A28A55"/>
    <w:rsid w:val="06A3638C"/>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F4E54B"/>
    <w:rsid w:val="06FF0C3C"/>
    <w:rsid w:val="07008DF7"/>
    <w:rsid w:val="070388D1"/>
    <w:rsid w:val="0708725E"/>
    <w:rsid w:val="0708E58C"/>
    <w:rsid w:val="070C8EDC"/>
    <w:rsid w:val="070DD521"/>
    <w:rsid w:val="070FC569"/>
    <w:rsid w:val="0711BF62"/>
    <w:rsid w:val="0711D73F"/>
    <w:rsid w:val="07192E2E"/>
    <w:rsid w:val="071E23AD"/>
    <w:rsid w:val="0722BF65"/>
    <w:rsid w:val="07285739"/>
    <w:rsid w:val="07341376"/>
    <w:rsid w:val="07348F01"/>
    <w:rsid w:val="07373C98"/>
    <w:rsid w:val="0738A0C0"/>
    <w:rsid w:val="073E4DD2"/>
    <w:rsid w:val="07470679"/>
    <w:rsid w:val="07474838"/>
    <w:rsid w:val="074AD8BF"/>
    <w:rsid w:val="074D1159"/>
    <w:rsid w:val="074E5824"/>
    <w:rsid w:val="074E5D48"/>
    <w:rsid w:val="075C077D"/>
    <w:rsid w:val="07607C92"/>
    <w:rsid w:val="076D3A4D"/>
    <w:rsid w:val="07759E88"/>
    <w:rsid w:val="0779D6D6"/>
    <w:rsid w:val="0783D7DD"/>
    <w:rsid w:val="07880A8D"/>
    <w:rsid w:val="078A0445"/>
    <w:rsid w:val="078F29E1"/>
    <w:rsid w:val="079204E4"/>
    <w:rsid w:val="0799D327"/>
    <w:rsid w:val="079A4C82"/>
    <w:rsid w:val="079AEB76"/>
    <w:rsid w:val="079B1E17"/>
    <w:rsid w:val="079EE0CD"/>
    <w:rsid w:val="079F1EA2"/>
    <w:rsid w:val="07A2667D"/>
    <w:rsid w:val="07A2BC53"/>
    <w:rsid w:val="07B058A6"/>
    <w:rsid w:val="07B47A08"/>
    <w:rsid w:val="07C0C76C"/>
    <w:rsid w:val="07C70276"/>
    <w:rsid w:val="07CC527C"/>
    <w:rsid w:val="07CD56F6"/>
    <w:rsid w:val="07CDD29A"/>
    <w:rsid w:val="07D65C51"/>
    <w:rsid w:val="07DA260B"/>
    <w:rsid w:val="07E5BCD8"/>
    <w:rsid w:val="07F61445"/>
    <w:rsid w:val="07F8B904"/>
    <w:rsid w:val="08010DEC"/>
    <w:rsid w:val="0808CECA"/>
    <w:rsid w:val="080A018D"/>
    <w:rsid w:val="080DA198"/>
    <w:rsid w:val="080E5648"/>
    <w:rsid w:val="080E5B00"/>
    <w:rsid w:val="08112093"/>
    <w:rsid w:val="0811A42B"/>
    <w:rsid w:val="08122A93"/>
    <w:rsid w:val="08181DCB"/>
    <w:rsid w:val="081A393B"/>
    <w:rsid w:val="08219212"/>
    <w:rsid w:val="0824F90C"/>
    <w:rsid w:val="082CD0C8"/>
    <w:rsid w:val="0836D283"/>
    <w:rsid w:val="083A40E4"/>
    <w:rsid w:val="08437684"/>
    <w:rsid w:val="0850BD36"/>
    <w:rsid w:val="0852220F"/>
    <w:rsid w:val="08581542"/>
    <w:rsid w:val="08586FCE"/>
    <w:rsid w:val="086404CC"/>
    <w:rsid w:val="08657896"/>
    <w:rsid w:val="0869D6CD"/>
    <w:rsid w:val="08854A80"/>
    <w:rsid w:val="08899C2E"/>
    <w:rsid w:val="0890CCB2"/>
    <w:rsid w:val="08921774"/>
    <w:rsid w:val="089BCE40"/>
    <w:rsid w:val="08A089AD"/>
    <w:rsid w:val="08A58DB0"/>
    <w:rsid w:val="08AAD4E3"/>
    <w:rsid w:val="08B3325E"/>
    <w:rsid w:val="08B6E9F9"/>
    <w:rsid w:val="08B885DA"/>
    <w:rsid w:val="08BB97A6"/>
    <w:rsid w:val="08BD0E23"/>
    <w:rsid w:val="08C42FA9"/>
    <w:rsid w:val="08C56DA5"/>
    <w:rsid w:val="08C6471C"/>
    <w:rsid w:val="08C96ACD"/>
    <w:rsid w:val="08CE4353"/>
    <w:rsid w:val="08D36676"/>
    <w:rsid w:val="08DB5DD8"/>
    <w:rsid w:val="08E52CDD"/>
    <w:rsid w:val="08E5CE8C"/>
    <w:rsid w:val="08EBED16"/>
    <w:rsid w:val="08EF07E0"/>
    <w:rsid w:val="08F8F90B"/>
    <w:rsid w:val="08F986A1"/>
    <w:rsid w:val="0901BA4C"/>
    <w:rsid w:val="09050B6D"/>
    <w:rsid w:val="090665F9"/>
    <w:rsid w:val="0909C071"/>
    <w:rsid w:val="0909DB7E"/>
    <w:rsid w:val="090C4FCD"/>
    <w:rsid w:val="090F5440"/>
    <w:rsid w:val="09108BBB"/>
    <w:rsid w:val="092662A4"/>
    <w:rsid w:val="0926DEE5"/>
    <w:rsid w:val="0927FD91"/>
    <w:rsid w:val="092FA5B6"/>
    <w:rsid w:val="09361B53"/>
    <w:rsid w:val="094138E8"/>
    <w:rsid w:val="094D1E4B"/>
    <w:rsid w:val="09561F59"/>
    <w:rsid w:val="096ADD5C"/>
    <w:rsid w:val="09752DC6"/>
    <w:rsid w:val="0975B927"/>
    <w:rsid w:val="098A6CC4"/>
    <w:rsid w:val="0994DDA2"/>
    <w:rsid w:val="099785A2"/>
    <w:rsid w:val="099C8AF1"/>
    <w:rsid w:val="09A0CD0D"/>
    <w:rsid w:val="09A30AAF"/>
    <w:rsid w:val="09B1D009"/>
    <w:rsid w:val="09B64FF9"/>
    <w:rsid w:val="09B85B34"/>
    <w:rsid w:val="09BA3D96"/>
    <w:rsid w:val="09BB43CD"/>
    <w:rsid w:val="09BD3F8D"/>
    <w:rsid w:val="09BDFA86"/>
    <w:rsid w:val="09C4FE4C"/>
    <w:rsid w:val="09C5B091"/>
    <w:rsid w:val="09CC9932"/>
    <w:rsid w:val="09CFFF05"/>
    <w:rsid w:val="09D02566"/>
    <w:rsid w:val="09D23C10"/>
    <w:rsid w:val="09D6DEED"/>
    <w:rsid w:val="09DA5958"/>
    <w:rsid w:val="09FAD427"/>
    <w:rsid w:val="09FEE247"/>
    <w:rsid w:val="0A001C42"/>
    <w:rsid w:val="0A0E110C"/>
    <w:rsid w:val="0A157AED"/>
    <w:rsid w:val="0A22B83B"/>
    <w:rsid w:val="0A29A046"/>
    <w:rsid w:val="0A2CF78C"/>
    <w:rsid w:val="0A31BC69"/>
    <w:rsid w:val="0A370541"/>
    <w:rsid w:val="0A387153"/>
    <w:rsid w:val="0A3F43DE"/>
    <w:rsid w:val="0A40A740"/>
    <w:rsid w:val="0A46425E"/>
    <w:rsid w:val="0A49F065"/>
    <w:rsid w:val="0A4B26A3"/>
    <w:rsid w:val="0A4BC1A0"/>
    <w:rsid w:val="0A500E77"/>
    <w:rsid w:val="0A55F31C"/>
    <w:rsid w:val="0A594D81"/>
    <w:rsid w:val="0A5B1E61"/>
    <w:rsid w:val="0A5D0C6B"/>
    <w:rsid w:val="0A5E7525"/>
    <w:rsid w:val="0A5E8E09"/>
    <w:rsid w:val="0A61CB2A"/>
    <w:rsid w:val="0A662F89"/>
    <w:rsid w:val="0A67E430"/>
    <w:rsid w:val="0A68CEAB"/>
    <w:rsid w:val="0A697639"/>
    <w:rsid w:val="0A697970"/>
    <w:rsid w:val="0A69F262"/>
    <w:rsid w:val="0A7604B6"/>
    <w:rsid w:val="0A781B44"/>
    <w:rsid w:val="0A7984DA"/>
    <w:rsid w:val="0A92FD82"/>
    <w:rsid w:val="0A9FCDFF"/>
    <w:rsid w:val="0AA09518"/>
    <w:rsid w:val="0AA0FA49"/>
    <w:rsid w:val="0AA3C6FA"/>
    <w:rsid w:val="0AA51451"/>
    <w:rsid w:val="0AA68665"/>
    <w:rsid w:val="0AA8B9AA"/>
    <w:rsid w:val="0AACC140"/>
    <w:rsid w:val="0AB41942"/>
    <w:rsid w:val="0AB4EA54"/>
    <w:rsid w:val="0AB8C8DF"/>
    <w:rsid w:val="0ABD5E14"/>
    <w:rsid w:val="0ABF3B64"/>
    <w:rsid w:val="0AC03910"/>
    <w:rsid w:val="0AC58E92"/>
    <w:rsid w:val="0AC7A188"/>
    <w:rsid w:val="0AD1B24E"/>
    <w:rsid w:val="0AD88E09"/>
    <w:rsid w:val="0ADC822B"/>
    <w:rsid w:val="0ADCE26E"/>
    <w:rsid w:val="0ADF6E8C"/>
    <w:rsid w:val="0AE1B9D4"/>
    <w:rsid w:val="0AFFAB7F"/>
    <w:rsid w:val="0B00CE7B"/>
    <w:rsid w:val="0B09D5C5"/>
    <w:rsid w:val="0B0B3395"/>
    <w:rsid w:val="0B129A94"/>
    <w:rsid w:val="0B158D76"/>
    <w:rsid w:val="0B160FCD"/>
    <w:rsid w:val="0B1BC02B"/>
    <w:rsid w:val="0B1FF508"/>
    <w:rsid w:val="0B236576"/>
    <w:rsid w:val="0B23A840"/>
    <w:rsid w:val="0B262DE2"/>
    <w:rsid w:val="0B291E75"/>
    <w:rsid w:val="0B2D5B39"/>
    <w:rsid w:val="0B37D257"/>
    <w:rsid w:val="0B485552"/>
    <w:rsid w:val="0B4E677A"/>
    <w:rsid w:val="0B53918F"/>
    <w:rsid w:val="0B550F51"/>
    <w:rsid w:val="0B555F7B"/>
    <w:rsid w:val="0B621B15"/>
    <w:rsid w:val="0B63CC31"/>
    <w:rsid w:val="0B64303D"/>
    <w:rsid w:val="0B66D1F6"/>
    <w:rsid w:val="0B67DD23"/>
    <w:rsid w:val="0B6E5FB4"/>
    <w:rsid w:val="0B6F21AB"/>
    <w:rsid w:val="0B756D15"/>
    <w:rsid w:val="0B83E701"/>
    <w:rsid w:val="0B8CC14A"/>
    <w:rsid w:val="0B92E9DB"/>
    <w:rsid w:val="0B957A23"/>
    <w:rsid w:val="0B9845F9"/>
    <w:rsid w:val="0BA32DED"/>
    <w:rsid w:val="0BA9F8D9"/>
    <w:rsid w:val="0BABE3ED"/>
    <w:rsid w:val="0BAE9AD7"/>
    <w:rsid w:val="0BB7206A"/>
    <w:rsid w:val="0BC923FA"/>
    <w:rsid w:val="0BC9496C"/>
    <w:rsid w:val="0BCEC434"/>
    <w:rsid w:val="0BCF92AE"/>
    <w:rsid w:val="0BCFDE7E"/>
    <w:rsid w:val="0BD523D1"/>
    <w:rsid w:val="0BDB4C12"/>
    <w:rsid w:val="0BE16644"/>
    <w:rsid w:val="0BE2D32D"/>
    <w:rsid w:val="0BE649B0"/>
    <w:rsid w:val="0BE69663"/>
    <w:rsid w:val="0BEA261F"/>
    <w:rsid w:val="0C0AE1C7"/>
    <w:rsid w:val="0C26D0D5"/>
    <w:rsid w:val="0C27722D"/>
    <w:rsid w:val="0C27B59A"/>
    <w:rsid w:val="0C2839BF"/>
    <w:rsid w:val="0C2FD947"/>
    <w:rsid w:val="0C38173F"/>
    <w:rsid w:val="0C3FCB36"/>
    <w:rsid w:val="0C4D399A"/>
    <w:rsid w:val="0C5244FC"/>
    <w:rsid w:val="0C556410"/>
    <w:rsid w:val="0C578D50"/>
    <w:rsid w:val="0C637BF0"/>
    <w:rsid w:val="0C723048"/>
    <w:rsid w:val="0C7264B7"/>
    <w:rsid w:val="0C747A50"/>
    <w:rsid w:val="0C76B5E3"/>
    <w:rsid w:val="0C76B88F"/>
    <w:rsid w:val="0C7AE592"/>
    <w:rsid w:val="0C7EF26E"/>
    <w:rsid w:val="0C8068F1"/>
    <w:rsid w:val="0C82727C"/>
    <w:rsid w:val="0C82DB48"/>
    <w:rsid w:val="0C8718D7"/>
    <w:rsid w:val="0C8797C1"/>
    <w:rsid w:val="0C93E262"/>
    <w:rsid w:val="0C94984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D7830D"/>
    <w:rsid w:val="0CDFE202"/>
    <w:rsid w:val="0CE0AA21"/>
    <w:rsid w:val="0CE133D3"/>
    <w:rsid w:val="0CEC5F4F"/>
    <w:rsid w:val="0CF7427B"/>
    <w:rsid w:val="0CFD4B8E"/>
    <w:rsid w:val="0CFF61A6"/>
    <w:rsid w:val="0D011EF4"/>
    <w:rsid w:val="0D0D0322"/>
    <w:rsid w:val="0D142E0A"/>
    <w:rsid w:val="0D157181"/>
    <w:rsid w:val="0D18F1A1"/>
    <w:rsid w:val="0D1A9A96"/>
    <w:rsid w:val="0D1C4DDF"/>
    <w:rsid w:val="0D1C88A0"/>
    <w:rsid w:val="0D233BAF"/>
    <w:rsid w:val="0D241155"/>
    <w:rsid w:val="0D28EE7F"/>
    <w:rsid w:val="0D2AFC85"/>
    <w:rsid w:val="0D2CBE3D"/>
    <w:rsid w:val="0D2D5B7F"/>
    <w:rsid w:val="0D30B493"/>
    <w:rsid w:val="0D31DB64"/>
    <w:rsid w:val="0D3593D2"/>
    <w:rsid w:val="0D38AA14"/>
    <w:rsid w:val="0D3D25B6"/>
    <w:rsid w:val="0D40E71C"/>
    <w:rsid w:val="0D447ACE"/>
    <w:rsid w:val="0D4D3BA8"/>
    <w:rsid w:val="0D505CB8"/>
    <w:rsid w:val="0D5D625E"/>
    <w:rsid w:val="0D633DA5"/>
    <w:rsid w:val="0D679C83"/>
    <w:rsid w:val="0D713D9F"/>
    <w:rsid w:val="0D814115"/>
    <w:rsid w:val="0D8155B4"/>
    <w:rsid w:val="0D9020D9"/>
    <w:rsid w:val="0D9577C0"/>
    <w:rsid w:val="0D9A2BEC"/>
    <w:rsid w:val="0D9A3B7D"/>
    <w:rsid w:val="0D9A8A73"/>
    <w:rsid w:val="0D9CC9E0"/>
    <w:rsid w:val="0D9EE22D"/>
    <w:rsid w:val="0DA25666"/>
    <w:rsid w:val="0DB7456F"/>
    <w:rsid w:val="0DBBBA7B"/>
    <w:rsid w:val="0DBEE5C9"/>
    <w:rsid w:val="0DC082A3"/>
    <w:rsid w:val="0DC1AE42"/>
    <w:rsid w:val="0DC70443"/>
    <w:rsid w:val="0DCC9F33"/>
    <w:rsid w:val="0DD40DF7"/>
    <w:rsid w:val="0DE0B556"/>
    <w:rsid w:val="0DE33AF3"/>
    <w:rsid w:val="0DE86555"/>
    <w:rsid w:val="0DEC5AFB"/>
    <w:rsid w:val="0DF02B0E"/>
    <w:rsid w:val="0DF0E2F8"/>
    <w:rsid w:val="0DF640B1"/>
    <w:rsid w:val="0DF71F68"/>
    <w:rsid w:val="0DF829A8"/>
    <w:rsid w:val="0DFE4F60"/>
    <w:rsid w:val="0DFF67C3"/>
    <w:rsid w:val="0E1A227C"/>
    <w:rsid w:val="0E1A29DE"/>
    <w:rsid w:val="0E1FE51A"/>
    <w:rsid w:val="0E2FD999"/>
    <w:rsid w:val="0E332487"/>
    <w:rsid w:val="0E342163"/>
    <w:rsid w:val="0E38B971"/>
    <w:rsid w:val="0E440069"/>
    <w:rsid w:val="0E4A9AE1"/>
    <w:rsid w:val="0E510155"/>
    <w:rsid w:val="0E517EB6"/>
    <w:rsid w:val="0E5448BD"/>
    <w:rsid w:val="0E557F97"/>
    <w:rsid w:val="0E56F73E"/>
    <w:rsid w:val="0E5840EE"/>
    <w:rsid w:val="0E602DE9"/>
    <w:rsid w:val="0E65326F"/>
    <w:rsid w:val="0E65EB49"/>
    <w:rsid w:val="0E71D7AA"/>
    <w:rsid w:val="0E72B0B1"/>
    <w:rsid w:val="0E804ECE"/>
    <w:rsid w:val="0E83C3CA"/>
    <w:rsid w:val="0E8995F2"/>
    <w:rsid w:val="0E8D3131"/>
    <w:rsid w:val="0E90A379"/>
    <w:rsid w:val="0E93F8D1"/>
    <w:rsid w:val="0E9724DC"/>
    <w:rsid w:val="0E9A985D"/>
    <w:rsid w:val="0EA2F627"/>
    <w:rsid w:val="0EA8F889"/>
    <w:rsid w:val="0EA98B67"/>
    <w:rsid w:val="0EAD0076"/>
    <w:rsid w:val="0EAF1833"/>
    <w:rsid w:val="0EAF6EDE"/>
    <w:rsid w:val="0EB65FF2"/>
    <w:rsid w:val="0EBCF2BE"/>
    <w:rsid w:val="0EBFEA29"/>
    <w:rsid w:val="0EC014FA"/>
    <w:rsid w:val="0EC9CA80"/>
    <w:rsid w:val="0ECFE2B4"/>
    <w:rsid w:val="0ED30345"/>
    <w:rsid w:val="0EDEB723"/>
    <w:rsid w:val="0EE00F03"/>
    <w:rsid w:val="0EE0AC68"/>
    <w:rsid w:val="0EEBDFB1"/>
    <w:rsid w:val="0EEE2D0D"/>
    <w:rsid w:val="0EFA51F3"/>
    <w:rsid w:val="0F004ADE"/>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3E7CE"/>
    <w:rsid w:val="0F56E847"/>
    <w:rsid w:val="0F5AF76B"/>
    <w:rsid w:val="0F610453"/>
    <w:rsid w:val="0F619A25"/>
    <w:rsid w:val="0F640AEE"/>
    <w:rsid w:val="0F66A66C"/>
    <w:rsid w:val="0F70B682"/>
    <w:rsid w:val="0F74642B"/>
    <w:rsid w:val="0F765CE9"/>
    <w:rsid w:val="0F787957"/>
    <w:rsid w:val="0F7D3285"/>
    <w:rsid w:val="0F828328"/>
    <w:rsid w:val="0F849E5C"/>
    <w:rsid w:val="0F84AE2F"/>
    <w:rsid w:val="0F8ECFF7"/>
    <w:rsid w:val="0F903A65"/>
    <w:rsid w:val="0F94D6F6"/>
    <w:rsid w:val="0F982611"/>
    <w:rsid w:val="0FA1753C"/>
    <w:rsid w:val="0FA46DD2"/>
    <w:rsid w:val="0FAC0258"/>
    <w:rsid w:val="0FAC330A"/>
    <w:rsid w:val="0FC2C0E8"/>
    <w:rsid w:val="0FC59C58"/>
    <w:rsid w:val="0FC63D6B"/>
    <w:rsid w:val="0FC66DFC"/>
    <w:rsid w:val="0FCB1066"/>
    <w:rsid w:val="0FD2CDF0"/>
    <w:rsid w:val="0FD578A0"/>
    <w:rsid w:val="0FD6AB1C"/>
    <w:rsid w:val="0FD7B054"/>
    <w:rsid w:val="0FD9C6EF"/>
    <w:rsid w:val="0FE004E7"/>
    <w:rsid w:val="0FE7EF18"/>
    <w:rsid w:val="0FF365FF"/>
    <w:rsid w:val="1001135C"/>
    <w:rsid w:val="1002FB2F"/>
    <w:rsid w:val="10064B5E"/>
    <w:rsid w:val="100A49CF"/>
    <w:rsid w:val="10168FA7"/>
    <w:rsid w:val="10183288"/>
    <w:rsid w:val="101B8C8C"/>
    <w:rsid w:val="101DB1E8"/>
    <w:rsid w:val="10232A6E"/>
    <w:rsid w:val="102A1F72"/>
    <w:rsid w:val="10427226"/>
    <w:rsid w:val="10486F5C"/>
    <w:rsid w:val="104DC6F4"/>
    <w:rsid w:val="1056588B"/>
    <w:rsid w:val="10575A8B"/>
    <w:rsid w:val="105BDFC0"/>
    <w:rsid w:val="1075DE19"/>
    <w:rsid w:val="107A82F1"/>
    <w:rsid w:val="107DF436"/>
    <w:rsid w:val="1090E433"/>
    <w:rsid w:val="109DCCE8"/>
    <w:rsid w:val="10A6A010"/>
    <w:rsid w:val="10D5348D"/>
    <w:rsid w:val="10D54E17"/>
    <w:rsid w:val="10DCE985"/>
    <w:rsid w:val="10E9C9B3"/>
    <w:rsid w:val="10F2F13A"/>
    <w:rsid w:val="11032DE8"/>
    <w:rsid w:val="110BF06E"/>
    <w:rsid w:val="110D03E8"/>
    <w:rsid w:val="110DF9B9"/>
    <w:rsid w:val="1115A5BB"/>
    <w:rsid w:val="1117BDA4"/>
    <w:rsid w:val="111B1C24"/>
    <w:rsid w:val="111E3996"/>
    <w:rsid w:val="111FC18B"/>
    <w:rsid w:val="11234008"/>
    <w:rsid w:val="1125CA4E"/>
    <w:rsid w:val="113154D1"/>
    <w:rsid w:val="113445C9"/>
    <w:rsid w:val="113AD716"/>
    <w:rsid w:val="1147E5CE"/>
    <w:rsid w:val="114C5674"/>
    <w:rsid w:val="114DFD9C"/>
    <w:rsid w:val="11539A53"/>
    <w:rsid w:val="115CD27A"/>
    <w:rsid w:val="115F40AE"/>
    <w:rsid w:val="11666616"/>
    <w:rsid w:val="116703D8"/>
    <w:rsid w:val="1168E4D0"/>
    <w:rsid w:val="1169A7F6"/>
    <w:rsid w:val="117F9BD0"/>
    <w:rsid w:val="1190BF6D"/>
    <w:rsid w:val="11933FB0"/>
    <w:rsid w:val="1194E3B1"/>
    <w:rsid w:val="1196D84D"/>
    <w:rsid w:val="11A5339C"/>
    <w:rsid w:val="11A5FE61"/>
    <w:rsid w:val="11ABDFC4"/>
    <w:rsid w:val="11AFC02E"/>
    <w:rsid w:val="11B11915"/>
    <w:rsid w:val="11BCC624"/>
    <w:rsid w:val="11BF7137"/>
    <w:rsid w:val="11C62AE8"/>
    <w:rsid w:val="11C7F839"/>
    <w:rsid w:val="11C82C56"/>
    <w:rsid w:val="11CC8A56"/>
    <w:rsid w:val="11D086BE"/>
    <w:rsid w:val="11D6D7EB"/>
    <w:rsid w:val="11DA3063"/>
    <w:rsid w:val="11DB3524"/>
    <w:rsid w:val="11DCA3AB"/>
    <w:rsid w:val="11E1E542"/>
    <w:rsid w:val="11E81684"/>
    <w:rsid w:val="11EE17FA"/>
    <w:rsid w:val="11F34691"/>
    <w:rsid w:val="11F56FAD"/>
    <w:rsid w:val="11F6DC07"/>
    <w:rsid w:val="11FC5D0D"/>
    <w:rsid w:val="11FE62E9"/>
    <w:rsid w:val="1200AB73"/>
    <w:rsid w:val="120493DA"/>
    <w:rsid w:val="1207DAB4"/>
    <w:rsid w:val="12094E38"/>
    <w:rsid w:val="120C3F04"/>
    <w:rsid w:val="12138BD6"/>
    <w:rsid w:val="121642EC"/>
    <w:rsid w:val="1217BF1B"/>
    <w:rsid w:val="12214D95"/>
    <w:rsid w:val="122303D4"/>
    <w:rsid w:val="12257459"/>
    <w:rsid w:val="1231D197"/>
    <w:rsid w:val="1237F40B"/>
    <w:rsid w:val="123916E6"/>
    <w:rsid w:val="123D2BE4"/>
    <w:rsid w:val="123EDCF5"/>
    <w:rsid w:val="123FF331"/>
    <w:rsid w:val="1240691D"/>
    <w:rsid w:val="1251CE49"/>
    <w:rsid w:val="12520F0F"/>
    <w:rsid w:val="1258EACA"/>
    <w:rsid w:val="125BD248"/>
    <w:rsid w:val="1266FCEE"/>
    <w:rsid w:val="126D1667"/>
    <w:rsid w:val="12767089"/>
    <w:rsid w:val="127E0353"/>
    <w:rsid w:val="1286CEEF"/>
    <w:rsid w:val="12900CD6"/>
    <w:rsid w:val="1294042C"/>
    <w:rsid w:val="1296E39C"/>
    <w:rsid w:val="12A76AD8"/>
    <w:rsid w:val="12AA0DC0"/>
    <w:rsid w:val="12AB5340"/>
    <w:rsid w:val="12B6E83A"/>
    <w:rsid w:val="12B72CEC"/>
    <w:rsid w:val="12BA692B"/>
    <w:rsid w:val="12BCA33B"/>
    <w:rsid w:val="12BD46D0"/>
    <w:rsid w:val="12C72DC9"/>
    <w:rsid w:val="12C8BCCD"/>
    <w:rsid w:val="12CE32BB"/>
    <w:rsid w:val="12D2D993"/>
    <w:rsid w:val="12D63902"/>
    <w:rsid w:val="12DA8C6F"/>
    <w:rsid w:val="12DAC22A"/>
    <w:rsid w:val="12E981F8"/>
    <w:rsid w:val="12EE1D60"/>
    <w:rsid w:val="12FB62F3"/>
    <w:rsid w:val="1304AEA3"/>
    <w:rsid w:val="130A3B14"/>
    <w:rsid w:val="1313ADAD"/>
    <w:rsid w:val="1315818C"/>
    <w:rsid w:val="131E1FD0"/>
    <w:rsid w:val="132C540B"/>
    <w:rsid w:val="13437C20"/>
    <w:rsid w:val="1348CE16"/>
    <w:rsid w:val="134C9080"/>
    <w:rsid w:val="135065A2"/>
    <w:rsid w:val="135E2ADA"/>
    <w:rsid w:val="1365AEA3"/>
    <w:rsid w:val="136740CD"/>
    <w:rsid w:val="136957CF"/>
    <w:rsid w:val="136B8FCD"/>
    <w:rsid w:val="13700148"/>
    <w:rsid w:val="1389349C"/>
    <w:rsid w:val="13923928"/>
    <w:rsid w:val="13952EDD"/>
    <w:rsid w:val="1397596D"/>
    <w:rsid w:val="139E3B97"/>
    <w:rsid w:val="139FA80F"/>
    <w:rsid w:val="13A1ED28"/>
    <w:rsid w:val="13A5FE59"/>
    <w:rsid w:val="13A63E88"/>
    <w:rsid w:val="13A6D61C"/>
    <w:rsid w:val="13B721C3"/>
    <w:rsid w:val="13BE4080"/>
    <w:rsid w:val="13C8D459"/>
    <w:rsid w:val="13D22A8D"/>
    <w:rsid w:val="13D90DD5"/>
    <w:rsid w:val="13E1E2A0"/>
    <w:rsid w:val="13E32263"/>
    <w:rsid w:val="13E985AC"/>
    <w:rsid w:val="13EA43BE"/>
    <w:rsid w:val="13EC35B2"/>
    <w:rsid w:val="13EFE649"/>
    <w:rsid w:val="13F501E0"/>
    <w:rsid w:val="13F80CF2"/>
    <w:rsid w:val="140206E3"/>
    <w:rsid w:val="14071C93"/>
    <w:rsid w:val="1408458B"/>
    <w:rsid w:val="140C0AF4"/>
    <w:rsid w:val="140EA607"/>
    <w:rsid w:val="1414A253"/>
    <w:rsid w:val="14151464"/>
    <w:rsid w:val="141F7CFD"/>
    <w:rsid w:val="141FCF83"/>
    <w:rsid w:val="14248616"/>
    <w:rsid w:val="14274BD4"/>
    <w:rsid w:val="142A2A8E"/>
    <w:rsid w:val="142E3EEE"/>
    <w:rsid w:val="1431D0C5"/>
    <w:rsid w:val="14363CBE"/>
    <w:rsid w:val="1438423B"/>
    <w:rsid w:val="143FA594"/>
    <w:rsid w:val="1442893F"/>
    <w:rsid w:val="144B28A7"/>
    <w:rsid w:val="145AE433"/>
    <w:rsid w:val="145CC889"/>
    <w:rsid w:val="1461B83D"/>
    <w:rsid w:val="1469FF5B"/>
    <w:rsid w:val="146BAAF6"/>
    <w:rsid w:val="147145C2"/>
    <w:rsid w:val="147F188F"/>
    <w:rsid w:val="1485BDFE"/>
    <w:rsid w:val="1492BE4C"/>
    <w:rsid w:val="14A74FF7"/>
    <w:rsid w:val="14A7B4E6"/>
    <w:rsid w:val="14A80892"/>
    <w:rsid w:val="14ABEA6E"/>
    <w:rsid w:val="14B191D3"/>
    <w:rsid w:val="14B804F3"/>
    <w:rsid w:val="14BF0EE5"/>
    <w:rsid w:val="14BFF9CD"/>
    <w:rsid w:val="14D5943E"/>
    <w:rsid w:val="14DEC452"/>
    <w:rsid w:val="14E28770"/>
    <w:rsid w:val="14E5EAE1"/>
    <w:rsid w:val="14E74112"/>
    <w:rsid w:val="14E93418"/>
    <w:rsid w:val="14EF048F"/>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F9431"/>
    <w:rsid w:val="1538C95E"/>
    <w:rsid w:val="1544C2C3"/>
    <w:rsid w:val="154747AA"/>
    <w:rsid w:val="15516B32"/>
    <w:rsid w:val="1563508D"/>
    <w:rsid w:val="1564CD35"/>
    <w:rsid w:val="156B13DF"/>
    <w:rsid w:val="156D24F2"/>
    <w:rsid w:val="1573FB95"/>
    <w:rsid w:val="157488DB"/>
    <w:rsid w:val="157CF95B"/>
    <w:rsid w:val="1586E9ED"/>
    <w:rsid w:val="158A0F04"/>
    <w:rsid w:val="158FDA74"/>
    <w:rsid w:val="159677B0"/>
    <w:rsid w:val="1597E71D"/>
    <w:rsid w:val="1598FB8D"/>
    <w:rsid w:val="15995C48"/>
    <w:rsid w:val="159A2BA6"/>
    <w:rsid w:val="159AE8CE"/>
    <w:rsid w:val="159C2CB3"/>
    <w:rsid w:val="15A41CF3"/>
    <w:rsid w:val="15ABB171"/>
    <w:rsid w:val="15AD45D0"/>
    <w:rsid w:val="15AE4BB7"/>
    <w:rsid w:val="15B22198"/>
    <w:rsid w:val="15B4ED8C"/>
    <w:rsid w:val="15B722D9"/>
    <w:rsid w:val="15BE3808"/>
    <w:rsid w:val="15CB2E2E"/>
    <w:rsid w:val="15CDDFF5"/>
    <w:rsid w:val="15F8FF02"/>
    <w:rsid w:val="15FEB6D4"/>
    <w:rsid w:val="15FEBE22"/>
    <w:rsid w:val="16026D1F"/>
    <w:rsid w:val="160FA219"/>
    <w:rsid w:val="1610B94B"/>
    <w:rsid w:val="161A0F94"/>
    <w:rsid w:val="161B8A13"/>
    <w:rsid w:val="161E4BDE"/>
    <w:rsid w:val="16226DD3"/>
    <w:rsid w:val="1622A6C3"/>
    <w:rsid w:val="1628EE05"/>
    <w:rsid w:val="163038DA"/>
    <w:rsid w:val="163FFEDF"/>
    <w:rsid w:val="1640FF3C"/>
    <w:rsid w:val="164190FC"/>
    <w:rsid w:val="164CF454"/>
    <w:rsid w:val="16597465"/>
    <w:rsid w:val="166178D4"/>
    <w:rsid w:val="1662C066"/>
    <w:rsid w:val="16630E7C"/>
    <w:rsid w:val="166EF434"/>
    <w:rsid w:val="16742B54"/>
    <w:rsid w:val="16746877"/>
    <w:rsid w:val="16780345"/>
    <w:rsid w:val="1685C084"/>
    <w:rsid w:val="168B18A9"/>
    <w:rsid w:val="168BFE8D"/>
    <w:rsid w:val="16919CF9"/>
    <w:rsid w:val="16949CF5"/>
    <w:rsid w:val="1698A32F"/>
    <w:rsid w:val="1698D182"/>
    <w:rsid w:val="169AD666"/>
    <w:rsid w:val="169F2832"/>
    <w:rsid w:val="16A9A0A2"/>
    <w:rsid w:val="16C4C446"/>
    <w:rsid w:val="16C77C97"/>
    <w:rsid w:val="16C9F2AE"/>
    <w:rsid w:val="16D2621F"/>
    <w:rsid w:val="16D93217"/>
    <w:rsid w:val="16DAAFC1"/>
    <w:rsid w:val="16DE2E2F"/>
    <w:rsid w:val="16E1BA15"/>
    <w:rsid w:val="16E44F4D"/>
    <w:rsid w:val="16E6CB18"/>
    <w:rsid w:val="16EBBE44"/>
    <w:rsid w:val="16F07E1B"/>
    <w:rsid w:val="16FBF103"/>
    <w:rsid w:val="16FD1623"/>
    <w:rsid w:val="17093FA5"/>
    <w:rsid w:val="17097496"/>
    <w:rsid w:val="170DD642"/>
    <w:rsid w:val="17178105"/>
    <w:rsid w:val="1719EB90"/>
    <w:rsid w:val="171D7A72"/>
    <w:rsid w:val="1726ECFA"/>
    <w:rsid w:val="1729056D"/>
    <w:rsid w:val="172ABC6E"/>
    <w:rsid w:val="17301DC7"/>
    <w:rsid w:val="1732904B"/>
    <w:rsid w:val="17336B1B"/>
    <w:rsid w:val="173905DD"/>
    <w:rsid w:val="173B03AF"/>
    <w:rsid w:val="173B40E4"/>
    <w:rsid w:val="174D8D64"/>
    <w:rsid w:val="17569E15"/>
    <w:rsid w:val="175CD7F5"/>
    <w:rsid w:val="175DC2CA"/>
    <w:rsid w:val="175EC506"/>
    <w:rsid w:val="17656193"/>
    <w:rsid w:val="17689948"/>
    <w:rsid w:val="176DA37F"/>
    <w:rsid w:val="176DE274"/>
    <w:rsid w:val="1771F32B"/>
    <w:rsid w:val="177CC9E8"/>
    <w:rsid w:val="1789896F"/>
    <w:rsid w:val="178DAF20"/>
    <w:rsid w:val="178E70BA"/>
    <w:rsid w:val="17902EEB"/>
    <w:rsid w:val="1796986D"/>
    <w:rsid w:val="17972851"/>
    <w:rsid w:val="17A38189"/>
    <w:rsid w:val="17A8BF17"/>
    <w:rsid w:val="17B56909"/>
    <w:rsid w:val="17C9BD7B"/>
    <w:rsid w:val="17CEEBFA"/>
    <w:rsid w:val="17D6868A"/>
    <w:rsid w:val="17E411B8"/>
    <w:rsid w:val="17EBC6CD"/>
    <w:rsid w:val="17F0241A"/>
    <w:rsid w:val="17F614A7"/>
    <w:rsid w:val="17F6AEE8"/>
    <w:rsid w:val="17FA03D2"/>
    <w:rsid w:val="180583D7"/>
    <w:rsid w:val="1808A0F6"/>
    <w:rsid w:val="1809BDB2"/>
    <w:rsid w:val="181098F5"/>
    <w:rsid w:val="18213C61"/>
    <w:rsid w:val="18288F19"/>
    <w:rsid w:val="18297EC6"/>
    <w:rsid w:val="182FD1E2"/>
    <w:rsid w:val="1831BEDA"/>
    <w:rsid w:val="184C23F3"/>
    <w:rsid w:val="1858BCAD"/>
    <w:rsid w:val="185BE460"/>
    <w:rsid w:val="185D1C66"/>
    <w:rsid w:val="185DBEA9"/>
    <w:rsid w:val="1864B9F0"/>
    <w:rsid w:val="186D81FC"/>
    <w:rsid w:val="1871D333"/>
    <w:rsid w:val="187D0859"/>
    <w:rsid w:val="1885DB00"/>
    <w:rsid w:val="1893F75A"/>
    <w:rsid w:val="18959483"/>
    <w:rsid w:val="1898A470"/>
    <w:rsid w:val="189AE992"/>
    <w:rsid w:val="18A4AC0D"/>
    <w:rsid w:val="18A80867"/>
    <w:rsid w:val="18AEA1C0"/>
    <w:rsid w:val="18B54D6C"/>
    <w:rsid w:val="18BB309A"/>
    <w:rsid w:val="18C275C9"/>
    <w:rsid w:val="18C4687F"/>
    <w:rsid w:val="18CA1817"/>
    <w:rsid w:val="18D131B0"/>
    <w:rsid w:val="18D49EB7"/>
    <w:rsid w:val="18DA5634"/>
    <w:rsid w:val="18DBC6EA"/>
    <w:rsid w:val="18DE8710"/>
    <w:rsid w:val="18E02D6A"/>
    <w:rsid w:val="18E23768"/>
    <w:rsid w:val="18EA773D"/>
    <w:rsid w:val="18EB7FDF"/>
    <w:rsid w:val="18EEDC34"/>
    <w:rsid w:val="18F5A332"/>
    <w:rsid w:val="18FA018B"/>
    <w:rsid w:val="1904155C"/>
    <w:rsid w:val="190794BB"/>
    <w:rsid w:val="1907BB17"/>
    <w:rsid w:val="190A2BB3"/>
    <w:rsid w:val="190D5797"/>
    <w:rsid w:val="190E3C87"/>
    <w:rsid w:val="19108711"/>
    <w:rsid w:val="19129D63"/>
    <w:rsid w:val="191962B9"/>
    <w:rsid w:val="191A46C6"/>
    <w:rsid w:val="191B3A1B"/>
    <w:rsid w:val="191CF39A"/>
    <w:rsid w:val="19295630"/>
    <w:rsid w:val="192B1733"/>
    <w:rsid w:val="193274AA"/>
    <w:rsid w:val="19347C5F"/>
    <w:rsid w:val="193AB791"/>
    <w:rsid w:val="193E35C3"/>
    <w:rsid w:val="1942F176"/>
    <w:rsid w:val="1950B74B"/>
    <w:rsid w:val="1950FCB0"/>
    <w:rsid w:val="1963EEAE"/>
    <w:rsid w:val="1963F3FD"/>
    <w:rsid w:val="1971063E"/>
    <w:rsid w:val="197394CC"/>
    <w:rsid w:val="1973D74D"/>
    <w:rsid w:val="197D2101"/>
    <w:rsid w:val="1981DEE6"/>
    <w:rsid w:val="198DEE2B"/>
    <w:rsid w:val="1993DD7F"/>
    <w:rsid w:val="1998379F"/>
    <w:rsid w:val="19A1C07F"/>
    <w:rsid w:val="19A4528B"/>
    <w:rsid w:val="19A52F55"/>
    <w:rsid w:val="19B16860"/>
    <w:rsid w:val="19B5075E"/>
    <w:rsid w:val="19C100CF"/>
    <w:rsid w:val="19C2DFD8"/>
    <w:rsid w:val="19C7C210"/>
    <w:rsid w:val="19CB6840"/>
    <w:rsid w:val="19D5DD6C"/>
    <w:rsid w:val="19D90880"/>
    <w:rsid w:val="19DB2FE2"/>
    <w:rsid w:val="19E4322C"/>
    <w:rsid w:val="19E5009E"/>
    <w:rsid w:val="19EA3DD6"/>
    <w:rsid w:val="19F29CBA"/>
    <w:rsid w:val="19F53AB8"/>
    <w:rsid w:val="19F78F24"/>
    <w:rsid w:val="1A039D4B"/>
    <w:rsid w:val="1A067A3B"/>
    <w:rsid w:val="1A076BB5"/>
    <w:rsid w:val="1A0A1589"/>
    <w:rsid w:val="1A0BA96F"/>
    <w:rsid w:val="1A10F2F2"/>
    <w:rsid w:val="1A129C23"/>
    <w:rsid w:val="1A1526BE"/>
    <w:rsid w:val="1A1B875D"/>
    <w:rsid w:val="1A1BE439"/>
    <w:rsid w:val="1A213DD8"/>
    <w:rsid w:val="1A258553"/>
    <w:rsid w:val="1A28C53C"/>
    <w:rsid w:val="1A2C28A5"/>
    <w:rsid w:val="1A30CE46"/>
    <w:rsid w:val="1A33D0EA"/>
    <w:rsid w:val="1A42F152"/>
    <w:rsid w:val="1A4B18FF"/>
    <w:rsid w:val="1A4B23B0"/>
    <w:rsid w:val="1A4D1C6D"/>
    <w:rsid w:val="1A4F0A9E"/>
    <w:rsid w:val="1A4F2EA6"/>
    <w:rsid w:val="1A4F5051"/>
    <w:rsid w:val="1A52E912"/>
    <w:rsid w:val="1A5515C4"/>
    <w:rsid w:val="1A58FE1F"/>
    <w:rsid w:val="1A59BC38"/>
    <w:rsid w:val="1A5AF554"/>
    <w:rsid w:val="1A620CC4"/>
    <w:rsid w:val="1A6818A5"/>
    <w:rsid w:val="1A76363E"/>
    <w:rsid w:val="1A7B44D8"/>
    <w:rsid w:val="1A7C0387"/>
    <w:rsid w:val="1A7E4717"/>
    <w:rsid w:val="1A8CA3D9"/>
    <w:rsid w:val="1A8DC462"/>
    <w:rsid w:val="1A9B0845"/>
    <w:rsid w:val="1A9B48A2"/>
    <w:rsid w:val="1A9C210D"/>
    <w:rsid w:val="1AA88656"/>
    <w:rsid w:val="1AB0C4FB"/>
    <w:rsid w:val="1ABF326B"/>
    <w:rsid w:val="1AC5B708"/>
    <w:rsid w:val="1ACA2D44"/>
    <w:rsid w:val="1ADA5395"/>
    <w:rsid w:val="1AE36D7F"/>
    <w:rsid w:val="1AE39E94"/>
    <w:rsid w:val="1AF25747"/>
    <w:rsid w:val="1AF9A060"/>
    <w:rsid w:val="1AFF1EDB"/>
    <w:rsid w:val="1B062E48"/>
    <w:rsid w:val="1B0B9A27"/>
    <w:rsid w:val="1B1AB2B9"/>
    <w:rsid w:val="1B20E97D"/>
    <w:rsid w:val="1B23DA7C"/>
    <w:rsid w:val="1B2928BF"/>
    <w:rsid w:val="1B2EE983"/>
    <w:rsid w:val="1B30CA38"/>
    <w:rsid w:val="1B373F26"/>
    <w:rsid w:val="1B3BFB51"/>
    <w:rsid w:val="1B43CB53"/>
    <w:rsid w:val="1B45E7A2"/>
    <w:rsid w:val="1B472110"/>
    <w:rsid w:val="1B4A132C"/>
    <w:rsid w:val="1B4AE20C"/>
    <w:rsid w:val="1B4BB0A8"/>
    <w:rsid w:val="1B4BFC98"/>
    <w:rsid w:val="1B506604"/>
    <w:rsid w:val="1B575FA4"/>
    <w:rsid w:val="1B5B351B"/>
    <w:rsid w:val="1B6D6569"/>
    <w:rsid w:val="1B6E1549"/>
    <w:rsid w:val="1B6E7117"/>
    <w:rsid w:val="1B80255C"/>
    <w:rsid w:val="1B84F489"/>
    <w:rsid w:val="1B88B6B0"/>
    <w:rsid w:val="1B8D4E20"/>
    <w:rsid w:val="1B8F1B3F"/>
    <w:rsid w:val="1B92B63A"/>
    <w:rsid w:val="1B9363D3"/>
    <w:rsid w:val="1B9940A3"/>
    <w:rsid w:val="1B99B641"/>
    <w:rsid w:val="1B9BBE93"/>
    <w:rsid w:val="1B9DD943"/>
    <w:rsid w:val="1B9F29CE"/>
    <w:rsid w:val="1BA9761B"/>
    <w:rsid w:val="1BBB1F9A"/>
    <w:rsid w:val="1BC372A0"/>
    <w:rsid w:val="1BC980A8"/>
    <w:rsid w:val="1BD0237B"/>
    <w:rsid w:val="1BD24752"/>
    <w:rsid w:val="1BD511BD"/>
    <w:rsid w:val="1BD54021"/>
    <w:rsid w:val="1BD5D85F"/>
    <w:rsid w:val="1BDAABA4"/>
    <w:rsid w:val="1BE33A3C"/>
    <w:rsid w:val="1BE9E376"/>
    <w:rsid w:val="1BECD488"/>
    <w:rsid w:val="1BF9FF92"/>
    <w:rsid w:val="1BFAC744"/>
    <w:rsid w:val="1BFB2A08"/>
    <w:rsid w:val="1BFE2960"/>
    <w:rsid w:val="1C0369D4"/>
    <w:rsid w:val="1C078016"/>
    <w:rsid w:val="1C0B5D95"/>
    <w:rsid w:val="1C0D737E"/>
    <w:rsid w:val="1C0ED5B7"/>
    <w:rsid w:val="1C0FDA21"/>
    <w:rsid w:val="1C1B06CE"/>
    <w:rsid w:val="1C21047E"/>
    <w:rsid w:val="1C230CD6"/>
    <w:rsid w:val="1C283693"/>
    <w:rsid w:val="1C2DB259"/>
    <w:rsid w:val="1C30A988"/>
    <w:rsid w:val="1C30E8C3"/>
    <w:rsid w:val="1C391B26"/>
    <w:rsid w:val="1C3E8B46"/>
    <w:rsid w:val="1C4FE382"/>
    <w:rsid w:val="1C53AD55"/>
    <w:rsid w:val="1C6776A3"/>
    <w:rsid w:val="1C68790B"/>
    <w:rsid w:val="1C6A887C"/>
    <w:rsid w:val="1C81B385"/>
    <w:rsid w:val="1C84C4F6"/>
    <w:rsid w:val="1C87E7E0"/>
    <w:rsid w:val="1C89BFA9"/>
    <w:rsid w:val="1C8D879B"/>
    <w:rsid w:val="1C91200F"/>
    <w:rsid w:val="1C955DDD"/>
    <w:rsid w:val="1C958A83"/>
    <w:rsid w:val="1C96085E"/>
    <w:rsid w:val="1CA94939"/>
    <w:rsid w:val="1CAE923B"/>
    <w:rsid w:val="1CB92DED"/>
    <w:rsid w:val="1CBC5D77"/>
    <w:rsid w:val="1CBF433A"/>
    <w:rsid w:val="1CBFA2D1"/>
    <w:rsid w:val="1CC06C09"/>
    <w:rsid w:val="1CC16BD5"/>
    <w:rsid w:val="1CC19218"/>
    <w:rsid w:val="1CC3E758"/>
    <w:rsid w:val="1CCA3137"/>
    <w:rsid w:val="1CD0C941"/>
    <w:rsid w:val="1CD40351"/>
    <w:rsid w:val="1CDC7CA0"/>
    <w:rsid w:val="1CEBB5EE"/>
    <w:rsid w:val="1CF3D057"/>
    <w:rsid w:val="1CF5AF4F"/>
    <w:rsid w:val="1CFB652B"/>
    <w:rsid w:val="1CFB7B39"/>
    <w:rsid w:val="1D027185"/>
    <w:rsid w:val="1D07CD36"/>
    <w:rsid w:val="1D0A4E97"/>
    <w:rsid w:val="1D0CF62C"/>
    <w:rsid w:val="1D104173"/>
    <w:rsid w:val="1D1A117B"/>
    <w:rsid w:val="1D1E0439"/>
    <w:rsid w:val="1D1FCFB3"/>
    <w:rsid w:val="1D29C976"/>
    <w:rsid w:val="1D3C050A"/>
    <w:rsid w:val="1D3F8389"/>
    <w:rsid w:val="1D4130CA"/>
    <w:rsid w:val="1D464DEF"/>
    <w:rsid w:val="1D49B2CB"/>
    <w:rsid w:val="1D4CD9C0"/>
    <w:rsid w:val="1D5A6068"/>
    <w:rsid w:val="1D5DBA33"/>
    <w:rsid w:val="1D5DFBC4"/>
    <w:rsid w:val="1D617681"/>
    <w:rsid w:val="1D6291D8"/>
    <w:rsid w:val="1D6B61B6"/>
    <w:rsid w:val="1D6CFE24"/>
    <w:rsid w:val="1D77337B"/>
    <w:rsid w:val="1D7B1767"/>
    <w:rsid w:val="1D8064D2"/>
    <w:rsid w:val="1D845438"/>
    <w:rsid w:val="1D870B6A"/>
    <w:rsid w:val="1D89BBFD"/>
    <w:rsid w:val="1D948740"/>
    <w:rsid w:val="1D963A7C"/>
    <w:rsid w:val="1D9FDB57"/>
    <w:rsid w:val="1DA5FB2B"/>
    <w:rsid w:val="1DAE1E07"/>
    <w:rsid w:val="1DCDC402"/>
    <w:rsid w:val="1DCF27F1"/>
    <w:rsid w:val="1DCFB688"/>
    <w:rsid w:val="1DD25857"/>
    <w:rsid w:val="1DD61782"/>
    <w:rsid w:val="1DDD2589"/>
    <w:rsid w:val="1DDF2766"/>
    <w:rsid w:val="1DE965F8"/>
    <w:rsid w:val="1DEAB4C4"/>
    <w:rsid w:val="1DEE54A0"/>
    <w:rsid w:val="1DF50E98"/>
    <w:rsid w:val="1DF6FEA7"/>
    <w:rsid w:val="1DF8BDDF"/>
    <w:rsid w:val="1E0ABE5C"/>
    <w:rsid w:val="1E11C9A7"/>
    <w:rsid w:val="1E16D8EA"/>
    <w:rsid w:val="1E1A1CEC"/>
    <w:rsid w:val="1E1EBFAB"/>
    <w:rsid w:val="1E2CC4CE"/>
    <w:rsid w:val="1E398543"/>
    <w:rsid w:val="1E476371"/>
    <w:rsid w:val="1E49B67F"/>
    <w:rsid w:val="1E4AE2CC"/>
    <w:rsid w:val="1E5224DD"/>
    <w:rsid w:val="1E5A9849"/>
    <w:rsid w:val="1E68B593"/>
    <w:rsid w:val="1E732215"/>
    <w:rsid w:val="1E73EB5F"/>
    <w:rsid w:val="1E740A56"/>
    <w:rsid w:val="1E75093E"/>
    <w:rsid w:val="1E7AA13E"/>
    <w:rsid w:val="1E86321F"/>
    <w:rsid w:val="1E888A0A"/>
    <w:rsid w:val="1E90F3EF"/>
    <w:rsid w:val="1E916141"/>
    <w:rsid w:val="1E925AAC"/>
    <w:rsid w:val="1E9CAE46"/>
    <w:rsid w:val="1EA96744"/>
    <w:rsid w:val="1EA97BBD"/>
    <w:rsid w:val="1EA9B648"/>
    <w:rsid w:val="1EB64BE4"/>
    <w:rsid w:val="1EB739FE"/>
    <w:rsid w:val="1EB752BD"/>
    <w:rsid w:val="1EC0FA6C"/>
    <w:rsid w:val="1EC7A848"/>
    <w:rsid w:val="1ECCD4FC"/>
    <w:rsid w:val="1ECD06F8"/>
    <w:rsid w:val="1EDF9464"/>
    <w:rsid w:val="1EDF96E4"/>
    <w:rsid w:val="1EE0B90D"/>
    <w:rsid w:val="1EE5FD77"/>
    <w:rsid w:val="1EE67EAB"/>
    <w:rsid w:val="1EFF8870"/>
    <w:rsid w:val="1EFF9A9B"/>
    <w:rsid w:val="1F053C43"/>
    <w:rsid w:val="1F09CD1A"/>
    <w:rsid w:val="1F157E93"/>
    <w:rsid w:val="1F353AD9"/>
    <w:rsid w:val="1F356F4A"/>
    <w:rsid w:val="1F36662E"/>
    <w:rsid w:val="1F39ACBF"/>
    <w:rsid w:val="1F3A0297"/>
    <w:rsid w:val="1F3AA4AF"/>
    <w:rsid w:val="1F3E8681"/>
    <w:rsid w:val="1F4E63FD"/>
    <w:rsid w:val="1F4F46E5"/>
    <w:rsid w:val="1F4FB4AF"/>
    <w:rsid w:val="1F5845A1"/>
    <w:rsid w:val="1F5FC66A"/>
    <w:rsid w:val="1F64C891"/>
    <w:rsid w:val="1F66047E"/>
    <w:rsid w:val="1F68CDC6"/>
    <w:rsid w:val="1F68F87A"/>
    <w:rsid w:val="1F70DAC7"/>
    <w:rsid w:val="1F79B31C"/>
    <w:rsid w:val="1F7A66CD"/>
    <w:rsid w:val="1F89955B"/>
    <w:rsid w:val="1F8D2E95"/>
    <w:rsid w:val="1F911E79"/>
    <w:rsid w:val="1FA51ED3"/>
    <w:rsid w:val="1FAEBC28"/>
    <w:rsid w:val="1FAF52BE"/>
    <w:rsid w:val="1FAFCD25"/>
    <w:rsid w:val="1FB47A7A"/>
    <w:rsid w:val="1FBEAFD5"/>
    <w:rsid w:val="1FC00CB6"/>
    <w:rsid w:val="1FC01CC3"/>
    <w:rsid w:val="1FC2CD32"/>
    <w:rsid w:val="1FCB38F3"/>
    <w:rsid w:val="1FDE1D4B"/>
    <w:rsid w:val="1FE24AF9"/>
    <w:rsid w:val="1FE2A347"/>
    <w:rsid w:val="1FF7A877"/>
    <w:rsid w:val="1FF81A17"/>
    <w:rsid w:val="200612D9"/>
    <w:rsid w:val="20087D68"/>
    <w:rsid w:val="2013BF03"/>
    <w:rsid w:val="20151F34"/>
    <w:rsid w:val="201A47FA"/>
    <w:rsid w:val="201C4889"/>
    <w:rsid w:val="201D13E5"/>
    <w:rsid w:val="2020BEB3"/>
    <w:rsid w:val="2027410B"/>
    <w:rsid w:val="20287265"/>
    <w:rsid w:val="202DFB02"/>
    <w:rsid w:val="2030023E"/>
    <w:rsid w:val="203034FE"/>
    <w:rsid w:val="2033EE91"/>
    <w:rsid w:val="20346AC9"/>
    <w:rsid w:val="203595AA"/>
    <w:rsid w:val="20381434"/>
    <w:rsid w:val="204B974A"/>
    <w:rsid w:val="20528AC8"/>
    <w:rsid w:val="205491E5"/>
    <w:rsid w:val="20598626"/>
    <w:rsid w:val="205E7BF5"/>
    <w:rsid w:val="2065B2D4"/>
    <w:rsid w:val="20679DBB"/>
    <w:rsid w:val="2068BB9D"/>
    <w:rsid w:val="206BC0A7"/>
    <w:rsid w:val="2071C9A9"/>
    <w:rsid w:val="207E94E8"/>
    <w:rsid w:val="207FA653"/>
    <w:rsid w:val="208CC2DA"/>
    <w:rsid w:val="208D1619"/>
    <w:rsid w:val="2091C143"/>
    <w:rsid w:val="209977BB"/>
    <w:rsid w:val="20A4BBDB"/>
    <w:rsid w:val="20A7105C"/>
    <w:rsid w:val="20A861DB"/>
    <w:rsid w:val="20A9AD7F"/>
    <w:rsid w:val="20ABB497"/>
    <w:rsid w:val="20AF0777"/>
    <w:rsid w:val="20B4F683"/>
    <w:rsid w:val="20B5257F"/>
    <w:rsid w:val="20B7B8C6"/>
    <w:rsid w:val="20BE68F9"/>
    <w:rsid w:val="20BE9113"/>
    <w:rsid w:val="20C03399"/>
    <w:rsid w:val="20C09CD8"/>
    <w:rsid w:val="20C7BE7F"/>
    <w:rsid w:val="20DD1406"/>
    <w:rsid w:val="20DE751A"/>
    <w:rsid w:val="20DEBCFC"/>
    <w:rsid w:val="20EA84BF"/>
    <w:rsid w:val="20ED5DD1"/>
    <w:rsid w:val="20EDDC00"/>
    <w:rsid w:val="20F017A7"/>
    <w:rsid w:val="20FE870F"/>
    <w:rsid w:val="210380F0"/>
    <w:rsid w:val="2106EF08"/>
    <w:rsid w:val="2107ADF9"/>
    <w:rsid w:val="210B46A4"/>
    <w:rsid w:val="2114C6F0"/>
    <w:rsid w:val="2115A58E"/>
    <w:rsid w:val="2117D67E"/>
    <w:rsid w:val="21180DAD"/>
    <w:rsid w:val="211ADA6F"/>
    <w:rsid w:val="211D2E23"/>
    <w:rsid w:val="2120E6B0"/>
    <w:rsid w:val="2120EC97"/>
    <w:rsid w:val="2120FF4E"/>
    <w:rsid w:val="2128B48D"/>
    <w:rsid w:val="212A120B"/>
    <w:rsid w:val="212CF98B"/>
    <w:rsid w:val="213584C1"/>
    <w:rsid w:val="21381335"/>
    <w:rsid w:val="2141F71D"/>
    <w:rsid w:val="21509B0A"/>
    <w:rsid w:val="2156DC8C"/>
    <w:rsid w:val="2156F628"/>
    <w:rsid w:val="2159BC24"/>
    <w:rsid w:val="215CC6EA"/>
    <w:rsid w:val="21615E9C"/>
    <w:rsid w:val="2163F663"/>
    <w:rsid w:val="2166F850"/>
    <w:rsid w:val="217705C2"/>
    <w:rsid w:val="217951C9"/>
    <w:rsid w:val="21846CCA"/>
    <w:rsid w:val="2188636C"/>
    <w:rsid w:val="2199A37F"/>
    <w:rsid w:val="219D0F58"/>
    <w:rsid w:val="21AB43B2"/>
    <w:rsid w:val="21B20123"/>
    <w:rsid w:val="21C2E163"/>
    <w:rsid w:val="21D2B3E9"/>
    <w:rsid w:val="21E7B1DE"/>
    <w:rsid w:val="21ECB0FF"/>
    <w:rsid w:val="21EEA91C"/>
    <w:rsid w:val="21EF54B5"/>
    <w:rsid w:val="21F72A1B"/>
    <w:rsid w:val="2209A3D9"/>
    <w:rsid w:val="220DC80B"/>
    <w:rsid w:val="220FA03F"/>
    <w:rsid w:val="22142948"/>
    <w:rsid w:val="22244307"/>
    <w:rsid w:val="2227EE2F"/>
    <w:rsid w:val="222959F1"/>
    <w:rsid w:val="22310BE3"/>
    <w:rsid w:val="2235E8EB"/>
    <w:rsid w:val="22369C7F"/>
    <w:rsid w:val="22481D53"/>
    <w:rsid w:val="2248276A"/>
    <w:rsid w:val="2253D22B"/>
    <w:rsid w:val="225B5CDC"/>
    <w:rsid w:val="22640936"/>
    <w:rsid w:val="2267752C"/>
    <w:rsid w:val="226A58D3"/>
    <w:rsid w:val="226C0A1E"/>
    <w:rsid w:val="22737316"/>
    <w:rsid w:val="2275BA19"/>
    <w:rsid w:val="227EE7C8"/>
    <w:rsid w:val="227FF2F6"/>
    <w:rsid w:val="22859549"/>
    <w:rsid w:val="22896745"/>
    <w:rsid w:val="2290FC9B"/>
    <w:rsid w:val="229EF9F4"/>
    <w:rsid w:val="22B4FF00"/>
    <w:rsid w:val="22B5242D"/>
    <w:rsid w:val="22BAA612"/>
    <w:rsid w:val="22BB2FD7"/>
    <w:rsid w:val="22C3520E"/>
    <w:rsid w:val="22C383B2"/>
    <w:rsid w:val="22C655F8"/>
    <w:rsid w:val="22D36448"/>
    <w:rsid w:val="22D9425F"/>
    <w:rsid w:val="22DA67D6"/>
    <w:rsid w:val="22DB2049"/>
    <w:rsid w:val="22ED2EF6"/>
    <w:rsid w:val="22ED5521"/>
    <w:rsid w:val="22ED9578"/>
    <w:rsid w:val="22F844DD"/>
    <w:rsid w:val="22FC5DE3"/>
    <w:rsid w:val="230463AF"/>
    <w:rsid w:val="2310A27C"/>
    <w:rsid w:val="231ACF25"/>
    <w:rsid w:val="231C3094"/>
    <w:rsid w:val="231E1788"/>
    <w:rsid w:val="231F645E"/>
    <w:rsid w:val="23229FF1"/>
    <w:rsid w:val="23246709"/>
    <w:rsid w:val="2327E94C"/>
    <w:rsid w:val="232EA372"/>
    <w:rsid w:val="233120C5"/>
    <w:rsid w:val="2334D2B0"/>
    <w:rsid w:val="2335565C"/>
    <w:rsid w:val="233816A3"/>
    <w:rsid w:val="23386E14"/>
    <w:rsid w:val="233CB639"/>
    <w:rsid w:val="2341EB59"/>
    <w:rsid w:val="234260DC"/>
    <w:rsid w:val="2345D77D"/>
    <w:rsid w:val="234B4561"/>
    <w:rsid w:val="235188EF"/>
    <w:rsid w:val="2355F129"/>
    <w:rsid w:val="235CD67B"/>
    <w:rsid w:val="235EF289"/>
    <w:rsid w:val="2365A1AF"/>
    <w:rsid w:val="2366F878"/>
    <w:rsid w:val="23672939"/>
    <w:rsid w:val="236E157E"/>
    <w:rsid w:val="237198A1"/>
    <w:rsid w:val="237A132A"/>
    <w:rsid w:val="237C59BD"/>
    <w:rsid w:val="2382B839"/>
    <w:rsid w:val="23876FAC"/>
    <w:rsid w:val="23880A9F"/>
    <w:rsid w:val="238DAE6D"/>
    <w:rsid w:val="23A0EEF5"/>
    <w:rsid w:val="23A13E78"/>
    <w:rsid w:val="23AA340D"/>
    <w:rsid w:val="23AEA28B"/>
    <w:rsid w:val="23B03A76"/>
    <w:rsid w:val="23BC1A13"/>
    <w:rsid w:val="23BC49FD"/>
    <w:rsid w:val="23C05855"/>
    <w:rsid w:val="23C3D1AD"/>
    <w:rsid w:val="23C7E11E"/>
    <w:rsid w:val="23D0793D"/>
    <w:rsid w:val="23DBDFF5"/>
    <w:rsid w:val="23DEA821"/>
    <w:rsid w:val="23EB0E77"/>
    <w:rsid w:val="23F64D29"/>
    <w:rsid w:val="23F9779C"/>
    <w:rsid w:val="2402F395"/>
    <w:rsid w:val="2405B980"/>
    <w:rsid w:val="24108AA0"/>
    <w:rsid w:val="2413D7C6"/>
    <w:rsid w:val="2416652D"/>
    <w:rsid w:val="242C4610"/>
    <w:rsid w:val="242E4682"/>
    <w:rsid w:val="2431B523"/>
    <w:rsid w:val="2432450B"/>
    <w:rsid w:val="2433B576"/>
    <w:rsid w:val="24376AF8"/>
    <w:rsid w:val="243E1E23"/>
    <w:rsid w:val="243E717D"/>
    <w:rsid w:val="2445E139"/>
    <w:rsid w:val="244665F8"/>
    <w:rsid w:val="244970FF"/>
    <w:rsid w:val="244A504D"/>
    <w:rsid w:val="244F7283"/>
    <w:rsid w:val="244FF953"/>
    <w:rsid w:val="246AC333"/>
    <w:rsid w:val="246B7639"/>
    <w:rsid w:val="246FE569"/>
    <w:rsid w:val="2475602C"/>
    <w:rsid w:val="247883B7"/>
    <w:rsid w:val="247E3854"/>
    <w:rsid w:val="2482820F"/>
    <w:rsid w:val="24841CD5"/>
    <w:rsid w:val="248E6E5E"/>
    <w:rsid w:val="2494605D"/>
    <w:rsid w:val="24A028C9"/>
    <w:rsid w:val="24A645E2"/>
    <w:rsid w:val="24A6BC8F"/>
    <w:rsid w:val="24AE3BC5"/>
    <w:rsid w:val="24B4663B"/>
    <w:rsid w:val="24C3E4E9"/>
    <w:rsid w:val="24C912A1"/>
    <w:rsid w:val="24CA022A"/>
    <w:rsid w:val="24CB7B0E"/>
    <w:rsid w:val="24CDAA1C"/>
    <w:rsid w:val="24D4D70C"/>
    <w:rsid w:val="24D55F7D"/>
    <w:rsid w:val="24DD0D6E"/>
    <w:rsid w:val="24E5E591"/>
    <w:rsid w:val="24EDAF24"/>
    <w:rsid w:val="24F86341"/>
    <w:rsid w:val="24FE36BA"/>
    <w:rsid w:val="24FF9EBF"/>
    <w:rsid w:val="2505BD48"/>
    <w:rsid w:val="25068199"/>
    <w:rsid w:val="2506E3FB"/>
    <w:rsid w:val="250C517A"/>
    <w:rsid w:val="2510F3DC"/>
    <w:rsid w:val="251BE474"/>
    <w:rsid w:val="251CFA21"/>
    <w:rsid w:val="251EC594"/>
    <w:rsid w:val="25257252"/>
    <w:rsid w:val="2528EC90"/>
    <w:rsid w:val="252DEB89"/>
    <w:rsid w:val="25368128"/>
    <w:rsid w:val="25376238"/>
    <w:rsid w:val="253B1389"/>
    <w:rsid w:val="253F362A"/>
    <w:rsid w:val="253F362E"/>
    <w:rsid w:val="2547705C"/>
    <w:rsid w:val="254B2506"/>
    <w:rsid w:val="254B96D9"/>
    <w:rsid w:val="254EEF16"/>
    <w:rsid w:val="255A1B99"/>
    <w:rsid w:val="255E1701"/>
    <w:rsid w:val="255E8CCF"/>
    <w:rsid w:val="2565D03A"/>
    <w:rsid w:val="256874E0"/>
    <w:rsid w:val="256CCD12"/>
    <w:rsid w:val="2572B300"/>
    <w:rsid w:val="257AA94A"/>
    <w:rsid w:val="257EDA36"/>
    <w:rsid w:val="257F5482"/>
    <w:rsid w:val="25847827"/>
    <w:rsid w:val="258578D7"/>
    <w:rsid w:val="258F800C"/>
    <w:rsid w:val="259BE2D2"/>
    <w:rsid w:val="259C8D1C"/>
    <w:rsid w:val="25A0573E"/>
    <w:rsid w:val="25A7F87A"/>
    <w:rsid w:val="25AEF3CD"/>
    <w:rsid w:val="25B77739"/>
    <w:rsid w:val="25BEE6EA"/>
    <w:rsid w:val="25CAB6FC"/>
    <w:rsid w:val="25D197F1"/>
    <w:rsid w:val="25D35A7A"/>
    <w:rsid w:val="25D7937C"/>
    <w:rsid w:val="25D8453E"/>
    <w:rsid w:val="25DC3A18"/>
    <w:rsid w:val="25E362C2"/>
    <w:rsid w:val="25E52760"/>
    <w:rsid w:val="25E53E84"/>
    <w:rsid w:val="25E79DA1"/>
    <w:rsid w:val="25FFF7DE"/>
    <w:rsid w:val="260383F0"/>
    <w:rsid w:val="260450AD"/>
    <w:rsid w:val="26049390"/>
    <w:rsid w:val="260DD046"/>
    <w:rsid w:val="26190CF3"/>
    <w:rsid w:val="261E19EC"/>
    <w:rsid w:val="2625F3E4"/>
    <w:rsid w:val="26302C99"/>
    <w:rsid w:val="2636961F"/>
    <w:rsid w:val="263B36E1"/>
    <w:rsid w:val="2640F95B"/>
    <w:rsid w:val="26565F6C"/>
    <w:rsid w:val="265796C0"/>
    <w:rsid w:val="265E45F6"/>
    <w:rsid w:val="265EFC04"/>
    <w:rsid w:val="265F2D98"/>
    <w:rsid w:val="2674535D"/>
    <w:rsid w:val="267AF20D"/>
    <w:rsid w:val="2687A35D"/>
    <w:rsid w:val="26969432"/>
    <w:rsid w:val="2697C40E"/>
    <w:rsid w:val="269C7FFA"/>
    <w:rsid w:val="26A0B539"/>
    <w:rsid w:val="26A121FD"/>
    <w:rsid w:val="26A7D716"/>
    <w:rsid w:val="26AA2F2C"/>
    <w:rsid w:val="26AEC1B6"/>
    <w:rsid w:val="26B0D789"/>
    <w:rsid w:val="26B42932"/>
    <w:rsid w:val="26BA923C"/>
    <w:rsid w:val="26C7F900"/>
    <w:rsid w:val="26C95CEE"/>
    <w:rsid w:val="26D92F18"/>
    <w:rsid w:val="26DC0E64"/>
    <w:rsid w:val="26E10255"/>
    <w:rsid w:val="26EBC3DD"/>
    <w:rsid w:val="26F0234F"/>
    <w:rsid w:val="26F1196A"/>
    <w:rsid w:val="26FE31A3"/>
    <w:rsid w:val="271050D4"/>
    <w:rsid w:val="27112375"/>
    <w:rsid w:val="271A1678"/>
    <w:rsid w:val="271BE435"/>
    <w:rsid w:val="271C2D2A"/>
    <w:rsid w:val="272C2D57"/>
    <w:rsid w:val="27378836"/>
    <w:rsid w:val="2742FBEC"/>
    <w:rsid w:val="27443559"/>
    <w:rsid w:val="27458DE2"/>
    <w:rsid w:val="27530BC7"/>
    <w:rsid w:val="275A0702"/>
    <w:rsid w:val="277491CC"/>
    <w:rsid w:val="2774C3EB"/>
    <w:rsid w:val="277DFF4E"/>
    <w:rsid w:val="278476DD"/>
    <w:rsid w:val="2789A2EE"/>
    <w:rsid w:val="27978300"/>
    <w:rsid w:val="279BFC53"/>
    <w:rsid w:val="27A8C44E"/>
    <w:rsid w:val="27ACFE52"/>
    <w:rsid w:val="27B3F166"/>
    <w:rsid w:val="27C65685"/>
    <w:rsid w:val="27C94525"/>
    <w:rsid w:val="27CB8723"/>
    <w:rsid w:val="27CF08D9"/>
    <w:rsid w:val="27DA8865"/>
    <w:rsid w:val="27DC911E"/>
    <w:rsid w:val="27E72E59"/>
    <w:rsid w:val="27E8F5DF"/>
    <w:rsid w:val="27E9204D"/>
    <w:rsid w:val="27E9E814"/>
    <w:rsid w:val="27F01D86"/>
    <w:rsid w:val="27F68558"/>
    <w:rsid w:val="28023F99"/>
    <w:rsid w:val="2804CEFD"/>
    <w:rsid w:val="28079591"/>
    <w:rsid w:val="28080A06"/>
    <w:rsid w:val="2808DA83"/>
    <w:rsid w:val="280B1401"/>
    <w:rsid w:val="280BB83E"/>
    <w:rsid w:val="280E7BC7"/>
    <w:rsid w:val="281026A8"/>
    <w:rsid w:val="281906F2"/>
    <w:rsid w:val="28201578"/>
    <w:rsid w:val="282786DE"/>
    <w:rsid w:val="2830D25B"/>
    <w:rsid w:val="283381A0"/>
    <w:rsid w:val="2834C070"/>
    <w:rsid w:val="283673F4"/>
    <w:rsid w:val="2843A7B4"/>
    <w:rsid w:val="284BFFA4"/>
    <w:rsid w:val="2851C136"/>
    <w:rsid w:val="285ADB76"/>
    <w:rsid w:val="285B12CD"/>
    <w:rsid w:val="285D17F4"/>
    <w:rsid w:val="2864CCB2"/>
    <w:rsid w:val="28705149"/>
    <w:rsid w:val="2873CCBC"/>
    <w:rsid w:val="2876A7BC"/>
    <w:rsid w:val="287A6B00"/>
    <w:rsid w:val="287CF1F3"/>
    <w:rsid w:val="287E64B8"/>
    <w:rsid w:val="28831F34"/>
    <w:rsid w:val="288D1804"/>
    <w:rsid w:val="28904459"/>
    <w:rsid w:val="2893A5DE"/>
    <w:rsid w:val="28A14769"/>
    <w:rsid w:val="28A1646B"/>
    <w:rsid w:val="28A238A2"/>
    <w:rsid w:val="28A4572B"/>
    <w:rsid w:val="28A4F651"/>
    <w:rsid w:val="28C45704"/>
    <w:rsid w:val="28D25FD2"/>
    <w:rsid w:val="28DA064B"/>
    <w:rsid w:val="28DB7E0B"/>
    <w:rsid w:val="28DF9363"/>
    <w:rsid w:val="28E7711F"/>
    <w:rsid w:val="28EC9160"/>
    <w:rsid w:val="28EE1340"/>
    <w:rsid w:val="28F00B2F"/>
    <w:rsid w:val="28F12AF0"/>
    <w:rsid w:val="28F78735"/>
    <w:rsid w:val="290161D5"/>
    <w:rsid w:val="2901FD80"/>
    <w:rsid w:val="29059B9D"/>
    <w:rsid w:val="290725F7"/>
    <w:rsid w:val="2908F74F"/>
    <w:rsid w:val="29109AAB"/>
    <w:rsid w:val="29141273"/>
    <w:rsid w:val="2917FD7F"/>
    <w:rsid w:val="29192B34"/>
    <w:rsid w:val="291D834E"/>
    <w:rsid w:val="29208910"/>
    <w:rsid w:val="2925ABF6"/>
    <w:rsid w:val="292A841F"/>
    <w:rsid w:val="293524A0"/>
    <w:rsid w:val="2938258E"/>
    <w:rsid w:val="293E5AB4"/>
    <w:rsid w:val="294D3762"/>
    <w:rsid w:val="295153F5"/>
    <w:rsid w:val="2962DE25"/>
    <w:rsid w:val="29639578"/>
    <w:rsid w:val="296B1BA5"/>
    <w:rsid w:val="29729B2E"/>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CA789"/>
    <w:rsid w:val="29ACABA0"/>
    <w:rsid w:val="29B74FCD"/>
    <w:rsid w:val="29C5EA1A"/>
    <w:rsid w:val="29D0BF66"/>
    <w:rsid w:val="29D3985B"/>
    <w:rsid w:val="29D593AE"/>
    <w:rsid w:val="29DFB564"/>
    <w:rsid w:val="29E8EDCE"/>
    <w:rsid w:val="29EBC6DB"/>
    <w:rsid w:val="29EFBBE3"/>
    <w:rsid w:val="29F24063"/>
    <w:rsid w:val="29F54C74"/>
    <w:rsid w:val="29F6A2C1"/>
    <w:rsid w:val="29FA06F3"/>
    <w:rsid w:val="29FDF3C4"/>
    <w:rsid w:val="2A000500"/>
    <w:rsid w:val="2A0638F5"/>
    <w:rsid w:val="2A0B758A"/>
    <w:rsid w:val="2A0E0E87"/>
    <w:rsid w:val="2A198685"/>
    <w:rsid w:val="2A1CDEBE"/>
    <w:rsid w:val="2A2006AF"/>
    <w:rsid w:val="2A206FAF"/>
    <w:rsid w:val="2A2CF364"/>
    <w:rsid w:val="2A2E7EC5"/>
    <w:rsid w:val="2A2EA4B5"/>
    <w:rsid w:val="2A446EF2"/>
    <w:rsid w:val="2A4B2A1F"/>
    <w:rsid w:val="2A567DF3"/>
    <w:rsid w:val="2A59B5D8"/>
    <w:rsid w:val="2A60F62C"/>
    <w:rsid w:val="2A67F814"/>
    <w:rsid w:val="2A67FA90"/>
    <w:rsid w:val="2A6E510E"/>
    <w:rsid w:val="2A71AB92"/>
    <w:rsid w:val="2A760C17"/>
    <w:rsid w:val="2A7A8AE9"/>
    <w:rsid w:val="2A7EE4E1"/>
    <w:rsid w:val="2A80D180"/>
    <w:rsid w:val="2A82EF96"/>
    <w:rsid w:val="2A8A5CCC"/>
    <w:rsid w:val="2A928E36"/>
    <w:rsid w:val="2A990A1B"/>
    <w:rsid w:val="2A9C7460"/>
    <w:rsid w:val="2AA896D6"/>
    <w:rsid w:val="2AAC76C3"/>
    <w:rsid w:val="2AAD9E83"/>
    <w:rsid w:val="2AAF6709"/>
    <w:rsid w:val="2AB0BF92"/>
    <w:rsid w:val="2AB779FD"/>
    <w:rsid w:val="2ABC649E"/>
    <w:rsid w:val="2AC013F5"/>
    <w:rsid w:val="2AC4D333"/>
    <w:rsid w:val="2AD0019C"/>
    <w:rsid w:val="2AD418AC"/>
    <w:rsid w:val="2AD6ED61"/>
    <w:rsid w:val="2AD86DBA"/>
    <w:rsid w:val="2AD8CAAD"/>
    <w:rsid w:val="2ADE81EA"/>
    <w:rsid w:val="2AE982BB"/>
    <w:rsid w:val="2AEBC6B6"/>
    <w:rsid w:val="2B0016DE"/>
    <w:rsid w:val="2B136929"/>
    <w:rsid w:val="2B171855"/>
    <w:rsid w:val="2B18B6CE"/>
    <w:rsid w:val="2B205CCE"/>
    <w:rsid w:val="2B33814A"/>
    <w:rsid w:val="2B356FAC"/>
    <w:rsid w:val="2B374048"/>
    <w:rsid w:val="2B38A6BD"/>
    <w:rsid w:val="2B47BCA9"/>
    <w:rsid w:val="2B5427B8"/>
    <w:rsid w:val="2B5F985A"/>
    <w:rsid w:val="2B6FBF94"/>
    <w:rsid w:val="2B700C89"/>
    <w:rsid w:val="2B724C7D"/>
    <w:rsid w:val="2B78AED9"/>
    <w:rsid w:val="2B816AE4"/>
    <w:rsid w:val="2B851C65"/>
    <w:rsid w:val="2B8BD367"/>
    <w:rsid w:val="2B96DAA6"/>
    <w:rsid w:val="2B9A8043"/>
    <w:rsid w:val="2B9E50DC"/>
    <w:rsid w:val="2BA10897"/>
    <w:rsid w:val="2BA124B0"/>
    <w:rsid w:val="2BA8B239"/>
    <w:rsid w:val="2BA93F90"/>
    <w:rsid w:val="2BAEC94B"/>
    <w:rsid w:val="2BBB6CFF"/>
    <w:rsid w:val="2BBC6593"/>
    <w:rsid w:val="2BC0A102"/>
    <w:rsid w:val="2BC0E8DB"/>
    <w:rsid w:val="2BD446EA"/>
    <w:rsid w:val="2BD62A2E"/>
    <w:rsid w:val="2BDC82A6"/>
    <w:rsid w:val="2BE4C918"/>
    <w:rsid w:val="2BF3A58E"/>
    <w:rsid w:val="2BF8CBE0"/>
    <w:rsid w:val="2BF9902D"/>
    <w:rsid w:val="2BFEBF6A"/>
    <w:rsid w:val="2C09411F"/>
    <w:rsid w:val="2C0C5C52"/>
    <w:rsid w:val="2C0DA8E0"/>
    <w:rsid w:val="2C1697EE"/>
    <w:rsid w:val="2C1EF903"/>
    <w:rsid w:val="2C1F3206"/>
    <w:rsid w:val="2C25C525"/>
    <w:rsid w:val="2C2E4B7A"/>
    <w:rsid w:val="2C2F090B"/>
    <w:rsid w:val="2C3931C4"/>
    <w:rsid w:val="2C3E302B"/>
    <w:rsid w:val="2C44D7A6"/>
    <w:rsid w:val="2C48BA51"/>
    <w:rsid w:val="2C4BCDED"/>
    <w:rsid w:val="2C519F59"/>
    <w:rsid w:val="2C525AF7"/>
    <w:rsid w:val="2C54D7E3"/>
    <w:rsid w:val="2C5B6A2A"/>
    <w:rsid w:val="2C5D9F88"/>
    <w:rsid w:val="2C78511E"/>
    <w:rsid w:val="2C83A773"/>
    <w:rsid w:val="2C8C949F"/>
    <w:rsid w:val="2C8EBA93"/>
    <w:rsid w:val="2C91901F"/>
    <w:rsid w:val="2CA1BF9E"/>
    <w:rsid w:val="2CAB4C16"/>
    <w:rsid w:val="2CB8BF0B"/>
    <w:rsid w:val="2CBACEB9"/>
    <w:rsid w:val="2CCF7A33"/>
    <w:rsid w:val="2CD04478"/>
    <w:rsid w:val="2CDE46C8"/>
    <w:rsid w:val="2CE26E6D"/>
    <w:rsid w:val="2CEEB699"/>
    <w:rsid w:val="2CF05900"/>
    <w:rsid w:val="2CF33BE8"/>
    <w:rsid w:val="2CF82334"/>
    <w:rsid w:val="2CFCAE31"/>
    <w:rsid w:val="2D0184CF"/>
    <w:rsid w:val="2D0385FD"/>
    <w:rsid w:val="2D0ABED1"/>
    <w:rsid w:val="2D0CA57B"/>
    <w:rsid w:val="2D0D55C3"/>
    <w:rsid w:val="2D11A2F1"/>
    <w:rsid w:val="2D11ACEA"/>
    <w:rsid w:val="2D1A325C"/>
    <w:rsid w:val="2D250E49"/>
    <w:rsid w:val="2D25FF3F"/>
    <w:rsid w:val="2D27D2BE"/>
    <w:rsid w:val="2D2D3FAF"/>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9019"/>
    <w:rsid w:val="2D8042FF"/>
    <w:rsid w:val="2D8861E2"/>
    <w:rsid w:val="2D91DAE0"/>
    <w:rsid w:val="2D92FD2C"/>
    <w:rsid w:val="2D9A1922"/>
    <w:rsid w:val="2D9AB4A6"/>
    <w:rsid w:val="2D9BFEDD"/>
    <w:rsid w:val="2D9F7544"/>
    <w:rsid w:val="2DAE5B7E"/>
    <w:rsid w:val="2DB3D7ED"/>
    <w:rsid w:val="2DC34F87"/>
    <w:rsid w:val="2DC9997E"/>
    <w:rsid w:val="2DCBFE8F"/>
    <w:rsid w:val="2DD1BA53"/>
    <w:rsid w:val="2DD2426A"/>
    <w:rsid w:val="2DD75CE8"/>
    <w:rsid w:val="2DD946C8"/>
    <w:rsid w:val="2DD9ADBD"/>
    <w:rsid w:val="2DDD3E8D"/>
    <w:rsid w:val="2DED2539"/>
    <w:rsid w:val="2DF2FE26"/>
    <w:rsid w:val="2DFCEC3A"/>
    <w:rsid w:val="2E0490A8"/>
    <w:rsid w:val="2E0D9EDB"/>
    <w:rsid w:val="2E138B23"/>
    <w:rsid w:val="2E1A1BBE"/>
    <w:rsid w:val="2E1DA33B"/>
    <w:rsid w:val="2E1FABCA"/>
    <w:rsid w:val="2E23CCBE"/>
    <w:rsid w:val="2E2ABAA5"/>
    <w:rsid w:val="2E326759"/>
    <w:rsid w:val="2E3424AF"/>
    <w:rsid w:val="2E38581A"/>
    <w:rsid w:val="2E3E20CF"/>
    <w:rsid w:val="2E444EF2"/>
    <w:rsid w:val="2E4B65C6"/>
    <w:rsid w:val="2E4D31CF"/>
    <w:rsid w:val="2E532615"/>
    <w:rsid w:val="2E54DDF8"/>
    <w:rsid w:val="2E59A96A"/>
    <w:rsid w:val="2E765B3F"/>
    <w:rsid w:val="2E7B7AAD"/>
    <w:rsid w:val="2E7E9EAC"/>
    <w:rsid w:val="2E8692AB"/>
    <w:rsid w:val="2E86F892"/>
    <w:rsid w:val="2E8724D1"/>
    <w:rsid w:val="2E9605CC"/>
    <w:rsid w:val="2E99510F"/>
    <w:rsid w:val="2E9BF841"/>
    <w:rsid w:val="2EAB0A0F"/>
    <w:rsid w:val="2EAB3B70"/>
    <w:rsid w:val="2EAC23F4"/>
    <w:rsid w:val="2EAE8481"/>
    <w:rsid w:val="2EB28900"/>
    <w:rsid w:val="2EB4B1FA"/>
    <w:rsid w:val="2EB69BB7"/>
    <w:rsid w:val="2EB8577D"/>
    <w:rsid w:val="2EBAB981"/>
    <w:rsid w:val="2ECEB8BA"/>
    <w:rsid w:val="2ED91F40"/>
    <w:rsid w:val="2EDB3208"/>
    <w:rsid w:val="2EEAA0D0"/>
    <w:rsid w:val="2F099660"/>
    <w:rsid w:val="2F0E8563"/>
    <w:rsid w:val="2F10813B"/>
    <w:rsid w:val="2F1550FE"/>
    <w:rsid w:val="2F18464F"/>
    <w:rsid w:val="2F21B448"/>
    <w:rsid w:val="2F21D5E9"/>
    <w:rsid w:val="2F2AB8A6"/>
    <w:rsid w:val="2F2B3415"/>
    <w:rsid w:val="2F3B6D6F"/>
    <w:rsid w:val="2F3FF5CC"/>
    <w:rsid w:val="2F4461CA"/>
    <w:rsid w:val="2F44945A"/>
    <w:rsid w:val="2F47D602"/>
    <w:rsid w:val="2F4AD38A"/>
    <w:rsid w:val="2F63187C"/>
    <w:rsid w:val="2F6C3296"/>
    <w:rsid w:val="2F6C72A0"/>
    <w:rsid w:val="2F7403AB"/>
    <w:rsid w:val="2F74648D"/>
    <w:rsid w:val="2F7FF42F"/>
    <w:rsid w:val="2F866C00"/>
    <w:rsid w:val="2F8BD739"/>
    <w:rsid w:val="2F8D0551"/>
    <w:rsid w:val="2F900D72"/>
    <w:rsid w:val="2F90D198"/>
    <w:rsid w:val="2F935D25"/>
    <w:rsid w:val="2F9794F2"/>
    <w:rsid w:val="2F9EE975"/>
    <w:rsid w:val="2FA8CFF6"/>
    <w:rsid w:val="2FAD7220"/>
    <w:rsid w:val="2FB363F7"/>
    <w:rsid w:val="2FB56F54"/>
    <w:rsid w:val="2FB6E4CA"/>
    <w:rsid w:val="2FBC2B0A"/>
    <w:rsid w:val="2FC2C54D"/>
    <w:rsid w:val="2FC57593"/>
    <w:rsid w:val="2FCA9A79"/>
    <w:rsid w:val="2FDC05B8"/>
    <w:rsid w:val="2FE5D72F"/>
    <w:rsid w:val="2FF00BCD"/>
    <w:rsid w:val="2FF8A434"/>
    <w:rsid w:val="300ADC37"/>
    <w:rsid w:val="300C43D8"/>
    <w:rsid w:val="300F0499"/>
    <w:rsid w:val="30116094"/>
    <w:rsid w:val="3017800F"/>
    <w:rsid w:val="30222247"/>
    <w:rsid w:val="302545D4"/>
    <w:rsid w:val="302780B4"/>
    <w:rsid w:val="302C02F9"/>
    <w:rsid w:val="30308682"/>
    <w:rsid w:val="3030AC1A"/>
    <w:rsid w:val="3030D046"/>
    <w:rsid w:val="30322ABB"/>
    <w:rsid w:val="303395B5"/>
    <w:rsid w:val="305BFEB8"/>
    <w:rsid w:val="305DA157"/>
    <w:rsid w:val="3060ED07"/>
    <w:rsid w:val="30668A48"/>
    <w:rsid w:val="30674FE5"/>
    <w:rsid w:val="30696AD2"/>
    <w:rsid w:val="306C226A"/>
    <w:rsid w:val="306C3A06"/>
    <w:rsid w:val="306CC500"/>
    <w:rsid w:val="306D3B32"/>
    <w:rsid w:val="3088F3A3"/>
    <w:rsid w:val="308D295A"/>
    <w:rsid w:val="309018C8"/>
    <w:rsid w:val="30919323"/>
    <w:rsid w:val="3094068D"/>
    <w:rsid w:val="309C2673"/>
    <w:rsid w:val="309CBA5B"/>
    <w:rsid w:val="30A08515"/>
    <w:rsid w:val="30A186E6"/>
    <w:rsid w:val="30A2E536"/>
    <w:rsid w:val="30A909F1"/>
    <w:rsid w:val="30ABDACE"/>
    <w:rsid w:val="30B22394"/>
    <w:rsid w:val="30B3A726"/>
    <w:rsid w:val="30B98518"/>
    <w:rsid w:val="30B9DBEE"/>
    <w:rsid w:val="30BCB776"/>
    <w:rsid w:val="30C2B0D6"/>
    <w:rsid w:val="30C8D205"/>
    <w:rsid w:val="30D02FC4"/>
    <w:rsid w:val="30D1A8BE"/>
    <w:rsid w:val="30D3B130"/>
    <w:rsid w:val="30DBC4BC"/>
    <w:rsid w:val="30DE6FD2"/>
    <w:rsid w:val="30E003BC"/>
    <w:rsid w:val="30E935B9"/>
    <w:rsid w:val="30F0EFF9"/>
    <w:rsid w:val="30F669E1"/>
    <w:rsid w:val="30FD43CB"/>
    <w:rsid w:val="310C0044"/>
    <w:rsid w:val="310F33D8"/>
    <w:rsid w:val="311D90AE"/>
    <w:rsid w:val="31232E3C"/>
    <w:rsid w:val="31289FB5"/>
    <w:rsid w:val="312C36B3"/>
    <w:rsid w:val="312DF138"/>
    <w:rsid w:val="312F4D2E"/>
    <w:rsid w:val="31307423"/>
    <w:rsid w:val="3132ECA1"/>
    <w:rsid w:val="31392967"/>
    <w:rsid w:val="314201E9"/>
    <w:rsid w:val="31506566"/>
    <w:rsid w:val="3159447A"/>
    <w:rsid w:val="315C8AF7"/>
    <w:rsid w:val="31618467"/>
    <w:rsid w:val="3169281A"/>
    <w:rsid w:val="31717685"/>
    <w:rsid w:val="31934242"/>
    <w:rsid w:val="319D9E2A"/>
    <w:rsid w:val="31A2A859"/>
    <w:rsid w:val="31A62E44"/>
    <w:rsid w:val="31A63946"/>
    <w:rsid w:val="31AA8D30"/>
    <w:rsid w:val="31AF399B"/>
    <w:rsid w:val="31B14FC7"/>
    <w:rsid w:val="31B1798C"/>
    <w:rsid w:val="31B1BC2E"/>
    <w:rsid w:val="31B38D33"/>
    <w:rsid w:val="31B4C17F"/>
    <w:rsid w:val="31BE77F5"/>
    <w:rsid w:val="31BEFECF"/>
    <w:rsid w:val="31C3750F"/>
    <w:rsid w:val="31D3464B"/>
    <w:rsid w:val="31DC7EE0"/>
    <w:rsid w:val="31DF31B6"/>
    <w:rsid w:val="31E151E5"/>
    <w:rsid w:val="31EA99FE"/>
    <w:rsid w:val="31EDC928"/>
    <w:rsid w:val="32107A34"/>
    <w:rsid w:val="32149D56"/>
    <w:rsid w:val="321695EE"/>
    <w:rsid w:val="321FF095"/>
    <w:rsid w:val="3224B57F"/>
    <w:rsid w:val="3225E4E9"/>
    <w:rsid w:val="3226A42D"/>
    <w:rsid w:val="322D2DF8"/>
    <w:rsid w:val="3237862D"/>
    <w:rsid w:val="323C85F7"/>
    <w:rsid w:val="32430CFE"/>
    <w:rsid w:val="324CA074"/>
    <w:rsid w:val="324D47C4"/>
    <w:rsid w:val="32558BC4"/>
    <w:rsid w:val="325999EA"/>
    <w:rsid w:val="325CA1B3"/>
    <w:rsid w:val="326081B4"/>
    <w:rsid w:val="3261E715"/>
    <w:rsid w:val="3267AD9E"/>
    <w:rsid w:val="326AA781"/>
    <w:rsid w:val="32709B26"/>
    <w:rsid w:val="3273A669"/>
    <w:rsid w:val="327451D3"/>
    <w:rsid w:val="3277425D"/>
    <w:rsid w:val="327D157B"/>
    <w:rsid w:val="32888074"/>
    <w:rsid w:val="3288A82E"/>
    <w:rsid w:val="3292CF7E"/>
    <w:rsid w:val="3298043F"/>
    <w:rsid w:val="329DF217"/>
    <w:rsid w:val="329F37C7"/>
    <w:rsid w:val="32A1B12A"/>
    <w:rsid w:val="32A85DC2"/>
    <w:rsid w:val="32AF4116"/>
    <w:rsid w:val="32B032CF"/>
    <w:rsid w:val="32B3E5B6"/>
    <w:rsid w:val="32B5BE64"/>
    <w:rsid w:val="32C0D2A7"/>
    <w:rsid w:val="32C2168C"/>
    <w:rsid w:val="32C58B0E"/>
    <w:rsid w:val="32C7E6AA"/>
    <w:rsid w:val="32CB43BB"/>
    <w:rsid w:val="32CB838E"/>
    <w:rsid w:val="32CD9495"/>
    <w:rsid w:val="32DAE984"/>
    <w:rsid w:val="32DB1261"/>
    <w:rsid w:val="32E13E5A"/>
    <w:rsid w:val="32E77847"/>
    <w:rsid w:val="32E7B2D3"/>
    <w:rsid w:val="32E7BBB5"/>
    <w:rsid w:val="32E8C587"/>
    <w:rsid w:val="32E928C4"/>
    <w:rsid w:val="32EB4CC9"/>
    <w:rsid w:val="32ED804D"/>
    <w:rsid w:val="32EE93B8"/>
    <w:rsid w:val="32F5046C"/>
    <w:rsid w:val="32FAC71B"/>
    <w:rsid w:val="32FC8B6C"/>
    <w:rsid w:val="32FE7491"/>
    <w:rsid w:val="32FF72D7"/>
    <w:rsid w:val="331318BF"/>
    <w:rsid w:val="33253ECF"/>
    <w:rsid w:val="332847D1"/>
    <w:rsid w:val="332FCA62"/>
    <w:rsid w:val="3330361E"/>
    <w:rsid w:val="3332109C"/>
    <w:rsid w:val="3333EE21"/>
    <w:rsid w:val="333C23FE"/>
    <w:rsid w:val="333CFA9E"/>
    <w:rsid w:val="33422908"/>
    <w:rsid w:val="33433563"/>
    <w:rsid w:val="334C75EC"/>
    <w:rsid w:val="334FBE7A"/>
    <w:rsid w:val="3351F357"/>
    <w:rsid w:val="33523633"/>
    <w:rsid w:val="3352CB4D"/>
    <w:rsid w:val="336ED47F"/>
    <w:rsid w:val="3370EAC1"/>
    <w:rsid w:val="33711059"/>
    <w:rsid w:val="3373F7B9"/>
    <w:rsid w:val="337719CA"/>
    <w:rsid w:val="33854A55"/>
    <w:rsid w:val="3388DA10"/>
    <w:rsid w:val="338A0E74"/>
    <w:rsid w:val="339596B0"/>
    <w:rsid w:val="33A5A4DC"/>
    <w:rsid w:val="33A78AB7"/>
    <w:rsid w:val="33B50BE9"/>
    <w:rsid w:val="33B67A71"/>
    <w:rsid w:val="33B888CE"/>
    <w:rsid w:val="33BD6D14"/>
    <w:rsid w:val="33C5F037"/>
    <w:rsid w:val="33C6536A"/>
    <w:rsid w:val="33C96E64"/>
    <w:rsid w:val="33CE5185"/>
    <w:rsid w:val="33CE7975"/>
    <w:rsid w:val="33DD0BE9"/>
    <w:rsid w:val="33E23002"/>
    <w:rsid w:val="33E46DDA"/>
    <w:rsid w:val="33E687E0"/>
    <w:rsid w:val="33EA9047"/>
    <w:rsid w:val="33EB9E87"/>
    <w:rsid w:val="33EED04E"/>
    <w:rsid w:val="33FFB175"/>
    <w:rsid w:val="3405D6AB"/>
    <w:rsid w:val="3407B9C6"/>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B41F0"/>
    <w:rsid w:val="344DB4F2"/>
    <w:rsid w:val="344F3336"/>
    <w:rsid w:val="3451F7E9"/>
    <w:rsid w:val="3454DDE1"/>
    <w:rsid w:val="3455B1B0"/>
    <w:rsid w:val="345691FB"/>
    <w:rsid w:val="3457D9B4"/>
    <w:rsid w:val="345C8164"/>
    <w:rsid w:val="345F3A06"/>
    <w:rsid w:val="346C9FB0"/>
    <w:rsid w:val="3473D595"/>
    <w:rsid w:val="34847EFA"/>
    <w:rsid w:val="34885D0E"/>
    <w:rsid w:val="348A77B8"/>
    <w:rsid w:val="348C772A"/>
    <w:rsid w:val="349073B8"/>
    <w:rsid w:val="3497E777"/>
    <w:rsid w:val="3498210B"/>
    <w:rsid w:val="34A570BA"/>
    <w:rsid w:val="34B54D1E"/>
    <w:rsid w:val="34B74126"/>
    <w:rsid w:val="34B76BE0"/>
    <w:rsid w:val="34C11287"/>
    <w:rsid w:val="34C3C360"/>
    <w:rsid w:val="34C74B09"/>
    <w:rsid w:val="34C8808B"/>
    <w:rsid w:val="34C90865"/>
    <w:rsid w:val="34CD9D79"/>
    <w:rsid w:val="34E27903"/>
    <w:rsid w:val="34E987A8"/>
    <w:rsid w:val="34E9A220"/>
    <w:rsid w:val="34EA8930"/>
    <w:rsid w:val="34F06958"/>
    <w:rsid w:val="34F81D5C"/>
    <w:rsid w:val="34FF56E0"/>
    <w:rsid w:val="350943F1"/>
    <w:rsid w:val="350D8B88"/>
    <w:rsid w:val="351BF6FE"/>
    <w:rsid w:val="35227A2E"/>
    <w:rsid w:val="3526992D"/>
    <w:rsid w:val="3526C510"/>
    <w:rsid w:val="352C36B0"/>
    <w:rsid w:val="352ECD3A"/>
    <w:rsid w:val="35399BD0"/>
    <w:rsid w:val="353BF417"/>
    <w:rsid w:val="353E5E89"/>
    <w:rsid w:val="3543D868"/>
    <w:rsid w:val="3548229B"/>
    <w:rsid w:val="35486B03"/>
    <w:rsid w:val="354CBF0E"/>
    <w:rsid w:val="3552C5F1"/>
    <w:rsid w:val="355AC830"/>
    <w:rsid w:val="355AE9BA"/>
    <w:rsid w:val="355CD2BE"/>
    <w:rsid w:val="355DA653"/>
    <w:rsid w:val="35643637"/>
    <w:rsid w:val="356C3BCD"/>
    <w:rsid w:val="356F74DD"/>
    <w:rsid w:val="3571EC32"/>
    <w:rsid w:val="357D9839"/>
    <w:rsid w:val="35864886"/>
    <w:rsid w:val="3590D588"/>
    <w:rsid w:val="359BBDF2"/>
    <w:rsid w:val="359E5A1B"/>
    <w:rsid w:val="35A1B921"/>
    <w:rsid w:val="35AC2D9D"/>
    <w:rsid w:val="35AF56EE"/>
    <w:rsid w:val="35B1E64C"/>
    <w:rsid w:val="35BAF06A"/>
    <w:rsid w:val="35BB8C01"/>
    <w:rsid w:val="35BD8C62"/>
    <w:rsid w:val="35C1A2FF"/>
    <w:rsid w:val="35C9D42B"/>
    <w:rsid w:val="35D0995D"/>
    <w:rsid w:val="35D250FF"/>
    <w:rsid w:val="35D303CD"/>
    <w:rsid w:val="35D3B29D"/>
    <w:rsid w:val="35DCF952"/>
    <w:rsid w:val="35E16304"/>
    <w:rsid w:val="35E3E310"/>
    <w:rsid w:val="35EA35B2"/>
    <w:rsid w:val="35EE3C63"/>
    <w:rsid w:val="35F50977"/>
    <w:rsid w:val="35F6868A"/>
    <w:rsid w:val="35FAB17B"/>
    <w:rsid w:val="3601B141"/>
    <w:rsid w:val="3602497B"/>
    <w:rsid w:val="360F278B"/>
    <w:rsid w:val="360F85C8"/>
    <w:rsid w:val="36109C56"/>
    <w:rsid w:val="3615C57E"/>
    <w:rsid w:val="36170CC9"/>
    <w:rsid w:val="361C3E22"/>
    <w:rsid w:val="361E66DC"/>
    <w:rsid w:val="36240390"/>
    <w:rsid w:val="3639011F"/>
    <w:rsid w:val="363AACBC"/>
    <w:rsid w:val="363C2A21"/>
    <w:rsid w:val="363CBEE9"/>
    <w:rsid w:val="363EF7DF"/>
    <w:rsid w:val="36454953"/>
    <w:rsid w:val="36503217"/>
    <w:rsid w:val="3657FFE7"/>
    <w:rsid w:val="36582952"/>
    <w:rsid w:val="3661A949"/>
    <w:rsid w:val="3661DD4A"/>
    <w:rsid w:val="36661E55"/>
    <w:rsid w:val="3669859C"/>
    <w:rsid w:val="366C77D1"/>
    <w:rsid w:val="36719264"/>
    <w:rsid w:val="367A6A9A"/>
    <w:rsid w:val="3683BCE2"/>
    <w:rsid w:val="3687A8EE"/>
    <w:rsid w:val="36883A5A"/>
    <w:rsid w:val="368A9307"/>
    <w:rsid w:val="368B4DE6"/>
    <w:rsid w:val="368BA052"/>
    <w:rsid w:val="368DE9DC"/>
    <w:rsid w:val="3696E4AC"/>
    <w:rsid w:val="3698F67E"/>
    <w:rsid w:val="36B3C46D"/>
    <w:rsid w:val="36B460E0"/>
    <w:rsid w:val="36B82465"/>
    <w:rsid w:val="36C09EE1"/>
    <w:rsid w:val="36C67FAE"/>
    <w:rsid w:val="36CB4EA4"/>
    <w:rsid w:val="36D04084"/>
    <w:rsid w:val="36D60A29"/>
    <w:rsid w:val="36D87415"/>
    <w:rsid w:val="36E6CE15"/>
    <w:rsid w:val="36EECE83"/>
    <w:rsid w:val="36FA2186"/>
    <w:rsid w:val="36FA3448"/>
    <w:rsid w:val="36FECBBB"/>
    <w:rsid w:val="3707A7DC"/>
    <w:rsid w:val="3707F158"/>
    <w:rsid w:val="370F5DE4"/>
    <w:rsid w:val="37187573"/>
    <w:rsid w:val="371C33B8"/>
    <w:rsid w:val="37210368"/>
    <w:rsid w:val="3726988E"/>
    <w:rsid w:val="3732871E"/>
    <w:rsid w:val="3733BFDB"/>
    <w:rsid w:val="3745339D"/>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C099A"/>
    <w:rsid w:val="37C49363"/>
    <w:rsid w:val="37D4B128"/>
    <w:rsid w:val="37DC04EB"/>
    <w:rsid w:val="37E03318"/>
    <w:rsid w:val="37E4CCA2"/>
    <w:rsid w:val="37EDBF6F"/>
    <w:rsid w:val="37F6F95D"/>
    <w:rsid w:val="37FAF4F9"/>
    <w:rsid w:val="38010E64"/>
    <w:rsid w:val="3805513B"/>
    <w:rsid w:val="380D9742"/>
    <w:rsid w:val="380E3543"/>
    <w:rsid w:val="380F91B6"/>
    <w:rsid w:val="38137BAB"/>
    <w:rsid w:val="38145EE2"/>
    <w:rsid w:val="381E210D"/>
    <w:rsid w:val="38264E6F"/>
    <w:rsid w:val="3830FE4E"/>
    <w:rsid w:val="3835642D"/>
    <w:rsid w:val="38366B3A"/>
    <w:rsid w:val="38391225"/>
    <w:rsid w:val="38395F41"/>
    <w:rsid w:val="383BAAD3"/>
    <w:rsid w:val="3841E8FA"/>
    <w:rsid w:val="3849AE76"/>
    <w:rsid w:val="384A3638"/>
    <w:rsid w:val="385A730E"/>
    <w:rsid w:val="385A7BE8"/>
    <w:rsid w:val="385C4ADA"/>
    <w:rsid w:val="3864B4AF"/>
    <w:rsid w:val="3864C730"/>
    <w:rsid w:val="3865BEF8"/>
    <w:rsid w:val="386662B3"/>
    <w:rsid w:val="3867F7AC"/>
    <w:rsid w:val="386CD39A"/>
    <w:rsid w:val="3882FD21"/>
    <w:rsid w:val="38859E3F"/>
    <w:rsid w:val="38878F87"/>
    <w:rsid w:val="388C087B"/>
    <w:rsid w:val="3896D86C"/>
    <w:rsid w:val="3898776C"/>
    <w:rsid w:val="389AA1DC"/>
    <w:rsid w:val="389B7260"/>
    <w:rsid w:val="389DE277"/>
    <w:rsid w:val="38B139DC"/>
    <w:rsid w:val="38C8B41A"/>
    <w:rsid w:val="38DA5FA8"/>
    <w:rsid w:val="38DA8E05"/>
    <w:rsid w:val="38E60E7A"/>
    <w:rsid w:val="38E6A682"/>
    <w:rsid w:val="38EFED67"/>
    <w:rsid w:val="3904BA1A"/>
    <w:rsid w:val="3907426E"/>
    <w:rsid w:val="390B2057"/>
    <w:rsid w:val="390EAFFD"/>
    <w:rsid w:val="39119523"/>
    <w:rsid w:val="3918E835"/>
    <w:rsid w:val="3924EAAF"/>
    <w:rsid w:val="3926A2D6"/>
    <w:rsid w:val="392ED628"/>
    <w:rsid w:val="3939DD59"/>
    <w:rsid w:val="393C61C8"/>
    <w:rsid w:val="3941FA57"/>
    <w:rsid w:val="394708E8"/>
    <w:rsid w:val="394897C8"/>
    <w:rsid w:val="396130B6"/>
    <w:rsid w:val="396713E3"/>
    <w:rsid w:val="396BF0E3"/>
    <w:rsid w:val="3975BF70"/>
    <w:rsid w:val="3979C89A"/>
    <w:rsid w:val="397A0C77"/>
    <w:rsid w:val="397BEE2F"/>
    <w:rsid w:val="397D1106"/>
    <w:rsid w:val="397DBD68"/>
    <w:rsid w:val="398A5833"/>
    <w:rsid w:val="39A4B9A0"/>
    <w:rsid w:val="39A8C1C6"/>
    <w:rsid w:val="39AB650A"/>
    <w:rsid w:val="39BF6217"/>
    <w:rsid w:val="39C1839A"/>
    <w:rsid w:val="39C3C615"/>
    <w:rsid w:val="39D4BF0A"/>
    <w:rsid w:val="39DCB55B"/>
    <w:rsid w:val="39EBA090"/>
    <w:rsid w:val="39F77852"/>
    <w:rsid w:val="39FAD37A"/>
    <w:rsid w:val="3A059480"/>
    <w:rsid w:val="3A07420E"/>
    <w:rsid w:val="3A11B6D9"/>
    <w:rsid w:val="3A1CB8A0"/>
    <w:rsid w:val="3A22DC5F"/>
    <w:rsid w:val="3A2A022E"/>
    <w:rsid w:val="3A2A56DB"/>
    <w:rsid w:val="3A2FEFFF"/>
    <w:rsid w:val="3A3111C2"/>
    <w:rsid w:val="3A33253B"/>
    <w:rsid w:val="3A334B66"/>
    <w:rsid w:val="3A3A345E"/>
    <w:rsid w:val="3A3C6600"/>
    <w:rsid w:val="3A3FC796"/>
    <w:rsid w:val="3A41E04D"/>
    <w:rsid w:val="3A420913"/>
    <w:rsid w:val="3A421520"/>
    <w:rsid w:val="3A423949"/>
    <w:rsid w:val="3A4B9DD6"/>
    <w:rsid w:val="3A4D4944"/>
    <w:rsid w:val="3A51D939"/>
    <w:rsid w:val="3A531A8B"/>
    <w:rsid w:val="3A58C3BC"/>
    <w:rsid w:val="3A5A5BD3"/>
    <w:rsid w:val="3A6710DC"/>
    <w:rsid w:val="3A6B2BE9"/>
    <w:rsid w:val="3A719347"/>
    <w:rsid w:val="3A74201C"/>
    <w:rsid w:val="3A7702CC"/>
    <w:rsid w:val="3A7A259E"/>
    <w:rsid w:val="3A83BF3B"/>
    <w:rsid w:val="3A850CB5"/>
    <w:rsid w:val="3A888721"/>
    <w:rsid w:val="3A890DD9"/>
    <w:rsid w:val="3A8E0376"/>
    <w:rsid w:val="3A989BAD"/>
    <w:rsid w:val="3A9D12D3"/>
    <w:rsid w:val="3AA4E821"/>
    <w:rsid w:val="3AA662F2"/>
    <w:rsid w:val="3AA84FB1"/>
    <w:rsid w:val="3AAC5865"/>
    <w:rsid w:val="3AAFF33B"/>
    <w:rsid w:val="3AB02488"/>
    <w:rsid w:val="3AB42397"/>
    <w:rsid w:val="3AB495E6"/>
    <w:rsid w:val="3ACAB178"/>
    <w:rsid w:val="3ACC4B63"/>
    <w:rsid w:val="3ACEA02A"/>
    <w:rsid w:val="3AD49A7D"/>
    <w:rsid w:val="3AE9B9FE"/>
    <w:rsid w:val="3AEC9125"/>
    <w:rsid w:val="3AF6658D"/>
    <w:rsid w:val="3B02FC9E"/>
    <w:rsid w:val="3B062CDE"/>
    <w:rsid w:val="3B06C88A"/>
    <w:rsid w:val="3B0B7482"/>
    <w:rsid w:val="3B0F73EC"/>
    <w:rsid w:val="3B2EA4B6"/>
    <w:rsid w:val="3B31AA36"/>
    <w:rsid w:val="3B3239FC"/>
    <w:rsid w:val="3B338497"/>
    <w:rsid w:val="3B3C9B2D"/>
    <w:rsid w:val="3B41D95D"/>
    <w:rsid w:val="3B422D53"/>
    <w:rsid w:val="3B4230F2"/>
    <w:rsid w:val="3B452A16"/>
    <w:rsid w:val="3B5561A7"/>
    <w:rsid w:val="3B592A40"/>
    <w:rsid w:val="3B5A998C"/>
    <w:rsid w:val="3B5AA717"/>
    <w:rsid w:val="3B5CBEF1"/>
    <w:rsid w:val="3B652F92"/>
    <w:rsid w:val="3B66A307"/>
    <w:rsid w:val="3B6D099D"/>
    <w:rsid w:val="3B720F87"/>
    <w:rsid w:val="3B721B50"/>
    <w:rsid w:val="3B742D9E"/>
    <w:rsid w:val="3B79ED1B"/>
    <w:rsid w:val="3B79F32F"/>
    <w:rsid w:val="3B81EECB"/>
    <w:rsid w:val="3B970FEA"/>
    <w:rsid w:val="3B9914D1"/>
    <w:rsid w:val="3BA69DDC"/>
    <w:rsid w:val="3BAD34F7"/>
    <w:rsid w:val="3BAD6877"/>
    <w:rsid w:val="3BB31CCA"/>
    <w:rsid w:val="3BB5E235"/>
    <w:rsid w:val="3BBF9AFC"/>
    <w:rsid w:val="3BCBFC3F"/>
    <w:rsid w:val="3BCC6136"/>
    <w:rsid w:val="3BCD6F0A"/>
    <w:rsid w:val="3BD3A6C3"/>
    <w:rsid w:val="3BDB4216"/>
    <w:rsid w:val="3BDE3C64"/>
    <w:rsid w:val="3BE1625E"/>
    <w:rsid w:val="3BEDC79E"/>
    <w:rsid w:val="3BF20274"/>
    <w:rsid w:val="3BF4E4AF"/>
    <w:rsid w:val="3BF60E81"/>
    <w:rsid w:val="3BF9F67C"/>
    <w:rsid w:val="3BFE8479"/>
    <w:rsid w:val="3C0BF8D6"/>
    <w:rsid w:val="3C125C80"/>
    <w:rsid w:val="3C19ADFC"/>
    <w:rsid w:val="3C1DA379"/>
    <w:rsid w:val="3C2609E5"/>
    <w:rsid w:val="3C294D19"/>
    <w:rsid w:val="3C2C54EE"/>
    <w:rsid w:val="3C34D104"/>
    <w:rsid w:val="3C3834B0"/>
    <w:rsid w:val="3C3B449C"/>
    <w:rsid w:val="3C3B712D"/>
    <w:rsid w:val="3C3C07CB"/>
    <w:rsid w:val="3C3F97F7"/>
    <w:rsid w:val="3C40962D"/>
    <w:rsid w:val="3C511378"/>
    <w:rsid w:val="3C51C94E"/>
    <w:rsid w:val="3C5965DE"/>
    <w:rsid w:val="3C62D82D"/>
    <w:rsid w:val="3C63E06A"/>
    <w:rsid w:val="3C70E158"/>
    <w:rsid w:val="3C7177F8"/>
    <w:rsid w:val="3C839D7C"/>
    <w:rsid w:val="3C8B0F44"/>
    <w:rsid w:val="3C90130A"/>
    <w:rsid w:val="3C9C26B9"/>
    <w:rsid w:val="3C9D2CBB"/>
    <w:rsid w:val="3CA81E46"/>
    <w:rsid w:val="3CAF6C5F"/>
    <w:rsid w:val="3CB0A114"/>
    <w:rsid w:val="3CB1DC90"/>
    <w:rsid w:val="3CBCF0A6"/>
    <w:rsid w:val="3CBD1357"/>
    <w:rsid w:val="3CC446A5"/>
    <w:rsid w:val="3CCA8C95"/>
    <w:rsid w:val="3CD322AC"/>
    <w:rsid w:val="3CD81BC6"/>
    <w:rsid w:val="3CDFDD5C"/>
    <w:rsid w:val="3CE2FF54"/>
    <w:rsid w:val="3CE93F8A"/>
    <w:rsid w:val="3CF9EDB7"/>
    <w:rsid w:val="3CFB614F"/>
    <w:rsid w:val="3D02D716"/>
    <w:rsid w:val="3D03BE90"/>
    <w:rsid w:val="3D076A62"/>
    <w:rsid w:val="3D07B9E4"/>
    <w:rsid w:val="3D0A382F"/>
    <w:rsid w:val="3D0B7347"/>
    <w:rsid w:val="3D0E0875"/>
    <w:rsid w:val="3D146D47"/>
    <w:rsid w:val="3D15F731"/>
    <w:rsid w:val="3D1819F6"/>
    <w:rsid w:val="3D1AB4E0"/>
    <w:rsid w:val="3D1AE996"/>
    <w:rsid w:val="3D1CF6F1"/>
    <w:rsid w:val="3D1EFA37"/>
    <w:rsid w:val="3D21F295"/>
    <w:rsid w:val="3D26BB54"/>
    <w:rsid w:val="3D2EBBBE"/>
    <w:rsid w:val="3D328B2D"/>
    <w:rsid w:val="3D32AEB5"/>
    <w:rsid w:val="3D35DC07"/>
    <w:rsid w:val="3D419455"/>
    <w:rsid w:val="3D44B212"/>
    <w:rsid w:val="3D47C3B5"/>
    <w:rsid w:val="3D4910F2"/>
    <w:rsid w:val="3D4C57F9"/>
    <w:rsid w:val="3D5C822B"/>
    <w:rsid w:val="3D610523"/>
    <w:rsid w:val="3D693B15"/>
    <w:rsid w:val="3D6BCB4A"/>
    <w:rsid w:val="3D6F247B"/>
    <w:rsid w:val="3D76BD94"/>
    <w:rsid w:val="3D7C0517"/>
    <w:rsid w:val="3D803264"/>
    <w:rsid w:val="3D83223D"/>
    <w:rsid w:val="3D951D41"/>
    <w:rsid w:val="3D951EDE"/>
    <w:rsid w:val="3D9D708F"/>
    <w:rsid w:val="3DA2602C"/>
    <w:rsid w:val="3DA3AB62"/>
    <w:rsid w:val="3DA471A4"/>
    <w:rsid w:val="3DA54C50"/>
    <w:rsid w:val="3DB1B992"/>
    <w:rsid w:val="3DB7DA6E"/>
    <w:rsid w:val="3DC2875A"/>
    <w:rsid w:val="3DC406E9"/>
    <w:rsid w:val="3DC75096"/>
    <w:rsid w:val="3DC7D054"/>
    <w:rsid w:val="3DD3FB8A"/>
    <w:rsid w:val="3DDE27B4"/>
    <w:rsid w:val="3DE18187"/>
    <w:rsid w:val="3DE80629"/>
    <w:rsid w:val="3DEB206F"/>
    <w:rsid w:val="3DF44CA1"/>
    <w:rsid w:val="3DF9EC20"/>
    <w:rsid w:val="3E08DFC8"/>
    <w:rsid w:val="3E0D163D"/>
    <w:rsid w:val="3E121AAD"/>
    <w:rsid w:val="3E13B372"/>
    <w:rsid w:val="3E2618C3"/>
    <w:rsid w:val="3E34DAB5"/>
    <w:rsid w:val="3E452BF8"/>
    <w:rsid w:val="3E4639BC"/>
    <w:rsid w:val="3E473A88"/>
    <w:rsid w:val="3E4A2F73"/>
    <w:rsid w:val="3E501BEA"/>
    <w:rsid w:val="3E5897BD"/>
    <w:rsid w:val="3E5AB4C9"/>
    <w:rsid w:val="3E5CBFE8"/>
    <w:rsid w:val="3E650E5F"/>
    <w:rsid w:val="3E680438"/>
    <w:rsid w:val="3E681EB3"/>
    <w:rsid w:val="3E6D2689"/>
    <w:rsid w:val="3E6D9F5D"/>
    <w:rsid w:val="3E6EEE7B"/>
    <w:rsid w:val="3E723360"/>
    <w:rsid w:val="3E76E124"/>
    <w:rsid w:val="3E83E9A4"/>
    <w:rsid w:val="3E85AD4C"/>
    <w:rsid w:val="3E85FA8D"/>
    <w:rsid w:val="3E866539"/>
    <w:rsid w:val="3E876BCE"/>
    <w:rsid w:val="3E88D64B"/>
    <w:rsid w:val="3E8D55D9"/>
    <w:rsid w:val="3E90BB53"/>
    <w:rsid w:val="3E918958"/>
    <w:rsid w:val="3EA8E9E1"/>
    <w:rsid w:val="3EAA37D9"/>
    <w:rsid w:val="3EB1068D"/>
    <w:rsid w:val="3EB47229"/>
    <w:rsid w:val="3EC2276F"/>
    <w:rsid w:val="3ED1124D"/>
    <w:rsid w:val="3ED5AA8F"/>
    <w:rsid w:val="3ED6323E"/>
    <w:rsid w:val="3ED93507"/>
    <w:rsid w:val="3ED939E1"/>
    <w:rsid w:val="3EDA2507"/>
    <w:rsid w:val="3EDC578D"/>
    <w:rsid w:val="3EE03335"/>
    <w:rsid w:val="3EE22D48"/>
    <w:rsid w:val="3EE4D682"/>
    <w:rsid w:val="3EEC5B79"/>
    <w:rsid w:val="3EF18511"/>
    <w:rsid w:val="3EF5A89B"/>
    <w:rsid w:val="3EFCD146"/>
    <w:rsid w:val="3EFFD55D"/>
    <w:rsid w:val="3F008086"/>
    <w:rsid w:val="3F015ADD"/>
    <w:rsid w:val="3F05414C"/>
    <w:rsid w:val="3F091B5A"/>
    <w:rsid w:val="3F0A2819"/>
    <w:rsid w:val="3F0E6331"/>
    <w:rsid w:val="3F16474C"/>
    <w:rsid w:val="3F1990A5"/>
    <w:rsid w:val="3F288352"/>
    <w:rsid w:val="3F3D1BC9"/>
    <w:rsid w:val="3F473794"/>
    <w:rsid w:val="3F496D23"/>
    <w:rsid w:val="3F585A5D"/>
    <w:rsid w:val="3F5F866F"/>
    <w:rsid w:val="3F60755B"/>
    <w:rsid w:val="3F6088EF"/>
    <w:rsid w:val="3F6E2250"/>
    <w:rsid w:val="3F73A863"/>
    <w:rsid w:val="3F742E04"/>
    <w:rsid w:val="3F75D268"/>
    <w:rsid w:val="3F766D63"/>
    <w:rsid w:val="3F7E5CC8"/>
    <w:rsid w:val="3F7E83D5"/>
    <w:rsid w:val="3F805651"/>
    <w:rsid w:val="3F8299AC"/>
    <w:rsid w:val="3F889B8E"/>
    <w:rsid w:val="3F972F72"/>
    <w:rsid w:val="3F9DFFF6"/>
    <w:rsid w:val="3F9F096A"/>
    <w:rsid w:val="3FA0BAF0"/>
    <w:rsid w:val="3FA8F082"/>
    <w:rsid w:val="3FAE3330"/>
    <w:rsid w:val="3FB541C7"/>
    <w:rsid w:val="3FB7F045"/>
    <w:rsid w:val="3FBE3410"/>
    <w:rsid w:val="3FBF29E6"/>
    <w:rsid w:val="3FBF6A8B"/>
    <w:rsid w:val="3FCEBA42"/>
    <w:rsid w:val="3FD84BDF"/>
    <w:rsid w:val="3FD856D7"/>
    <w:rsid w:val="3FD88E0C"/>
    <w:rsid w:val="3FDC2887"/>
    <w:rsid w:val="3FE3135D"/>
    <w:rsid w:val="3FE51D97"/>
    <w:rsid w:val="3FE8867B"/>
    <w:rsid w:val="3FF12C5A"/>
    <w:rsid w:val="3FF155B3"/>
    <w:rsid w:val="3FF2D305"/>
    <w:rsid w:val="3FF44E6A"/>
    <w:rsid w:val="3FF809D2"/>
    <w:rsid w:val="3FF9642F"/>
    <w:rsid w:val="4007294A"/>
    <w:rsid w:val="400F7278"/>
    <w:rsid w:val="4014AE4B"/>
    <w:rsid w:val="402D8DDB"/>
    <w:rsid w:val="402DFBF0"/>
    <w:rsid w:val="40367052"/>
    <w:rsid w:val="403998D9"/>
    <w:rsid w:val="403A9466"/>
    <w:rsid w:val="403BE91B"/>
    <w:rsid w:val="40482E12"/>
    <w:rsid w:val="404B2839"/>
    <w:rsid w:val="4051946E"/>
    <w:rsid w:val="40573C7A"/>
    <w:rsid w:val="405924B6"/>
    <w:rsid w:val="405C4C17"/>
    <w:rsid w:val="405CBA02"/>
    <w:rsid w:val="4069CEB5"/>
    <w:rsid w:val="406B6260"/>
    <w:rsid w:val="407435AF"/>
    <w:rsid w:val="40777536"/>
    <w:rsid w:val="407B8243"/>
    <w:rsid w:val="4086EE0D"/>
    <w:rsid w:val="40876945"/>
    <w:rsid w:val="408BD500"/>
    <w:rsid w:val="408DD17E"/>
    <w:rsid w:val="408E0DE8"/>
    <w:rsid w:val="40917561"/>
    <w:rsid w:val="409232C0"/>
    <w:rsid w:val="409B9F6A"/>
    <w:rsid w:val="409D2524"/>
    <w:rsid w:val="40A1B2D5"/>
    <w:rsid w:val="40A9A78F"/>
    <w:rsid w:val="40ACCBA1"/>
    <w:rsid w:val="40B2C339"/>
    <w:rsid w:val="40B72A06"/>
    <w:rsid w:val="40C6D28B"/>
    <w:rsid w:val="40CCBECD"/>
    <w:rsid w:val="40CE67AE"/>
    <w:rsid w:val="40DC2B6D"/>
    <w:rsid w:val="40DD2360"/>
    <w:rsid w:val="40DF1E48"/>
    <w:rsid w:val="40E65FA0"/>
    <w:rsid w:val="40EA5A83"/>
    <w:rsid w:val="40EC5A4F"/>
    <w:rsid w:val="40F2EC95"/>
    <w:rsid w:val="40F41ACC"/>
    <w:rsid w:val="40F68B46"/>
    <w:rsid w:val="40FAC415"/>
    <w:rsid w:val="40FDEB0A"/>
    <w:rsid w:val="410788D6"/>
    <w:rsid w:val="410E3F3D"/>
    <w:rsid w:val="41105E8A"/>
    <w:rsid w:val="411E9AD5"/>
    <w:rsid w:val="412939DB"/>
    <w:rsid w:val="412D6509"/>
    <w:rsid w:val="412E5288"/>
    <w:rsid w:val="4137B30D"/>
    <w:rsid w:val="413C6334"/>
    <w:rsid w:val="4144DA78"/>
    <w:rsid w:val="414906BA"/>
    <w:rsid w:val="414A053F"/>
    <w:rsid w:val="414DA94C"/>
    <w:rsid w:val="41552507"/>
    <w:rsid w:val="4159743D"/>
    <w:rsid w:val="416CE1AC"/>
    <w:rsid w:val="416F66F7"/>
    <w:rsid w:val="416FC48A"/>
    <w:rsid w:val="4171EF62"/>
    <w:rsid w:val="417228BD"/>
    <w:rsid w:val="4172ACEE"/>
    <w:rsid w:val="4178FA4D"/>
    <w:rsid w:val="417CDFB9"/>
    <w:rsid w:val="4180F17A"/>
    <w:rsid w:val="4182D6C3"/>
    <w:rsid w:val="41845904"/>
    <w:rsid w:val="41847787"/>
    <w:rsid w:val="418C197E"/>
    <w:rsid w:val="418D3281"/>
    <w:rsid w:val="41923A14"/>
    <w:rsid w:val="419CCBD8"/>
    <w:rsid w:val="41A21302"/>
    <w:rsid w:val="41A5CA8A"/>
    <w:rsid w:val="41AAC891"/>
    <w:rsid w:val="41ACB1DF"/>
    <w:rsid w:val="41AD8C53"/>
    <w:rsid w:val="41B51836"/>
    <w:rsid w:val="41B73617"/>
    <w:rsid w:val="41B79CD6"/>
    <w:rsid w:val="41BF1954"/>
    <w:rsid w:val="41C0F966"/>
    <w:rsid w:val="41C20EEA"/>
    <w:rsid w:val="41C84566"/>
    <w:rsid w:val="41CC70A8"/>
    <w:rsid w:val="41D2F1CF"/>
    <w:rsid w:val="41DADB91"/>
    <w:rsid w:val="41DC0DB5"/>
    <w:rsid w:val="41DF4239"/>
    <w:rsid w:val="41E2A9D7"/>
    <w:rsid w:val="41E312A2"/>
    <w:rsid w:val="41F272FA"/>
    <w:rsid w:val="41F8C2D1"/>
    <w:rsid w:val="41FA07D0"/>
    <w:rsid w:val="41FBD283"/>
    <w:rsid w:val="4202EF85"/>
    <w:rsid w:val="42093408"/>
    <w:rsid w:val="420BDAB5"/>
    <w:rsid w:val="420CBF2F"/>
    <w:rsid w:val="4213160C"/>
    <w:rsid w:val="421C0D55"/>
    <w:rsid w:val="421F3108"/>
    <w:rsid w:val="421FD30F"/>
    <w:rsid w:val="422B9C53"/>
    <w:rsid w:val="422D48F7"/>
    <w:rsid w:val="42311C71"/>
    <w:rsid w:val="4231392E"/>
    <w:rsid w:val="4231DE2B"/>
    <w:rsid w:val="423E8262"/>
    <w:rsid w:val="4243FED9"/>
    <w:rsid w:val="4251E8F3"/>
    <w:rsid w:val="42529AC7"/>
    <w:rsid w:val="4259ED4C"/>
    <w:rsid w:val="425B44CC"/>
    <w:rsid w:val="4264A214"/>
    <w:rsid w:val="42671A60"/>
    <w:rsid w:val="42676F89"/>
    <w:rsid w:val="426F0F52"/>
    <w:rsid w:val="42740721"/>
    <w:rsid w:val="427565B9"/>
    <w:rsid w:val="42786B8C"/>
    <w:rsid w:val="427C946D"/>
    <w:rsid w:val="4287156D"/>
    <w:rsid w:val="42954828"/>
    <w:rsid w:val="429A2E44"/>
    <w:rsid w:val="42A28D97"/>
    <w:rsid w:val="42A7676E"/>
    <w:rsid w:val="42A8CB9E"/>
    <w:rsid w:val="42C32BB3"/>
    <w:rsid w:val="42C36CD2"/>
    <w:rsid w:val="42CCC2FB"/>
    <w:rsid w:val="42D2D9EC"/>
    <w:rsid w:val="42D93D19"/>
    <w:rsid w:val="42DA3829"/>
    <w:rsid w:val="42DEE9B9"/>
    <w:rsid w:val="42E3C8E0"/>
    <w:rsid w:val="42E6C107"/>
    <w:rsid w:val="42E97F34"/>
    <w:rsid w:val="42EE7DF8"/>
    <w:rsid w:val="42EFF5A5"/>
    <w:rsid w:val="42F8847C"/>
    <w:rsid w:val="42FA91E6"/>
    <w:rsid w:val="4302F2F9"/>
    <w:rsid w:val="43039F0E"/>
    <w:rsid w:val="430813C8"/>
    <w:rsid w:val="430F9542"/>
    <w:rsid w:val="43137BB1"/>
    <w:rsid w:val="4313EDDC"/>
    <w:rsid w:val="431500EE"/>
    <w:rsid w:val="4315073D"/>
    <w:rsid w:val="4319A55B"/>
    <w:rsid w:val="4328F2BA"/>
    <w:rsid w:val="432B3347"/>
    <w:rsid w:val="432F3970"/>
    <w:rsid w:val="4333BDF2"/>
    <w:rsid w:val="43346688"/>
    <w:rsid w:val="43376F0E"/>
    <w:rsid w:val="433C6C6E"/>
    <w:rsid w:val="433FCC39"/>
    <w:rsid w:val="43400557"/>
    <w:rsid w:val="43488D35"/>
    <w:rsid w:val="434AE38A"/>
    <w:rsid w:val="435386A5"/>
    <w:rsid w:val="435929D9"/>
    <w:rsid w:val="43598D3A"/>
    <w:rsid w:val="435A9454"/>
    <w:rsid w:val="435F9594"/>
    <w:rsid w:val="43675F4E"/>
    <w:rsid w:val="4368E5CA"/>
    <w:rsid w:val="43694042"/>
    <w:rsid w:val="436DC527"/>
    <w:rsid w:val="437166AE"/>
    <w:rsid w:val="4371E55F"/>
    <w:rsid w:val="437B0B62"/>
    <w:rsid w:val="437CE808"/>
    <w:rsid w:val="43906608"/>
    <w:rsid w:val="43924DDA"/>
    <w:rsid w:val="43A6854F"/>
    <w:rsid w:val="43A8BD80"/>
    <w:rsid w:val="43ACF7C0"/>
    <w:rsid w:val="43B2B40A"/>
    <w:rsid w:val="43B6ECB5"/>
    <w:rsid w:val="43B753DD"/>
    <w:rsid w:val="43B7B68B"/>
    <w:rsid w:val="43BA58C0"/>
    <w:rsid w:val="43BA7BC0"/>
    <w:rsid w:val="43CB031D"/>
    <w:rsid w:val="43D6AEE5"/>
    <w:rsid w:val="43D8E1B9"/>
    <w:rsid w:val="43E2DCD0"/>
    <w:rsid w:val="43E414FB"/>
    <w:rsid w:val="43E70A69"/>
    <w:rsid w:val="43F0331C"/>
    <w:rsid w:val="43F2003C"/>
    <w:rsid w:val="43F86D24"/>
    <w:rsid w:val="4401C6B8"/>
    <w:rsid w:val="441D4796"/>
    <w:rsid w:val="441EFF5D"/>
    <w:rsid w:val="44226608"/>
    <w:rsid w:val="442EBD5F"/>
    <w:rsid w:val="44406A03"/>
    <w:rsid w:val="44417920"/>
    <w:rsid w:val="444D32B0"/>
    <w:rsid w:val="44535600"/>
    <w:rsid w:val="4456B226"/>
    <w:rsid w:val="445C9183"/>
    <w:rsid w:val="445DF8CE"/>
    <w:rsid w:val="446982F8"/>
    <w:rsid w:val="4473E01B"/>
    <w:rsid w:val="44795449"/>
    <w:rsid w:val="44827874"/>
    <w:rsid w:val="44875787"/>
    <w:rsid w:val="448A654B"/>
    <w:rsid w:val="44925212"/>
    <w:rsid w:val="44978DBF"/>
    <w:rsid w:val="449B8096"/>
    <w:rsid w:val="44A5CB6A"/>
    <w:rsid w:val="44AE616A"/>
    <w:rsid w:val="44B2E0DD"/>
    <w:rsid w:val="44B5C958"/>
    <w:rsid w:val="44B71488"/>
    <w:rsid w:val="44BDB4A3"/>
    <w:rsid w:val="44C3651F"/>
    <w:rsid w:val="44CBADC7"/>
    <w:rsid w:val="44CCB10D"/>
    <w:rsid w:val="44D9060E"/>
    <w:rsid w:val="44DD40A9"/>
    <w:rsid w:val="44DFFA22"/>
    <w:rsid w:val="44E43894"/>
    <w:rsid w:val="44E5F60F"/>
    <w:rsid w:val="44E8E1E9"/>
    <w:rsid w:val="44EBF72B"/>
    <w:rsid w:val="44EDAC87"/>
    <w:rsid w:val="44F24AEC"/>
    <w:rsid w:val="44F7369F"/>
    <w:rsid w:val="44FC3BB6"/>
    <w:rsid w:val="44FF51AB"/>
    <w:rsid w:val="45128A23"/>
    <w:rsid w:val="4512BB61"/>
    <w:rsid w:val="4513CE22"/>
    <w:rsid w:val="451528FF"/>
    <w:rsid w:val="45166681"/>
    <w:rsid w:val="451EF775"/>
    <w:rsid w:val="45247BB3"/>
    <w:rsid w:val="4525CC00"/>
    <w:rsid w:val="452C7A37"/>
    <w:rsid w:val="452EB5A0"/>
    <w:rsid w:val="4531C594"/>
    <w:rsid w:val="453540A5"/>
    <w:rsid w:val="45386BF2"/>
    <w:rsid w:val="45394420"/>
    <w:rsid w:val="453BA1E2"/>
    <w:rsid w:val="455DECEE"/>
    <w:rsid w:val="4562AC15"/>
    <w:rsid w:val="4562C40A"/>
    <w:rsid w:val="456B71CD"/>
    <w:rsid w:val="456F9C9E"/>
    <w:rsid w:val="457C60E7"/>
    <w:rsid w:val="458DC13C"/>
    <w:rsid w:val="45967A0E"/>
    <w:rsid w:val="45968880"/>
    <w:rsid w:val="45A34CDE"/>
    <w:rsid w:val="45A60AEB"/>
    <w:rsid w:val="45A7D7A5"/>
    <w:rsid w:val="45A86856"/>
    <w:rsid w:val="45B33F0D"/>
    <w:rsid w:val="45B4E483"/>
    <w:rsid w:val="45B65217"/>
    <w:rsid w:val="45B6BC48"/>
    <w:rsid w:val="45B99806"/>
    <w:rsid w:val="45BA676F"/>
    <w:rsid w:val="45CCAE50"/>
    <w:rsid w:val="45CD8F72"/>
    <w:rsid w:val="45CF282E"/>
    <w:rsid w:val="45D1C457"/>
    <w:rsid w:val="45D4A107"/>
    <w:rsid w:val="45D54572"/>
    <w:rsid w:val="45DD1561"/>
    <w:rsid w:val="45DD852B"/>
    <w:rsid w:val="45E0189D"/>
    <w:rsid w:val="45E1406D"/>
    <w:rsid w:val="45E68186"/>
    <w:rsid w:val="45E73000"/>
    <w:rsid w:val="45EC5041"/>
    <w:rsid w:val="45F21A77"/>
    <w:rsid w:val="460039B8"/>
    <w:rsid w:val="4605651D"/>
    <w:rsid w:val="46075B12"/>
    <w:rsid w:val="462A8EFC"/>
    <w:rsid w:val="46309C7F"/>
    <w:rsid w:val="4631EF58"/>
    <w:rsid w:val="46396914"/>
    <w:rsid w:val="463DC961"/>
    <w:rsid w:val="464017B8"/>
    <w:rsid w:val="464C2083"/>
    <w:rsid w:val="465961B1"/>
    <w:rsid w:val="465AEE11"/>
    <w:rsid w:val="465CD9BA"/>
    <w:rsid w:val="46643AC2"/>
    <w:rsid w:val="4666B3A2"/>
    <w:rsid w:val="46673545"/>
    <w:rsid w:val="46688290"/>
    <w:rsid w:val="46756A75"/>
    <w:rsid w:val="4685751E"/>
    <w:rsid w:val="468878B3"/>
    <w:rsid w:val="4689A34C"/>
    <w:rsid w:val="468A6F95"/>
    <w:rsid w:val="46931D87"/>
    <w:rsid w:val="46A0840F"/>
    <w:rsid w:val="46A7CCDC"/>
    <w:rsid w:val="46ADE1BA"/>
    <w:rsid w:val="46B1F46B"/>
    <w:rsid w:val="46B5ADAD"/>
    <w:rsid w:val="46BF4F17"/>
    <w:rsid w:val="46CD4EBF"/>
    <w:rsid w:val="46CE57F6"/>
    <w:rsid w:val="46D89EB1"/>
    <w:rsid w:val="46DCF46C"/>
    <w:rsid w:val="46E07507"/>
    <w:rsid w:val="46E97369"/>
    <w:rsid w:val="46E9BAED"/>
    <w:rsid w:val="46EE19FA"/>
    <w:rsid w:val="46EFAB57"/>
    <w:rsid w:val="46F67896"/>
    <w:rsid w:val="46FE5EFB"/>
    <w:rsid w:val="46FE9EF1"/>
    <w:rsid w:val="46FF1519"/>
    <w:rsid w:val="4704B9A3"/>
    <w:rsid w:val="470918A6"/>
    <w:rsid w:val="470E572D"/>
    <w:rsid w:val="4718FA7C"/>
    <w:rsid w:val="471CF09B"/>
    <w:rsid w:val="472377C2"/>
    <w:rsid w:val="4727D874"/>
    <w:rsid w:val="47299247"/>
    <w:rsid w:val="4731D9F3"/>
    <w:rsid w:val="473F677E"/>
    <w:rsid w:val="4772E1EC"/>
    <w:rsid w:val="477C0DA7"/>
    <w:rsid w:val="477E4206"/>
    <w:rsid w:val="478D15E2"/>
    <w:rsid w:val="4798F5FD"/>
    <w:rsid w:val="479E0B3A"/>
    <w:rsid w:val="47A1D637"/>
    <w:rsid w:val="47AC94C2"/>
    <w:rsid w:val="47AF8EDB"/>
    <w:rsid w:val="47B536B2"/>
    <w:rsid w:val="47B72012"/>
    <w:rsid w:val="47B73EA1"/>
    <w:rsid w:val="47BB9E76"/>
    <w:rsid w:val="47CA2B74"/>
    <w:rsid w:val="47CF0155"/>
    <w:rsid w:val="47D1A735"/>
    <w:rsid w:val="47D43AFE"/>
    <w:rsid w:val="47D4B9CD"/>
    <w:rsid w:val="47DB6369"/>
    <w:rsid w:val="47DD7B3D"/>
    <w:rsid w:val="47E09430"/>
    <w:rsid w:val="47E2E9BB"/>
    <w:rsid w:val="47F04D59"/>
    <w:rsid w:val="47F188AD"/>
    <w:rsid w:val="47F2FAE4"/>
    <w:rsid w:val="48018C9D"/>
    <w:rsid w:val="48029C18"/>
    <w:rsid w:val="4803F51A"/>
    <w:rsid w:val="4808D073"/>
    <w:rsid w:val="481615AA"/>
    <w:rsid w:val="481E4EE9"/>
    <w:rsid w:val="4826C73A"/>
    <w:rsid w:val="482FA2BB"/>
    <w:rsid w:val="483CB1CB"/>
    <w:rsid w:val="483EF72F"/>
    <w:rsid w:val="48403D28"/>
    <w:rsid w:val="4841BC49"/>
    <w:rsid w:val="4848FE1F"/>
    <w:rsid w:val="484B29A3"/>
    <w:rsid w:val="4857CA4A"/>
    <w:rsid w:val="485F69FC"/>
    <w:rsid w:val="4872CDE9"/>
    <w:rsid w:val="4877C271"/>
    <w:rsid w:val="488405E7"/>
    <w:rsid w:val="488E6D78"/>
    <w:rsid w:val="488FAA7C"/>
    <w:rsid w:val="48996260"/>
    <w:rsid w:val="489DEEB7"/>
    <w:rsid w:val="48A4308B"/>
    <w:rsid w:val="48A55F97"/>
    <w:rsid w:val="48A69A5C"/>
    <w:rsid w:val="48A75248"/>
    <w:rsid w:val="48A8603C"/>
    <w:rsid w:val="48AB6C42"/>
    <w:rsid w:val="48B56BF4"/>
    <w:rsid w:val="48CBD9DF"/>
    <w:rsid w:val="48CEF280"/>
    <w:rsid w:val="48D274DC"/>
    <w:rsid w:val="48D55024"/>
    <w:rsid w:val="48E5BEFB"/>
    <w:rsid w:val="48F8C9D4"/>
    <w:rsid w:val="48FA3D60"/>
    <w:rsid w:val="48FA4877"/>
    <w:rsid w:val="48FDD9AB"/>
    <w:rsid w:val="49000D65"/>
    <w:rsid w:val="4903CECD"/>
    <w:rsid w:val="49045D52"/>
    <w:rsid w:val="49084858"/>
    <w:rsid w:val="490FA6AD"/>
    <w:rsid w:val="491D8928"/>
    <w:rsid w:val="492C5247"/>
    <w:rsid w:val="49307409"/>
    <w:rsid w:val="4934CB97"/>
    <w:rsid w:val="4947BEB5"/>
    <w:rsid w:val="4956B342"/>
    <w:rsid w:val="4958E657"/>
    <w:rsid w:val="495A33BA"/>
    <w:rsid w:val="49617933"/>
    <w:rsid w:val="496F48F4"/>
    <w:rsid w:val="4970679C"/>
    <w:rsid w:val="498FE201"/>
    <w:rsid w:val="49A1BC1C"/>
    <w:rsid w:val="49A55339"/>
    <w:rsid w:val="49AF3395"/>
    <w:rsid w:val="49B05853"/>
    <w:rsid w:val="49B9CE85"/>
    <w:rsid w:val="49D42B68"/>
    <w:rsid w:val="49DFEB2D"/>
    <w:rsid w:val="49E2E8DD"/>
    <w:rsid w:val="49E46F87"/>
    <w:rsid w:val="49E66B0F"/>
    <w:rsid w:val="49E91D36"/>
    <w:rsid w:val="49EBBEBC"/>
    <w:rsid w:val="49F3AC05"/>
    <w:rsid w:val="49F631BE"/>
    <w:rsid w:val="49FACCE6"/>
    <w:rsid w:val="49FBEBFE"/>
    <w:rsid w:val="49FE1B74"/>
    <w:rsid w:val="49FEE2CE"/>
    <w:rsid w:val="4A12F1B4"/>
    <w:rsid w:val="4A158379"/>
    <w:rsid w:val="4A15DD33"/>
    <w:rsid w:val="4A1B9CB7"/>
    <w:rsid w:val="4A20937C"/>
    <w:rsid w:val="4A2CA624"/>
    <w:rsid w:val="4A32202C"/>
    <w:rsid w:val="4A34F01C"/>
    <w:rsid w:val="4A3C0B57"/>
    <w:rsid w:val="4A40145E"/>
    <w:rsid w:val="4A523BF3"/>
    <w:rsid w:val="4A56190E"/>
    <w:rsid w:val="4A653A23"/>
    <w:rsid w:val="4A67995C"/>
    <w:rsid w:val="4A738DED"/>
    <w:rsid w:val="4A78B4B8"/>
    <w:rsid w:val="4A850327"/>
    <w:rsid w:val="4A86A2DB"/>
    <w:rsid w:val="4A8A0E2D"/>
    <w:rsid w:val="4A8C48E5"/>
    <w:rsid w:val="4A8E091E"/>
    <w:rsid w:val="4A8E318C"/>
    <w:rsid w:val="4A8EC41F"/>
    <w:rsid w:val="4A90E1EA"/>
    <w:rsid w:val="4A9275AA"/>
    <w:rsid w:val="4A962F60"/>
    <w:rsid w:val="4A993639"/>
    <w:rsid w:val="4AA0A962"/>
    <w:rsid w:val="4AA1910D"/>
    <w:rsid w:val="4AA303B5"/>
    <w:rsid w:val="4AD258E8"/>
    <w:rsid w:val="4AD7DFCD"/>
    <w:rsid w:val="4AD99FE2"/>
    <w:rsid w:val="4ADB6B00"/>
    <w:rsid w:val="4ADEFB96"/>
    <w:rsid w:val="4ADFBEA7"/>
    <w:rsid w:val="4AE1C939"/>
    <w:rsid w:val="4AE30937"/>
    <w:rsid w:val="4AE9B156"/>
    <w:rsid w:val="4AFB18C6"/>
    <w:rsid w:val="4B0647B8"/>
    <w:rsid w:val="4B11CD99"/>
    <w:rsid w:val="4B130808"/>
    <w:rsid w:val="4B13A604"/>
    <w:rsid w:val="4B13BC0F"/>
    <w:rsid w:val="4B13C4D0"/>
    <w:rsid w:val="4B15DE39"/>
    <w:rsid w:val="4B1ED268"/>
    <w:rsid w:val="4B235B65"/>
    <w:rsid w:val="4B285AC9"/>
    <w:rsid w:val="4B29F718"/>
    <w:rsid w:val="4B2C38AB"/>
    <w:rsid w:val="4B370726"/>
    <w:rsid w:val="4B4CE142"/>
    <w:rsid w:val="4B4DDC11"/>
    <w:rsid w:val="4B4E4BE5"/>
    <w:rsid w:val="4B591E6C"/>
    <w:rsid w:val="4B631C54"/>
    <w:rsid w:val="4B690A15"/>
    <w:rsid w:val="4B6C9C22"/>
    <w:rsid w:val="4B75528F"/>
    <w:rsid w:val="4B782C27"/>
    <w:rsid w:val="4B7A7285"/>
    <w:rsid w:val="4B7EBBFF"/>
    <w:rsid w:val="4B822E20"/>
    <w:rsid w:val="4B9645A4"/>
    <w:rsid w:val="4B9EEEE7"/>
    <w:rsid w:val="4BAE683C"/>
    <w:rsid w:val="4BB09C08"/>
    <w:rsid w:val="4BB84B39"/>
    <w:rsid w:val="4BBC972B"/>
    <w:rsid w:val="4BC4BD52"/>
    <w:rsid w:val="4BCDD82B"/>
    <w:rsid w:val="4BCE2815"/>
    <w:rsid w:val="4BCFBBC6"/>
    <w:rsid w:val="4BD2F331"/>
    <w:rsid w:val="4BD4C838"/>
    <w:rsid w:val="4BDB98CF"/>
    <w:rsid w:val="4BE5C276"/>
    <w:rsid w:val="4BE5C7C0"/>
    <w:rsid w:val="4BF360F7"/>
    <w:rsid w:val="4BF7DC04"/>
    <w:rsid w:val="4BFB10DE"/>
    <w:rsid w:val="4C049748"/>
    <w:rsid w:val="4C0A6F61"/>
    <w:rsid w:val="4C0CBA88"/>
    <w:rsid w:val="4C114013"/>
    <w:rsid w:val="4C1A116D"/>
    <w:rsid w:val="4C1ABCBE"/>
    <w:rsid w:val="4C1C635B"/>
    <w:rsid w:val="4C1D67AB"/>
    <w:rsid w:val="4C264F5F"/>
    <w:rsid w:val="4C282146"/>
    <w:rsid w:val="4C2919B7"/>
    <w:rsid w:val="4C2B7FB0"/>
    <w:rsid w:val="4C42471B"/>
    <w:rsid w:val="4C4D2D03"/>
    <w:rsid w:val="4C549635"/>
    <w:rsid w:val="4C7AB86D"/>
    <w:rsid w:val="4C88B265"/>
    <w:rsid w:val="4C912F6F"/>
    <w:rsid w:val="4C9B7190"/>
    <w:rsid w:val="4CA43F39"/>
    <w:rsid w:val="4CA95205"/>
    <w:rsid w:val="4CBCB2D5"/>
    <w:rsid w:val="4CC5428C"/>
    <w:rsid w:val="4CC9F4A7"/>
    <w:rsid w:val="4CD26210"/>
    <w:rsid w:val="4CD75061"/>
    <w:rsid w:val="4CDC11BC"/>
    <w:rsid w:val="4CE5D16A"/>
    <w:rsid w:val="4CE8275C"/>
    <w:rsid w:val="4CF1AB9F"/>
    <w:rsid w:val="4CF5164C"/>
    <w:rsid w:val="4CF5DFC9"/>
    <w:rsid w:val="4CFCC05E"/>
    <w:rsid w:val="4D032935"/>
    <w:rsid w:val="4D0FD4FE"/>
    <w:rsid w:val="4D10F398"/>
    <w:rsid w:val="4D122B6D"/>
    <w:rsid w:val="4D1E2889"/>
    <w:rsid w:val="4D2B0645"/>
    <w:rsid w:val="4D2B20C8"/>
    <w:rsid w:val="4D2DE371"/>
    <w:rsid w:val="4D3ADB9C"/>
    <w:rsid w:val="4D3B16E8"/>
    <w:rsid w:val="4D3CAEFE"/>
    <w:rsid w:val="4D42E285"/>
    <w:rsid w:val="4D598652"/>
    <w:rsid w:val="4D5AF9EA"/>
    <w:rsid w:val="4D5EFEB3"/>
    <w:rsid w:val="4D688B46"/>
    <w:rsid w:val="4D6A7C67"/>
    <w:rsid w:val="4D72D6AB"/>
    <w:rsid w:val="4D76CF4D"/>
    <w:rsid w:val="4D7E85FE"/>
    <w:rsid w:val="4D7EFEAA"/>
    <w:rsid w:val="4D805FB3"/>
    <w:rsid w:val="4D83FB10"/>
    <w:rsid w:val="4D9AF406"/>
    <w:rsid w:val="4D9C0133"/>
    <w:rsid w:val="4D9C053F"/>
    <w:rsid w:val="4D9D8351"/>
    <w:rsid w:val="4DA00E3B"/>
    <w:rsid w:val="4DA06686"/>
    <w:rsid w:val="4DA134DE"/>
    <w:rsid w:val="4DABB2E4"/>
    <w:rsid w:val="4DB6AB67"/>
    <w:rsid w:val="4DC32B5B"/>
    <w:rsid w:val="4DCDAC32"/>
    <w:rsid w:val="4DD0DF5F"/>
    <w:rsid w:val="4DD196D3"/>
    <w:rsid w:val="4DD1ECD5"/>
    <w:rsid w:val="4DE3998B"/>
    <w:rsid w:val="4DE46376"/>
    <w:rsid w:val="4DE4759F"/>
    <w:rsid w:val="4DE8E2B9"/>
    <w:rsid w:val="4DE9B3D8"/>
    <w:rsid w:val="4DF119E0"/>
    <w:rsid w:val="4E065E3C"/>
    <w:rsid w:val="4E06C39C"/>
    <w:rsid w:val="4E1D46FA"/>
    <w:rsid w:val="4E1FB349"/>
    <w:rsid w:val="4E244343"/>
    <w:rsid w:val="4E2DA869"/>
    <w:rsid w:val="4E37738E"/>
    <w:rsid w:val="4E39D6FD"/>
    <w:rsid w:val="4E3CFFE2"/>
    <w:rsid w:val="4E41DC25"/>
    <w:rsid w:val="4E4E98CE"/>
    <w:rsid w:val="4E536A4B"/>
    <w:rsid w:val="4E542A03"/>
    <w:rsid w:val="4E588543"/>
    <w:rsid w:val="4E5AF420"/>
    <w:rsid w:val="4E5DB359"/>
    <w:rsid w:val="4E6514DE"/>
    <w:rsid w:val="4E826525"/>
    <w:rsid w:val="4E855FF2"/>
    <w:rsid w:val="4E8B1C82"/>
    <w:rsid w:val="4E8BA887"/>
    <w:rsid w:val="4E90CA6C"/>
    <w:rsid w:val="4E99B244"/>
    <w:rsid w:val="4EA004C9"/>
    <w:rsid w:val="4EA57E37"/>
    <w:rsid w:val="4EA7A8DA"/>
    <w:rsid w:val="4EB249CE"/>
    <w:rsid w:val="4EBEB9F8"/>
    <w:rsid w:val="4ECF0F09"/>
    <w:rsid w:val="4ED0463E"/>
    <w:rsid w:val="4ED4777B"/>
    <w:rsid w:val="4EE01E14"/>
    <w:rsid w:val="4EE3F17E"/>
    <w:rsid w:val="4EE82C87"/>
    <w:rsid w:val="4EF2135F"/>
    <w:rsid w:val="4EF74FC5"/>
    <w:rsid w:val="4F006FD7"/>
    <w:rsid w:val="4F08A5BB"/>
    <w:rsid w:val="4F0979DF"/>
    <w:rsid w:val="4F0D8778"/>
    <w:rsid w:val="4F0F75A3"/>
    <w:rsid w:val="4F1725FC"/>
    <w:rsid w:val="4F1AFDFF"/>
    <w:rsid w:val="4F1C7B31"/>
    <w:rsid w:val="4F204E42"/>
    <w:rsid w:val="4F32AC5B"/>
    <w:rsid w:val="4F44975C"/>
    <w:rsid w:val="4F4FFBC8"/>
    <w:rsid w:val="4F548260"/>
    <w:rsid w:val="4F5EEBC6"/>
    <w:rsid w:val="4F63BE56"/>
    <w:rsid w:val="4F6F7F7A"/>
    <w:rsid w:val="4F723FF4"/>
    <w:rsid w:val="4F7AB07C"/>
    <w:rsid w:val="4F88A950"/>
    <w:rsid w:val="4F8A091B"/>
    <w:rsid w:val="4F8EC687"/>
    <w:rsid w:val="4F8FCEC7"/>
    <w:rsid w:val="4F93C5E8"/>
    <w:rsid w:val="4F959C1B"/>
    <w:rsid w:val="4F96B744"/>
    <w:rsid w:val="4F9893DE"/>
    <w:rsid w:val="4F99DC7A"/>
    <w:rsid w:val="4F9B34A2"/>
    <w:rsid w:val="4FA909EC"/>
    <w:rsid w:val="4FADD4FC"/>
    <w:rsid w:val="4FB18549"/>
    <w:rsid w:val="4FB474C3"/>
    <w:rsid w:val="4FC1B1C4"/>
    <w:rsid w:val="4FC2DE14"/>
    <w:rsid w:val="4FCE48AA"/>
    <w:rsid w:val="4FCEE51E"/>
    <w:rsid w:val="4FE61CC6"/>
    <w:rsid w:val="4FEB1D97"/>
    <w:rsid w:val="4FEBDB12"/>
    <w:rsid w:val="4FECE802"/>
    <w:rsid w:val="4FF08554"/>
    <w:rsid w:val="4FF0895D"/>
    <w:rsid w:val="4FF60B67"/>
    <w:rsid w:val="4FFA036F"/>
    <w:rsid w:val="4FFC2E77"/>
    <w:rsid w:val="4FFD4367"/>
    <w:rsid w:val="4FFEB448"/>
    <w:rsid w:val="500004A4"/>
    <w:rsid w:val="50012832"/>
    <w:rsid w:val="5006244F"/>
    <w:rsid w:val="5008B6C9"/>
    <w:rsid w:val="5028963C"/>
    <w:rsid w:val="502C0D16"/>
    <w:rsid w:val="502F4CB8"/>
    <w:rsid w:val="503E3A6F"/>
    <w:rsid w:val="503F6DFD"/>
    <w:rsid w:val="504198ED"/>
    <w:rsid w:val="50452590"/>
    <w:rsid w:val="5046C6A7"/>
    <w:rsid w:val="504CE080"/>
    <w:rsid w:val="504D390D"/>
    <w:rsid w:val="505DA210"/>
    <w:rsid w:val="50613F8B"/>
    <w:rsid w:val="5063004A"/>
    <w:rsid w:val="506320E9"/>
    <w:rsid w:val="50662A76"/>
    <w:rsid w:val="506708D7"/>
    <w:rsid w:val="506FDA4D"/>
    <w:rsid w:val="5074304A"/>
    <w:rsid w:val="5074852D"/>
    <w:rsid w:val="50885F48"/>
    <w:rsid w:val="508A9CDE"/>
    <w:rsid w:val="508AB4E0"/>
    <w:rsid w:val="508F24C7"/>
    <w:rsid w:val="5090A984"/>
    <w:rsid w:val="50930E41"/>
    <w:rsid w:val="5096BC33"/>
    <w:rsid w:val="509A3BA3"/>
    <w:rsid w:val="509EECBC"/>
    <w:rsid w:val="50A3320A"/>
    <w:rsid w:val="50A3EA9D"/>
    <w:rsid w:val="50A5532F"/>
    <w:rsid w:val="50A59B0F"/>
    <w:rsid w:val="50A60C93"/>
    <w:rsid w:val="50A6A400"/>
    <w:rsid w:val="50AA4FCB"/>
    <w:rsid w:val="50AB4C62"/>
    <w:rsid w:val="50ABD696"/>
    <w:rsid w:val="50AFA551"/>
    <w:rsid w:val="50AFF828"/>
    <w:rsid w:val="50BB0C05"/>
    <w:rsid w:val="50BFCE71"/>
    <w:rsid w:val="50C0678A"/>
    <w:rsid w:val="50C1B978"/>
    <w:rsid w:val="50C218C4"/>
    <w:rsid w:val="50C64ABF"/>
    <w:rsid w:val="50C7B72B"/>
    <w:rsid w:val="50CBB078"/>
    <w:rsid w:val="50DEF672"/>
    <w:rsid w:val="50E2FB1A"/>
    <w:rsid w:val="50E59117"/>
    <w:rsid w:val="50E658E2"/>
    <w:rsid w:val="50ED0C76"/>
    <w:rsid w:val="50F4A48A"/>
    <w:rsid w:val="50F6BFA9"/>
    <w:rsid w:val="50FD791C"/>
    <w:rsid w:val="5100850F"/>
    <w:rsid w:val="5102CAFB"/>
    <w:rsid w:val="510FC8C1"/>
    <w:rsid w:val="51106FE9"/>
    <w:rsid w:val="5110B454"/>
    <w:rsid w:val="511A00A0"/>
    <w:rsid w:val="5123D7CD"/>
    <w:rsid w:val="512BAA48"/>
    <w:rsid w:val="513554F5"/>
    <w:rsid w:val="51420497"/>
    <w:rsid w:val="5143F93E"/>
    <w:rsid w:val="51456A73"/>
    <w:rsid w:val="5147CC68"/>
    <w:rsid w:val="514CD9EE"/>
    <w:rsid w:val="514E237A"/>
    <w:rsid w:val="51517342"/>
    <w:rsid w:val="515304EB"/>
    <w:rsid w:val="515BF841"/>
    <w:rsid w:val="51610DC6"/>
    <w:rsid w:val="5166194D"/>
    <w:rsid w:val="516A1183"/>
    <w:rsid w:val="517235D1"/>
    <w:rsid w:val="5176261C"/>
    <w:rsid w:val="5183E51E"/>
    <w:rsid w:val="51840FA4"/>
    <w:rsid w:val="519399A8"/>
    <w:rsid w:val="519BEA3B"/>
    <w:rsid w:val="519D52EF"/>
    <w:rsid w:val="51A0CA41"/>
    <w:rsid w:val="51B14486"/>
    <w:rsid w:val="51B1709D"/>
    <w:rsid w:val="51B2D697"/>
    <w:rsid w:val="51B4576D"/>
    <w:rsid w:val="51B4FE79"/>
    <w:rsid w:val="51BCB180"/>
    <w:rsid w:val="51BD48F9"/>
    <w:rsid w:val="51BEB9E4"/>
    <w:rsid w:val="51C5B0BA"/>
    <w:rsid w:val="51C68326"/>
    <w:rsid w:val="51C762DA"/>
    <w:rsid w:val="51CD1E0E"/>
    <w:rsid w:val="51CD6191"/>
    <w:rsid w:val="51DA4D80"/>
    <w:rsid w:val="51E2A13E"/>
    <w:rsid w:val="51EE0B12"/>
    <w:rsid w:val="51F42671"/>
    <w:rsid w:val="51F62746"/>
    <w:rsid w:val="51FC34B5"/>
    <w:rsid w:val="52086400"/>
    <w:rsid w:val="520A59BE"/>
    <w:rsid w:val="520BB605"/>
    <w:rsid w:val="5216086A"/>
    <w:rsid w:val="52161A20"/>
    <w:rsid w:val="5220293E"/>
    <w:rsid w:val="5223342F"/>
    <w:rsid w:val="5226BA99"/>
    <w:rsid w:val="522CAA86"/>
    <w:rsid w:val="523263FA"/>
    <w:rsid w:val="523A59A2"/>
    <w:rsid w:val="523B8728"/>
    <w:rsid w:val="52472C77"/>
    <w:rsid w:val="524EAC67"/>
    <w:rsid w:val="524F1552"/>
    <w:rsid w:val="5256C2E0"/>
    <w:rsid w:val="52577C1B"/>
    <w:rsid w:val="52578FDB"/>
    <w:rsid w:val="525CC09E"/>
    <w:rsid w:val="5261350F"/>
    <w:rsid w:val="526EA96D"/>
    <w:rsid w:val="527891A5"/>
    <w:rsid w:val="527B70AE"/>
    <w:rsid w:val="527F525F"/>
    <w:rsid w:val="528175C1"/>
    <w:rsid w:val="5288F246"/>
    <w:rsid w:val="528CBADE"/>
    <w:rsid w:val="528DB951"/>
    <w:rsid w:val="5291A42F"/>
    <w:rsid w:val="5297A9D6"/>
    <w:rsid w:val="52A4DD6B"/>
    <w:rsid w:val="52A87478"/>
    <w:rsid w:val="52B7032E"/>
    <w:rsid w:val="52B93CE3"/>
    <w:rsid w:val="52CBD149"/>
    <w:rsid w:val="52DE5546"/>
    <w:rsid w:val="52F214E6"/>
    <w:rsid w:val="52F7808B"/>
    <w:rsid w:val="52F7BED2"/>
    <w:rsid w:val="52F7C200"/>
    <w:rsid w:val="52FBCF18"/>
    <w:rsid w:val="53084B1E"/>
    <w:rsid w:val="5308EE34"/>
    <w:rsid w:val="530EF02B"/>
    <w:rsid w:val="5319D8A1"/>
    <w:rsid w:val="531A56EC"/>
    <w:rsid w:val="531B04C3"/>
    <w:rsid w:val="53250046"/>
    <w:rsid w:val="53257DE3"/>
    <w:rsid w:val="5325E794"/>
    <w:rsid w:val="532D6885"/>
    <w:rsid w:val="5338D8D1"/>
    <w:rsid w:val="533E7C35"/>
    <w:rsid w:val="53445F70"/>
    <w:rsid w:val="534C72F7"/>
    <w:rsid w:val="534F353C"/>
    <w:rsid w:val="53621B2A"/>
    <w:rsid w:val="53639410"/>
    <w:rsid w:val="53644A2D"/>
    <w:rsid w:val="5365434B"/>
    <w:rsid w:val="5369232C"/>
    <w:rsid w:val="536B52FB"/>
    <w:rsid w:val="536F1B54"/>
    <w:rsid w:val="53702246"/>
    <w:rsid w:val="53719EBB"/>
    <w:rsid w:val="5373CFBE"/>
    <w:rsid w:val="537F2FF5"/>
    <w:rsid w:val="5384BD0E"/>
    <w:rsid w:val="53899FBD"/>
    <w:rsid w:val="538BC666"/>
    <w:rsid w:val="53909673"/>
    <w:rsid w:val="5395F330"/>
    <w:rsid w:val="539938F7"/>
    <w:rsid w:val="53A29DAA"/>
    <w:rsid w:val="53A724EF"/>
    <w:rsid w:val="53A7CE52"/>
    <w:rsid w:val="53ABE1AE"/>
    <w:rsid w:val="53ACFEDC"/>
    <w:rsid w:val="53B7C763"/>
    <w:rsid w:val="53B8B54D"/>
    <w:rsid w:val="53C4BAF7"/>
    <w:rsid w:val="53CD9E4E"/>
    <w:rsid w:val="53D10290"/>
    <w:rsid w:val="53D6A670"/>
    <w:rsid w:val="53D76932"/>
    <w:rsid w:val="53DC533C"/>
    <w:rsid w:val="53E063D6"/>
    <w:rsid w:val="53E1E4D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32DD"/>
    <w:rsid w:val="543D83E8"/>
    <w:rsid w:val="5440538A"/>
    <w:rsid w:val="54469966"/>
    <w:rsid w:val="544711A8"/>
    <w:rsid w:val="54482710"/>
    <w:rsid w:val="54484717"/>
    <w:rsid w:val="54537444"/>
    <w:rsid w:val="5453C570"/>
    <w:rsid w:val="5455106B"/>
    <w:rsid w:val="54575A78"/>
    <w:rsid w:val="5463944D"/>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B3DD5B"/>
    <w:rsid w:val="54B7F7D3"/>
    <w:rsid w:val="54BE7CDC"/>
    <w:rsid w:val="54BF2BD0"/>
    <w:rsid w:val="54D91843"/>
    <w:rsid w:val="54D951F0"/>
    <w:rsid w:val="54E085F4"/>
    <w:rsid w:val="54E76C9C"/>
    <w:rsid w:val="54EF11D9"/>
    <w:rsid w:val="54F4DF4C"/>
    <w:rsid w:val="54F9E3C3"/>
    <w:rsid w:val="54FA08EE"/>
    <w:rsid w:val="54FCB4F4"/>
    <w:rsid w:val="550380AC"/>
    <w:rsid w:val="55090B56"/>
    <w:rsid w:val="550E3A39"/>
    <w:rsid w:val="550F0795"/>
    <w:rsid w:val="5511978D"/>
    <w:rsid w:val="551729BA"/>
    <w:rsid w:val="551D6679"/>
    <w:rsid w:val="55221FE6"/>
    <w:rsid w:val="552AF489"/>
    <w:rsid w:val="552F33C8"/>
    <w:rsid w:val="552F9CE4"/>
    <w:rsid w:val="5531D9BD"/>
    <w:rsid w:val="55327B91"/>
    <w:rsid w:val="553530BB"/>
    <w:rsid w:val="554453EC"/>
    <w:rsid w:val="55452492"/>
    <w:rsid w:val="55456C37"/>
    <w:rsid w:val="554B57FA"/>
    <w:rsid w:val="554E29C2"/>
    <w:rsid w:val="5550A48B"/>
    <w:rsid w:val="555201F8"/>
    <w:rsid w:val="55554DD8"/>
    <w:rsid w:val="5558A05A"/>
    <w:rsid w:val="55596BD1"/>
    <w:rsid w:val="556DF55C"/>
    <w:rsid w:val="558A82C5"/>
    <w:rsid w:val="558B4965"/>
    <w:rsid w:val="55996A34"/>
    <w:rsid w:val="559AA90D"/>
    <w:rsid w:val="55A1F85B"/>
    <w:rsid w:val="55A4ADC2"/>
    <w:rsid w:val="55AEF8B7"/>
    <w:rsid w:val="55B727A2"/>
    <w:rsid w:val="55BBD0F8"/>
    <w:rsid w:val="55C5E049"/>
    <w:rsid w:val="55C72AD3"/>
    <w:rsid w:val="55D05EF8"/>
    <w:rsid w:val="55D4C96F"/>
    <w:rsid w:val="55D85D2E"/>
    <w:rsid w:val="55FE092B"/>
    <w:rsid w:val="5603AF00"/>
    <w:rsid w:val="5605206E"/>
    <w:rsid w:val="560734E0"/>
    <w:rsid w:val="561B0C8F"/>
    <w:rsid w:val="561D9822"/>
    <w:rsid w:val="56254982"/>
    <w:rsid w:val="56285A51"/>
    <w:rsid w:val="5639BEF3"/>
    <w:rsid w:val="563E199F"/>
    <w:rsid w:val="564A0F29"/>
    <w:rsid w:val="564BE145"/>
    <w:rsid w:val="56506748"/>
    <w:rsid w:val="5654B7EA"/>
    <w:rsid w:val="56641BD5"/>
    <w:rsid w:val="56643798"/>
    <w:rsid w:val="56649034"/>
    <w:rsid w:val="566EB035"/>
    <w:rsid w:val="56771E13"/>
    <w:rsid w:val="567BFBF3"/>
    <w:rsid w:val="567D5849"/>
    <w:rsid w:val="5682C686"/>
    <w:rsid w:val="5683848D"/>
    <w:rsid w:val="5683F321"/>
    <w:rsid w:val="568508F4"/>
    <w:rsid w:val="568A2D2D"/>
    <w:rsid w:val="568A5723"/>
    <w:rsid w:val="568E88B0"/>
    <w:rsid w:val="5690BCB3"/>
    <w:rsid w:val="5691FB68"/>
    <w:rsid w:val="5692A64B"/>
    <w:rsid w:val="56933702"/>
    <w:rsid w:val="569A018C"/>
    <w:rsid w:val="569A1BDC"/>
    <w:rsid w:val="569DA069"/>
    <w:rsid w:val="56A0D694"/>
    <w:rsid w:val="56A8322C"/>
    <w:rsid w:val="56B504E8"/>
    <w:rsid w:val="56BA79FA"/>
    <w:rsid w:val="56C5F9BB"/>
    <w:rsid w:val="56CC95C2"/>
    <w:rsid w:val="56CDD0E3"/>
    <w:rsid w:val="56CF8731"/>
    <w:rsid w:val="56D566E7"/>
    <w:rsid w:val="56D5C9BD"/>
    <w:rsid w:val="56DF9D58"/>
    <w:rsid w:val="56E3E1DB"/>
    <w:rsid w:val="56F0A00E"/>
    <w:rsid w:val="56FB83BB"/>
    <w:rsid w:val="56FC9C79"/>
    <w:rsid w:val="56FF77CD"/>
    <w:rsid w:val="570079BE"/>
    <w:rsid w:val="57038DAE"/>
    <w:rsid w:val="57080E0E"/>
    <w:rsid w:val="5708F302"/>
    <w:rsid w:val="570A0270"/>
    <w:rsid w:val="570D0458"/>
    <w:rsid w:val="570F93A2"/>
    <w:rsid w:val="57109FAD"/>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54FDC"/>
    <w:rsid w:val="575784F2"/>
    <w:rsid w:val="575B4F6E"/>
    <w:rsid w:val="575D6729"/>
    <w:rsid w:val="57623E1F"/>
    <w:rsid w:val="576C4163"/>
    <w:rsid w:val="577113F3"/>
    <w:rsid w:val="57755AB6"/>
    <w:rsid w:val="5777A49E"/>
    <w:rsid w:val="5779F432"/>
    <w:rsid w:val="5783D7E8"/>
    <w:rsid w:val="57870FAE"/>
    <w:rsid w:val="5789F1D9"/>
    <w:rsid w:val="57ACAE03"/>
    <w:rsid w:val="57B14116"/>
    <w:rsid w:val="57B5A194"/>
    <w:rsid w:val="57B8E04B"/>
    <w:rsid w:val="57C5035B"/>
    <w:rsid w:val="57CC88FD"/>
    <w:rsid w:val="57DC14F1"/>
    <w:rsid w:val="57E18EA9"/>
    <w:rsid w:val="57E36D1D"/>
    <w:rsid w:val="57E44AF5"/>
    <w:rsid w:val="57EAD50D"/>
    <w:rsid w:val="57ED2DD6"/>
    <w:rsid w:val="57ED5964"/>
    <w:rsid w:val="57F32F74"/>
    <w:rsid w:val="58002855"/>
    <w:rsid w:val="5803A1E3"/>
    <w:rsid w:val="5807EE01"/>
    <w:rsid w:val="580DB218"/>
    <w:rsid w:val="580EB7B4"/>
    <w:rsid w:val="580EE820"/>
    <w:rsid w:val="5817E1E0"/>
    <w:rsid w:val="581AB825"/>
    <w:rsid w:val="581C2A0C"/>
    <w:rsid w:val="581C41DA"/>
    <w:rsid w:val="581C721B"/>
    <w:rsid w:val="58200889"/>
    <w:rsid w:val="58283C6D"/>
    <w:rsid w:val="5832175C"/>
    <w:rsid w:val="583AB64B"/>
    <w:rsid w:val="583D6C9E"/>
    <w:rsid w:val="58502BC6"/>
    <w:rsid w:val="58513207"/>
    <w:rsid w:val="5858CEC8"/>
    <w:rsid w:val="5859A237"/>
    <w:rsid w:val="5861F8EC"/>
    <w:rsid w:val="58680462"/>
    <w:rsid w:val="586830B3"/>
    <w:rsid w:val="586F67AF"/>
    <w:rsid w:val="5878F730"/>
    <w:rsid w:val="58794314"/>
    <w:rsid w:val="588A51C4"/>
    <w:rsid w:val="588A81A8"/>
    <w:rsid w:val="58900C8F"/>
    <w:rsid w:val="589ABEB8"/>
    <w:rsid w:val="58A2A537"/>
    <w:rsid w:val="58A2FCCC"/>
    <w:rsid w:val="58A73BA4"/>
    <w:rsid w:val="58B4F275"/>
    <w:rsid w:val="58C1AC77"/>
    <w:rsid w:val="58C53274"/>
    <w:rsid w:val="58D05069"/>
    <w:rsid w:val="58E304DD"/>
    <w:rsid w:val="58E347BA"/>
    <w:rsid w:val="58EA0231"/>
    <w:rsid w:val="58EAED43"/>
    <w:rsid w:val="58F14FE0"/>
    <w:rsid w:val="58F829A0"/>
    <w:rsid w:val="58FC8243"/>
    <w:rsid w:val="58FFF1E1"/>
    <w:rsid w:val="5900CCC1"/>
    <w:rsid w:val="5908F1D4"/>
    <w:rsid w:val="590C2536"/>
    <w:rsid w:val="590C2589"/>
    <w:rsid w:val="591E54BD"/>
    <w:rsid w:val="592BB429"/>
    <w:rsid w:val="5930BF25"/>
    <w:rsid w:val="5934D694"/>
    <w:rsid w:val="5936D24B"/>
    <w:rsid w:val="5939E733"/>
    <w:rsid w:val="593B28ED"/>
    <w:rsid w:val="593D2EBA"/>
    <w:rsid w:val="593DF687"/>
    <w:rsid w:val="59527310"/>
    <w:rsid w:val="5952AE93"/>
    <w:rsid w:val="595667BF"/>
    <w:rsid w:val="595FFA7D"/>
    <w:rsid w:val="5963A8E9"/>
    <w:rsid w:val="5964C26B"/>
    <w:rsid w:val="59663F65"/>
    <w:rsid w:val="5967C660"/>
    <w:rsid w:val="59691382"/>
    <w:rsid w:val="5972E131"/>
    <w:rsid w:val="597B1661"/>
    <w:rsid w:val="597EA55E"/>
    <w:rsid w:val="597EB99E"/>
    <w:rsid w:val="598A5AF4"/>
    <w:rsid w:val="598D86A0"/>
    <w:rsid w:val="598DEC5E"/>
    <w:rsid w:val="598FE83F"/>
    <w:rsid w:val="599B1337"/>
    <w:rsid w:val="599B6690"/>
    <w:rsid w:val="599CD212"/>
    <w:rsid w:val="599FA37B"/>
    <w:rsid w:val="59A19301"/>
    <w:rsid w:val="59AD93CF"/>
    <w:rsid w:val="59AE8054"/>
    <w:rsid w:val="59B09BE0"/>
    <w:rsid w:val="59B3B566"/>
    <w:rsid w:val="59C06C16"/>
    <w:rsid w:val="59C14D47"/>
    <w:rsid w:val="59C33B57"/>
    <w:rsid w:val="59C72436"/>
    <w:rsid w:val="59D769A2"/>
    <w:rsid w:val="59E1B405"/>
    <w:rsid w:val="59E900A6"/>
    <w:rsid w:val="59E92A40"/>
    <w:rsid w:val="59F2A7F1"/>
    <w:rsid w:val="59F2B504"/>
    <w:rsid w:val="59F41634"/>
    <w:rsid w:val="59F41784"/>
    <w:rsid w:val="5A076971"/>
    <w:rsid w:val="5A093AD8"/>
    <w:rsid w:val="5A12793B"/>
    <w:rsid w:val="5A137F96"/>
    <w:rsid w:val="5A145258"/>
    <w:rsid w:val="5A1616B0"/>
    <w:rsid w:val="5A1A0113"/>
    <w:rsid w:val="5A1CA9A1"/>
    <w:rsid w:val="5A1CB290"/>
    <w:rsid w:val="5A2269CB"/>
    <w:rsid w:val="5A239C0E"/>
    <w:rsid w:val="5A270618"/>
    <w:rsid w:val="5A325CAC"/>
    <w:rsid w:val="5A33D6D9"/>
    <w:rsid w:val="5A33F2DB"/>
    <w:rsid w:val="5A3687DC"/>
    <w:rsid w:val="5A391A56"/>
    <w:rsid w:val="5A4007BF"/>
    <w:rsid w:val="5A4142AC"/>
    <w:rsid w:val="5A466C64"/>
    <w:rsid w:val="5A4B6C62"/>
    <w:rsid w:val="5A4CCCCD"/>
    <w:rsid w:val="5A4DE7CF"/>
    <w:rsid w:val="5A4E1D46"/>
    <w:rsid w:val="5A4F570F"/>
    <w:rsid w:val="5A51E8AB"/>
    <w:rsid w:val="5A540643"/>
    <w:rsid w:val="5A58B9E6"/>
    <w:rsid w:val="5A5B9EC2"/>
    <w:rsid w:val="5A6D293A"/>
    <w:rsid w:val="5A6E80ED"/>
    <w:rsid w:val="5A7470AD"/>
    <w:rsid w:val="5A76CA4A"/>
    <w:rsid w:val="5A8369E6"/>
    <w:rsid w:val="5A83D8F9"/>
    <w:rsid w:val="5A879D10"/>
    <w:rsid w:val="5A8E14B1"/>
    <w:rsid w:val="5A9330B2"/>
    <w:rsid w:val="5A9A341F"/>
    <w:rsid w:val="5A9BBA01"/>
    <w:rsid w:val="5A9C76CC"/>
    <w:rsid w:val="5A9F54AC"/>
    <w:rsid w:val="5AA6AACC"/>
    <w:rsid w:val="5AAA7B76"/>
    <w:rsid w:val="5AAE79E3"/>
    <w:rsid w:val="5AB39756"/>
    <w:rsid w:val="5AB5A810"/>
    <w:rsid w:val="5AB93881"/>
    <w:rsid w:val="5AC0E295"/>
    <w:rsid w:val="5AC6911F"/>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F58E29"/>
    <w:rsid w:val="5AFE6BBA"/>
    <w:rsid w:val="5AFE6F23"/>
    <w:rsid w:val="5B0B8589"/>
    <w:rsid w:val="5B0ED52B"/>
    <w:rsid w:val="5B0F7B99"/>
    <w:rsid w:val="5B124A93"/>
    <w:rsid w:val="5B18F72B"/>
    <w:rsid w:val="5B195AD3"/>
    <w:rsid w:val="5B1DB922"/>
    <w:rsid w:val="5B1F537F"/>
    <w:rsid w:val="5B2787E7"/>
    <w:rsid w:val="5B2F3B69"/>
    <w:rsid w:val="5B300D4C"/>
    <w:rsid w:val="5B30F423"/>
    <w:rsid w:val="5B31D888"/>
    <w:rsid w:val="5B341B04"/>
    <w:rsid w:val="5B42D080"/>
    <w:rsid w:val="5B483F35"/>
    <w:rsid w:val="5B4A2D4C"/>
    <w:rsid w:val="5B53DC13"/>
    <w:rsid w:val="5B56C1FC"/>
    <w:rsid w:val="5B599E6D"/>
    <w:rsid w:val="5B62E505"/>
    <w:rsid w:val="5B6BB588"/>
    <w:rsid w:val="5B6CC2DB"/>
    <w:rsid w:val="5B6D10DE"/>
    <w:rsid w:val="5B706B6A"/>
    <w:rsid w:val="5B781C88"/>
    <w:rsid w:val="5B8CCD96"/>
    <w:rsid w:val="5B8F7ADA"/>
    <w:rsid w:val="5B982075"/>
    <w:rsid w:val="5B9E55F8"/>
    <w:rsid w:val="5B9F0388"/>
    <w:rsid w:val="5BA7C75E"/>
    <w:rsid w:val="5BAA9BE2"/>
    <w:rsid w:val="5BAAEC40"/>
    <w:rsid w:val="5BB2B285"/>
    <w:rsid w:val="5BCC97B7"/>
    <w:rsid w:val="5BCF09AE"/>
    <w:rsid w:val="5BD3CD6D"/>
    <w:rsid w:val="5BD761BC"/>
    <w:rsid w:val="5BDF4474"/>
    <w:rsid w:val="5BE33FA5"/>
    <w:rsid w:val="5BEB08A3"/>
    <w:rsid w:val="5BECC554"/>
    <w:rsid w:val="5BECC72D"/>
    <w:rsid w:val="5BF8832C"/>
    <w:rsid w:val="5BFAFE8C"/>
    <w:rsid w:val="5BFCFC2C"/>
    <w:rsid w:val="5C0ECA37"/>
    <w:rsid w:val="5C0F8233"/>
    <w:rsid w:val="5C287419"/>
    <w:rsid w:val="5C2E524D"/>
    <w:rsid w:val="5C2F004F"/>
    <w:rsid w:val="5C30E425"/>
    <w:rsid w:val="5C36A980"/>
    <w:rsid w:val="5C3AD0F8"/>
    <w:rsid w:val="5C3D52EB"/>
    <w:rsid w:val="5C422844"/>
    <w:rsid w:val="5C426D65"/>
    <w:rsid w:val="5C460CDA"/>
    <w:rsid w:val="5C4A5552"/>
    <w:rsid w:val="5C4C7769"/>
    <w:rsid w:val="5C4F46F4"/>
    <w:rsid w:val="5C529ED1"/>
    <w:rsid w:val="5C5A8A1F"/>
    <w:rsid w:val="5C61EF0F"/>
    <w:rsid w:val="5C6680B6"/>
    <w:rsid w:val="5C7A447A"/>
    <w:rsid w:val="5C7C0CC0"/>
    <w:rsid w:val="5C7DA31C"/>
    <w:rsid w:val="5C80022D"/>
    <w:rsid w:val="5C80ABC7"/>
    <w:rsid w:val="5C84F565"/>
    <w:rsid w:val="5C870A32"/>
    <w:rsid w:val="5C88A9BC"/>
    <w:rsid w:val="5C898924"/>
    <w:rsid w:val="5C95E264"/>
    <w:rsid w:val="5C993283"/>
    <w:rsid w:val="5C9E6C4F"/>
    <w:rsid w:val="5CA4C6FA"/>
    <w:rsid w:val="5CA4F942"/>
    <w:rsid w:val="5CADD5B0"/>
    <w:rsid w:val="5CB09B6F"/>
    <w:rsid w:val="5CBA126E"/>
    <w:rsid w:val="5CBC1929"/>
    <w:rsid w:val="5CBE9EDA"/>
    <w:rsid w:val="5CC5881C"/>
    <w:rsid w:val="5CC6198B"/>
    <w:rsid w:val="5CC78AEB"/>
    <w:rsid w:val="5CCD67F0"/>
    <w:rsid w:val="5CDAAA1F"/>
    <w:rsid w:val="5CDBBD68"/>
    <w:rsid w:val="5CDDFAA1"/>
    <w:rsid w:val="5CE5ECB6"/>
    <w:rsid w:val="5CEB4839"/>
    <w:rsid w:val="5CEFCF5F"/>
    <w:rsid w:val="5CEFD6D4"/>
    <w:rsid w:val="5CF01804"/>
    <w:rsid w:val="5CF51FE2"/>
    <w:rsid w:val="5CF8F414"/>
    <w:rsid w:val="5CFAF447"/>
    <w:rsid w:val="5CFFCB4E"/>
    <w:rsid w:val="5D085DE6"/>
    <w:rsid w:val="5D08A288"/>
    <w:rsid w:val="5D0E2198"/>
    <w:rsid w:val="5D1FFE36"/>
    <w:rsid w:val="5D297230"/>
    <w:rsid w:val="5D2E75A0"/>
    <w:rsid w:val="5D311823"/>
    <w:rsid w:val="5D32A66F"/>
    <w:rsid w:val="5D40E9FC"/>
    <w:rsid w:val="5D4142BE"/>
    <w:rsid w:val="5D424901"/>
    <w:rsid w:val="5D474E28"/>
    <w:rsid w:val="5D49A10B"/>
    <w:rsid w:val="5D4B1113"/>
    <w:rsid w:val="5D4C9EE9"/>
    <w:rsid w:val="5D4D18DC"/>
    <w:rsid w:val="5D5160B9"/>
    <w:rsid w:val="5D582C2F"/>
    <w:rsid w:val="5D5A0D9F"/>
    <w:rsid w:val="5D5BF77D"/>
    <w:rsid w:val="5D69A387"/>
    <w:rsid w:val="5D6A2365"/>
    <w:rsid w:val="5D708189"/>
    <w:rsid w:val="5D7563D3"/>
    <w:rsid w:val="5D7A7685"/>
    <w:rsid w:val="5D7EC60C"/>
    <w:rsid w:val="5D8019A0"/>
    <w:rsid w:val="5D8366AA"/>
    <w:rsid w:val="5D8E055A"/>
    <w:rsid w:val="5D8E2A45"/>
    <w:rsid w:val="5D952830"/>
    <w:rsid w:val="5D9583A7"/>
    <w:rsid w:val="5D9FE0E1"/>
    <w:rsid w:val="5DA24C9A"/>
    <w:rsid w:val="5DAEA607"/>
    <w:rsid w:val="5DB016F3"/>
    <w:rsid w:val="5DB31647"/>
    <w:rsid w:val="5DB4F4E7"/>
    <w:rsid w:val="5DBD2405"/>
    <w:rsid w:val="5DBE3974"/>
    <w:rsid w:val="5DC8B3B8"/>
    <w:rsid w:val="5DCA5A7F"/>
    <w:rsid w:val="5DCA97B8"/>
    <w:rsid w:val="5DD32209"/>
    <w:rsid w:val="5DD3338F"/>
    <w:rsid w:val="5DD4CB21"/>
    <w:rsid w:val="5DDADD71"/>
    <w:rsid w:val="5DDFB82C"/>
    <w:rsid w:val="5DE1A3E6"/>
    <w:rsid w:val="5DE849AA"/>
    <w:rsid w:val="5DE868B9"/>
    <w:rsid w:val="5DEDEDC3"/>
    <w:rsid w:val="5DEF737D"/>
    <w:rsid w:val="5DF9B6A5"/>
    <w:rsid w:val="5DFC5DE8"/>
    <w:rsid w:val="5E0AF1E1"/>
    <w:rsid w:val="5E0EE60A"/>
    <w:rsid w:val="5E17747E"/>
    <w:rsid w:val="5E182BC1"/>
    <w:rsid w:val="5E1B4735"/>
    <w:rsid w:val="5E1B7E67"/>
    <w:rsid w:val="5E28113A"/>
    <w:rsid w:val="5E2BA088"/>
    <w:rsid w:val="5E2EB1BE"/>
    <w:rsid w:val="5E335871"/>
    <w:rsid w:val="5E33FD9F"/>
    <w:rsid w:val="5E34EF9D"/>
    <w:rsid w:val="5E396E52"/>
    <w:rsid w:val="5E443C3A"/>
    <w:rsid w:val="5E4AA24F"/>
    <w:rsid w:val="5E4ED097"/>
    <w:rsid w:val="5E4EDCD7"/>
    <w:rsid w:val="5E4F1845"/>
    <w:rsid w:val="5E5CD114"/>
    <w:rsid w:val="5E69199C"/>
    <w:rsid w:val="5E7231FD"/>
    <w:rsid w:val="5E733661"/>
    <w:rsid w:val="5E77F462"/>
    <w:rsid w:val="5E877099"/>
    <w:rsid w:val="5E8957F5"/>
    <w:rsid w:val="5E8B31FC"/>
    <w:rsid w:val="5E8C0395"/>
    <w:rsid w:val="5E8DA9D0"/>
    <w:rsid w:val="5E982915"/>
    <w:rsid w:val="5EA1A4CC"/>
    <w:rsid w:val="5EA513D1"/>
    <w:rsid w:val="5EA586BE"/>
    <w:rsid w:val="5EB400F1"/>
    <w:rsid w:val="5EB442DA"/>
    <w:rsid w:val="5EB8D0C4"/>
    <w:rsid w:val="5EBA5735"/>
    <w:rsid w:val="5EBA6160"/>
    <w:rsid w:val="5EBD6CB8"/>
    <w:rsid w:val="5EC1E931"/>
    <w:rsid w:val="5EC9C6D2"/>
    <w:rsid w:val="5ED1C9A1"/>
    <w:rsid w:val="5ED33D02"/>
    <w:rsid w:val="5EDA8575"/>
    <w:rsid w:val="5EE17219"/>
    <w:rsid w:val="5EE66981"/>
    <w:rsid w:val="5EF7A6D8"/>
    <w:rsid w:val="5EFA7DA1"/>
    <w:rsid w:val="5EFF0974"/>
    <w:rsid w:val="5F000E07"/>
    <w:rsid w:val="5F015C77"/>
    <w:rsid w:val="5F0E8445"/>
    <w:rsid w:val="5F0F5604"/>
    <w:rsid w:val="5F0FC23A"/>
    <w:rsid w:val="5F11D225"/>
    <w:rsid w:val="5F1294FB"/>
    <w:rsid w:val="5F1A66DC"/>
    <w:rsid w:val="5F2D2A0F"/>
    <w:rsid w:val="5F41D4BD"/>
    <w:rsid w:val="5F462204"/>
    <w:rsid w:val="5F4820CB"/>
    <w:rsid w:val="5F4DFE62"/>
    <w:rsid w:val="5F507353"/>
    <w:rsid w:val="5F537147"/>
    <w:rsid w:val="5F5DFC67"/>
    <w:rsid w:val="5F604EA6"/>
    <w:rsid w:val="5F7481DF"/>
    <w:rsid w:val="5F76CCB2"/>
    <w:rsid w:val="5F7D1D10"/>
    <w:rsid w:val="5F865A77"/>
    <w:rsid w:val="5F869138"/>
    <w:rsid w:val="5F92C3D0"/>
    <w:rsid w:val="5F93981F"/>
    <w:rsid w:val="5F95E99D"/>
    <w:rsid w:val="5F9911DB"/>
    <w:rsid w:val="5FA67678"/>
    <w:rsid w:val="5FAA6093"/>
    <w:rsid w:val="5FACFC7F"/>
    <w:rsid w:val="5FBC4103"/>
    <w:rsid w:val="5FC711D9"/>
    <w:rsid w:val="5FD3399A"/>
    <w:rsid w:val="5FD7B670"/>
    <w:rsid w:val="5FD7E82F"/>
    <w:rsid w:val="5FD8C055"/>
    <w:rsid w:val="5FDDD02B"/>
    <w:rsid w:val="5FEAFEAE"/>
    <w:rsid w:val="5FFFA8E7"/>
    <w:rsid w:val="60160DBF"/>
    <w:rsid w:val="6016369E"/>
    <w:rsid w:val="601FCE2E"/>
    <w:rsid w:val="60238DB5"/>
    <w:rsid w:val="603A27D6"/>
    <w:rsid w:val="603B207C"/>
    <w:rsid w:val="6042A3CE"/>
    <w:rsid w:val="6044F4C0"/>
    <w:rsid w:val="60468E87"/>
    <w:rsid w:val="6049156F"/>
    <w:rsid w:val="604E8DD9"/>
    <w:rsid w:val="6056E263"/>
    <w:rsid w:val="60658F28"/>
    <w:rsid w:val="6065EC56"/>
    <w:rsid w:val="60695057"/>
    <w:rsid w:val="606F8375"/>
    <w:rsid w:val="6071C52E"/>
    <w:rsid w:val="60720010"/>
    <w:rsid w:val="607A022C"/>
    <w:rsid w:val="607E8558"/>
    <w:rsid w:val="6089BC93"/>
    <w:rsid w:val="608B3967"/>
    <w:rsid w:val="6091BE96"/>
    <w:rsid w:val="609256CF"/>
    <w:rsid w:val="60A0ECAA"/>
    <w:rsid w:val="60A45228"/>
    <w:rsid w:val="60AE331F"/>
    <w:rsid w:val="60AEAF4D"/>
    <w:rsid w:val="60B75AEA"/>
    <w:rsid w:val="60C00C6E"/>
    <w:rsid w:val="60C0B225"/>
    <w:rsid w:val="60CECC58"/>
    <w:rsid w:val="60D656FE"/>
    <w:rsid w:val="60D6DC13"/>
    <w:rsid w:val="60E33475"/>
    <w:rsid w:val="60E34688"/>
    <w:rsid w:val="60E3EB5C"/>
    <w:rsid w:val="60E55DB2"/>
    <w:rsid w:val="60E5EF13"/>
    <w:rsid w:val="60EAED1D"/>
    <w:rsid w:val="60F46959"/>
    <w:rsid w:val="60F6D801"/>
    <w:rsid w:val="610AA02C"/>
    <w:rsid w:val="610E9164"/>
    <w:rsid w:val="6110BEAC"/>
    <w:rsid w:val="61172724"/>
    <w:rsid w:val="6128E566"/>
    <w:rsid w:val="61291E1E"/>
    <w:rsid w:val="612DDEFD"/>
    <w:rsid w:val="612E5F17"/>
    <w:rsid w:val="6134C568"/>
    <w:rsid w:val="6135485B"/>
    <w:rsid w:val="61386140"/>
    <w:rsid w:val="613C3A2E"/>
    <w:rsid w:val="61488DDD"/>
    <w:rsid w:val="6148BDA2"/>
    <w:rsid w:val="6148E4C7"/>
    <w:rsid w:val="614BA3BD"/>
    <w:rsid w:val="614EC09E"/>
    <w:rsid w:val="615E04A1"/>
    <w:rsid w:val="6160357C"/>
    <w:rsid w:val="616E46DC"/>
    <w:rsid w:val="61785160"/>
    <w:rsid w:val="6190CFAD"/>
    <w:rsid w:val="619729FB"/>
    <w:rsid w:val="619C4B75"/>
    <w:rsid w:val="61A2978E"/>
    <w:rsid w:val="61A43218"/>
    <w:rsid w:val="61B09AD2"/>
    <w:rsid w:val="61B2D112"/>
    <w:rsid w:val="61C9DE8C"/>
    <w:rsid w:val="61CBB766"/>
    <w:rsid w:val="61D1D35F"/>
    <w:rsid w:val="61D4004A"/>
    <w:rsid w:val="61D7AFE3"/>
    <w:rsid w:val="61DE4850"/>
    <w:rsid w:val="61DF6569"/>
    <w:rsid w:val="61E07A61"/>
    <w:rsid w:val="61E23329"/>
    <w:rsid w:val="61E38E9B"/>
    <w:rsid w:val="61F4B698"/>
    <w:rsid w:val="61F56AA0"/>
    <w:rsid w:val="61F6E116"/>
    <w:rsid w:val="62005E0F"/>
    <w:rsid w:val="6203195A"/>
    <w:rsid w:val="62032866"/>
    <w:rsid w:val="62091297"/>
    <w:rsid w:val="62103275"/>
    <w:rsid w:val="6216B6F0"/>
    <w:rsid w:val="6218ACE5"/>
    <w:rsid w:val="621F8213"/>
    <w:rsid w:val="621FC3F1"/>
    <w:rsid w:val="6221449C"/>
    <w:rsid w:val="6233AFC0"/>
    <w:rsid w:val="623BA434"/>
    <w:rsid w:val="623D37E0"/>
    <w:rsid w:val="623E206E"/>
    <w:rsid w:val="623E5F77"/>
    <w:rsid w:val="624311C3"/>
    <w:rsid w:val="624947C7"/>
    <w:rsid w:val="624B7B7A"/>
    <w:rsid w:val="6256BE1D"/>
    <w:rsid w:val="625FF407"/>
    <w:rsid w:val="62621330"/>
    <w:rsid w:val="6264FE05"/>
    <w:rsid w:val="626D565C"/>
    <w:rsid w:val="626FE7F5"/>
    <w:rsid w:val="6270540C"/>
    <w:rsid w:val="627267D1"/>
    <w:rsid w:val="627DB7BD"/>
    <w:rsid w:val="628B1872"/>
    <w:rsid w:val="629FD768"/>
    <w:rsid w:val="62B6D045"/>
    <w:rsid w:val="62BC65FA"/>
    <w:rsid w:val="62C2C3CF"/>
    <w:rsid w:val="62CBB2F2"/>
    <w:rsid w:val="62CD165A"/>
    <w:rsid w:val="62D52203"/>
    <w:rsid w:val="62D9B268"/>
    <w:rsid w:val="62DB18A3"/>
    <w:rsid w:val="62DBBF47"/>
    <w:rsid w:val="62DEAEDC"/>
    <w:rsid w:val="62E78BA1"/>
    <w:rsid w:val="62F806FE"/>
    <w:rsid w:val="62FC6220"/>
    <w:rsid w:val="62FE5C7F"/>
    <w:rsid w:val="63014157"/>
    <w:rsid w:val="6307A496"/>
    <w:rsid w:val="630C10D3"/>
    <w:rsid w:val="6317A4DD"/>
    <w:rsid w:val="63180B69"/>
    <w:rsid w:val="631C39B3"/>
    <w:rsid w:val="631DF699"/>
    <w:rsid w:val="6321845B"/>
    <w:rsid w:val="63313353"/>
    <w:rsid w:val="633DDA03"/>
    <w:rsid w:val="6362B15E"/>
    <w:rsid w:val="6366BF85"/>
    <w:rsid w:val="636CA09B"/>
    <w:rsid w:val="636F24BE"/>
    <w:rsid w:val="6375F816"/>
    <w:rsid w:val="6380A3F6"/>
    <w:rsid w:val="638446F1"/>
    <w:rsid w:val="638AEB48"/>
    <w:rsid w:val="638C71C2"/>
    <w:rsid w:val="63926ADF"/>
    <w:rsid w:val="63943ADC"/>
    <w:rsid w:val="63969C57"/>
    <w:rsid w:val="63A37BCA"/>
    <w:rsid w:val="63A76E42"/>
    <w:rsid w:val="63A93CBA"/>
    <w:rsid w:val="63B88DD7"/>
    <w:rsid w:val="63BA3B1A"/>
    <w:rsid w:val="63C3E327"/>
    <w:rsid w:val="63CAFF88"/>
    <w:rsid w:val="63CDFC8C"/>
    <w:rsid w:val="63CE2DCA"/>
    <w:rsid w:val="63D8F886"/>
    <w:rsid w:val="63E031FE"/>
    <w:rsid w:val="63F380B9"/>
    <w:rsid w:val="63FC062A"/>
    <w:rsid w:val="63FDF38A"/>
    <w:rsid w:val="640B78E6"/>
    <w:rsid w:val="6413BBBE"/>
    <w:rsid w:val="6416014E"/>
    <w:rsid w:val="6419019F"/>
    <w:rsid w:val="641E1479"/>
    <w:rsid w:val="642401F6"/>
    <w:rsid w:val="64247825"/>
    <w:rsid w:val="64296898"/>
    <w:rsid w:val="642ADA52"/>
    <w:rsid w:val="6430288A"/>
    <w:rsid w:val="64308997"/>
    <w:rsid w:val="64337641"/>
    <w:rsid w:val="6433D92C"/>
    <w:rsid w:val="6435F876"/>
    <w:rsid w:val="643716D4"/>
    <w:rsid w:val="6443C5BA"/>
    <w:rsid w:val="644A8969"/>
    <w:rsid w:val="644A8D69"/>
    <w:rsid w:val="644AD97E"/>
    <w:rsid w:val="644C9F4F"/>
    <w:rsid w:val="644DD38D"/>
    <w:rsid w:val="644FE6C6"/>
    <w:rsid w:val="6458A0EA"/>
    <w:rsid w:val="646020F0"/>
    <w:rsid w:val="6461B53F"/>
    <w:rsid w:val="646B1562"/>
    <w:rsid w:val="646D78A8"/>
    <w:rsid w:val="646F8F04"/>
    <w:rsid w:val="64701053"/>
    <w:rsid w:val="6470E6C6"/>
    <w:rsid w:val="64764199"/>
    <w:rsid w:val="647A799A"/>
    <w:rsid w:val="647F9579"/>
    <w:rsid w:val="6480F5D9"/>
    <w:rsid w:val="64880556"/>
    <w:rsid w:val="64892F98"/>
    <w:rsid w:val="649D1D77"/>
    <w:rsid w:val="64A79C88"/>
    <w:rsid w:val="64AC64D4"/>
    <w:rsid w:val="64B4482A"/>
    <w:rsid w:val="64B537A1"/>
    <w:rsid w:val="64BB4D90"/>
    <w:rsid w:val="64C22A9A"/>
    <w:rsid w:val="64C7664B"/>
    <w:rsid w:val="64CC2AE0"/>
    <w:rsid w:val="64D332A1"/>
    <w:rsid w:val="64D8577A"/>
    <w:rsid w:val="64DA70E4"/>
    <w:rsid w:val="64DC61AB"/>
    <w:rsid w:val="64DE1990"/>
    <w:rsid w:val="64E0E884"/>
    <w:rsid w:val="64EB0186"/>
    <w:rsid w:val="64EB1A8B"/>
    <w:rsid w:val="64ECE428"/>
    <w:rsid w:val="64F35DBC"/>
    <w:rsid w:val="64FF6C94"/>
    <w:rsid w:val="650987D7"/>
    <w:rsid w:val="6518C33E"/>
    <w:rsid w:val="651D5BB7"/>
    <w:rsid w:val="651EA6C1"/>
    <w:rsid w:val="652B831A"/>
    <w:rsid w:val="653ACCED"/>
    <w:rsid w:val="653BB55E"/>
    <w:rsid w:val="653D365F"/>
    <w:rsid w:val="65475805"/>
    <w:rsid w:val="654AA88E"/>
    <w:rsid w:val="654E566E"/>
    <w:rsid w:val="6550D6C0"/>
    <w:rsid w:val="655AD983"/>
    <w:rsid w:val="6567F0B7"/>
    <w:rsid w:val="65695366"/>
    <w:rsid w:val="656C2BC9"/>
    <w:rsid w:val="656D1E0C"/>
    <w:rsid w:val="657159D0"/>
    <w:rsid w:val="657CE5E4"/>
    <w:rsid w:val="657FDD22"/>
    <w:rsid w:val="658B04C1"/>
    <w:rsid w:val="658C652E"/>
    <w:rsid w:val="6592E26E"/>
    <w:rsid w:val="659DE16A"/>
    <w:rsid w:val="659E4902"/>
    <w:rsid w:val="65AC1965"/>
    <w:rsid w:val="65AD9A7B"/>
    <w:rsid w:val="65B77DB1"/>
    <w:rsid w:val="65BD8057"/>
    <w:rsid w:val="65C75D73"/>
    <w:rsid w:val="65CC832D"/>
    <w:rsid w:val="65CD4971"/>
    <w:rsid w:val="65D4583D"/>
    <w:rsid w:val="65D4D2D0"/>
    <w:rsid w:val="65D8B5CB"/>
    <w:rsid w:val="65EB9B8F"/>
    <w:rsid w:val="65F139A6"/>
    <w:rsid w:val="65F661D7"/>
    <w:rsid w:val="65FA01A2"/>
    <w:rsid w:val="65FCE710"/>
    <w:rsid w:val="65FF23E4"/>
    <w:rsid w:val="6601BDCE"/>
    <w:rsid w:val="66038569"/>
    <w:rsid w:val="660C51CF"/>
    <w:rsid w:val="661A28F7"/>
    <w:rsid w:val="6627BB00"/>
    <w:rsid w:val="66382538"/>
    <w:rsid w:val="663F055A"/>
    <w:rsid w:val="6647C19D"/>
    <w:rsid w:val="664D048F"/>
    <w:rsid w:val="664E273B"/>
    <w:rsid w:val="665015FF"/>
    <w:rsid w:val="665258E7"/>
    <w:rsid w:val="665C1A80"/>
    <w:rsid w:val="665E181A"/>
    <w:rsid w:val="6670DD1D"/>
    <w:rsid w:val="6674C476"/>
    <w:rsid w:val="667E36F4"/>
    <w:rsid w:val="668668D8"/>
    <w:rsid w:val="668DE4C9"/>
    <w:rsid w:val="6695656B"/>
    <w:rsid w:val="66AA0E0F"/>
    <w:rsid w:val="66AC7FA0"/>
    <w:rsid w:val="66AD3822"/>
    <w:rsid w:val="66B2EEF4"/>
    <w:rsid w:val="66BC8F36"/>
    <w:rsid w:val="66BFC07D"/>
    <w:rsid w:val="66C3695D"/>
    <w:rsid w:val="66C4B042"/>
    <w:rsid w:val="66CDACCA"/>
    <w:rsid w:val="66CE25F6"/>
    <w:rsid w:val="66DE832D"/>
    <w:rsid w:val="66E955E9"/>
    <w:rsid w:val="66EFCE2C"/>
    <w:rsid w:val="66F44CCA"/>
    <w:rsid w:val="66F5A6F0"/>
    <w:rsid w:val="66FF5824"/>
    <w:rsid w:val="6705C88D"/>
    <w:rsid w:val="67067B11"/>
    <w:rsid w:val="67076B2D"/>
    <w:rsid w:val="670B1561"/>
    <w:rsid w:val="670B3685"/>
    <w:rsid w:val="670DA19A"/>
    <w:rsid w:val="670DD184"/>
    <w:rsid w:val="670E7FD0"/>
    <w:rsid w:val="6721326F"/>
    <w:rsid w:val="67278A14"/>
    <w:rsid w:val="67281D8B"/>
    <w:rsid w:val="672E27D7"/>
    <w:rsid w:val="67314064"/>
    <w:rsid w:val="6734DC01"/>
    <w:rsid w:val="673951FA"/>
    <w:rsid w:val="673B19CB"/>
    <w:rsid w:val="673F5551"/>
    <w:rsid w:val="6740CAF2"/>
    <w:rsid w:val="6741F8C7"/>
    <w:rsid w:val="6743CA2B"/>
    <w:rsid w:val="675315DF"/>
    <w:rsid w:val="675A40E7"/>
    <w:rsid w:val="675BA013"/>
    <w:rsid w:val="67608D9D"/>
    <w:rsid w:val="67699897"/>
    <w:rsid w:val="677971F3"/>
    <w:rsid w:val="6779FFEF"/>
    <w:rsid w:val="677D8F9F"/>
    <w:rsid w:val="6780B0D6"/>
    <w:rsid w:val="67844F21"/>
    <w:rsid w:val="678636AA"/>
    <w:rsid w:val="6799C861"/>
    <w:rsid w:val="679D15F4"/>
    <w:rsid w:val="67AA3EE5"/>
    <w:rsid w:val="67B05D3B"/>
    <w:rsid w:val="67B2B734"/>
    <w:rsid w:val="67B5E96B"/>
    <w:rsid w:val="67C2E603"/>
    <w:rsid w:val="67C5C441"/>
    <w:rsid w:val="67C60D13"/>
    <w:rsid w:val="67C702AD"/>
    <w:rsid w:val="67CB4C88"/>
    <w:rsid w:val="67D094CD"/>
    <w:rsid w:val="67D315C9"/>
    <w:rsid w:val="67D56759"/>
    <w:rsid w:val="67D7C8CC"/>
    <w:rsid w:val="67DB8AE3"/>
    <w:rsid w:val="67DFF001"/>
    <w:rsid w:val="67E4753E"/>
    <w:rsid w:val="67ECA2B0"/>
    <w:rsid w:val="67EF776E"/>
    <w:rsid w:val="67FADC74"/>
    <w:rsid w:val="67FC4AD1"/>
    <w:rsid w:val="6802CFA1"/>
    <w:rsid w:val="68078EE2"/>
    <w:rsid w:val="680A42A2"/>
    <w:rsid w:val="68112299"/>
    <w:rsid w:val="6813465C"/>
    <w:rsid w:val="681663D4"/>
    <w:rsid w:val="682151D8"/>
    <w:rsid w:val="68233A33"/>
    <w:rsid w:val="68292B0D"/>
    <w:rsid w:val="683BFEFA"/>
    <w:rsid w:val="683D6FAB"/>
    <w:rsid w:val="683E08A5"/>
    <w:rsid w:val="68415CCF"/>
    <w:rsid w:val="6842FA1A"/>
    <w:rsid w:val="68438E36"/>
    <w:rsid w:val="6849EF31"/>
    <w:rsid w:val="684BD0C1"/>
    <w:rsid w:val="684C1C3D"/>
    <w:rsid w:val="685055C1"/>
    <w:rsid w:val="685350E9"/>
    <w:rsid w:val="68535448"/>
    <w:rsid w:val="68536021"/>
    <w:rsid w:val="68620806"/>
    <w:rsid w:val="686B1A8F"/>
    <w:rsid w:val="687430BE"/>
    <w:rsid w:val="68762A3A"/>
    <w:rsid w:val="6876540A"/>
    <w:rsid w:val="68766A93"/>
    <w:rsid w:val="68767F1D"/>
    <w:rsid w:val="687A36C4"/>
    <w:rsid w:val="688D5960"/>
    <w:rsid w:val="6894B4BA"/>
    <w:rsid w:val="68A014A9"/>
    <w:rsid w:val="68A43F1E"/>
    <w:rsid w:val="68AD75FF"/>
    <w:rsid w:val="68AFC9BD"/>
    <w:rsid w:val="68B99C60"/>
    <w:rsid w:val="68BBD80D"/>
    <w:rsid w:val="68BCB5E0"/>
    <w:rsid w:val="68C9D7A8"/>
    <w:rsid w:val="68CE6A60"/>
    <w:rsid w:val="68CEDA96"/>
    <w:rsid w:val="68D24C69"/>
    <w:rsid w:val="68D9A099"/>
    <w:rsid w:val="68E09301"/>
    <w:rsid w:val="68EED2BB"/>
    <w:rsid w:val="68F261D4"/>
    <w:rsid w:val="68F5F62F"/>
    <w:rsid w:val="6904C215"/>
    <w:rsid w:val="690C6950"/>
    <w:rsid w:val="690C71D3"/>
    <w:rsid w:val="690DE791"/>
    <w:rsid w:val="69101A04"/>
    <w:rsid w:val="691371B0"/>
    <w:rsid w:val="6919D83C"/>
    <w:rsid w:val="6922FF72"/>
    <w:rsid w:val="692DA914"/>
    <w:rsid w:val="693299F7"/>
    <w:rsid w:val="6932A59F"/>
    <w:rsid w:val="6937AEFC"/>
    <w:rsid w:val="69470ADC"/>
    <w:rsid w:val="6949857E"/>
    <w:rsid w:val="6950AB68"/>
    <w:rsid w:val="6957C848"/>
    <w:rsid w:val="69587E94"/>
    <w:rsid w:val="696091E9"/>
    <w:rsid w:val="69780332"/>
    <w:rsid w:val="697ECBD7"/>
    <w:rsid w:val="698AD9D8"/>
    <w:rsid w:val="698BDFA3"/>
    <w:rsid w:val="698EEEEC"/>
    <w:rsid w:val="699373EB"/>
    <w:rsid w:val="699B1CB0"/>
    <w:rsid w:val="699FF1B0"/>
    <w:rsid w:val="69A0D12B"/>
    <w:rsid w:val="69A37DF5"/>
    <w:rsid w:val="69A65962"/>
    <w:rsid w:val="69AB4DD0"/>
    <w:rsid w:val="69ABB157"/>
    <w:rsid w:val="69ACBF70"/>
    <w:rsid w:val="69B2BF6E"/>
    <w:rsid w:val="69B7D3BD"/>
    <w:rsid w:val="69C3C894"/>
    <w:rsid w:val="69C7B3DF"/>
    <w:rsid w:val="69D7A755"/>
    <w:rsid w:val="69D959CB"/>
    <w:rsid w:val="69DCEDCE"/>
    <w:rsid w:val="69E14C11"/>
    <w:rsid w:val="69E203EF"/>
    <w:rsid w:val="69E40449"/>
    <w:rsid w:val="69EE9E6F"/>
    <w:rsid w:val="69EEEA13"/>
    <w:rsid w:val="69F10A79"/>
    <w:rsid w:val="69F1C96A"/>
    <w:rsid w:val="69F84DF3"/>
    <w:rsid w:val="69FEC8BB"/>
    <w:rsid w:val="6A0CF809"/>
    <w:rsid w:val="6A120345"/>
    <w:rsid w:val="6A24E22F"/>
    <w:rsid w:val="6A262E88"/>
    <w:rsid w:val="6A326758"/>
    <w:rsid w:val="6A344853"/>
    <w:rsid w:val="6A3B9CEC"/>
    <w:rsid w:val="6A3E7DC1"/>
    <w:rsid w:val="6A44EB3B"/>
    <w:rsid w:val="6A4C8EFB"/>
    <w:rsid w:val="6A4EE63B"/>
    <w:rsid w:val="6A4F1CF3"/>
    <w:rsid w:val="6A5D64FA"/>
    <w:rsid w:val="6A6021AE"/>
    <w:rsid w:val="6A64A5E2"/>
    <w:rsid w:val="6A650B7E"/>
    <w:rsid w:val="6A67DFD7"/>
    <w:rsid w:val="6A6AC035"/>
    <w:rsid w:val="6A7AE41B"/>
    <w:rsid w:val="6A808844"/>
    <w:rsid w:val="6A834BCD"/>
    <w:rsid w:val="6A89856E"/>
    <w:rsid w:val="6A8E91A1"/>
    <w:rsid w:val="6A904D32"/>
    <w:rsid w:val="6A951135"/>
    <w:rsid w:val="6A99485E"/>
    <w:rsid w:val="6AA69862"/>
    <w:rsid w:val="6AA917B4"/>
    <w:rsid w:val="6AAD4F92"/>
    <w:rsid w:val="6AC4924A"/>
    <w:rsid w:val="6AC49A1B"/>
    <w:rsid w:val="6AC4B4EA"/>
    <w:rsid w:val="6AC643A0"/>
    <w:rsid w:val="6ACE9659"/>
    <w:rsid w:val="6AD66E6E"/>
    <w:rsid w:val="6AD9409B"/>
    <w:rsid w:val="6AD997BD"/>
    <w:rsid w:val="6AE485D0"/>
    <w:rsid w:val="6AF084ED"/>
    <w:rsid w:val="6AF96BE3"/>
    <w:rsid w:val="6B03E4CE"/>
    <w:rsid w:val="6B12FD52"/>
    <w:rsid w:val="6B1A30F9"/>
    <w:rsid w:val="6B25561C"/>
    <w:rsid w:val="6B25CD5C"/>
    <w:rsid w:val="6B2CE64C"/>
    <w:rsid w:val="6B35651F"/>
    <w:rsid w:val="6B36057C"/>
    <w:rsid w:val="6B41F4BD"/>
    <w:rsid w:val="6B44472C"/>
    <w:rsid w:val="6B488CA3"/>
    <w:rsid w:val="6B4CD6CF"/>
    <w:rsid w:val="6B4CF98F"/>
    <w:rsid w:val="6B535E6C"/>
    <w:rsid w:val="6B5C3139"/>
    <w:rsid w:val="6B5D536D"/>
    <w:rsid w:val="6B685383"/>
    <w:rsid w:val="6B6AA2B7"/>
    <w:rsid w:val="6B7F7DA9"/>
    <w:rsid w:val="6B828C81"/>
    <w:rsid w:val="6B829495"/>
    <w:rsid w:val="6B8395D1"/>
    <w:rsid w:val="6B88114F"/>
    <w:rsid w:val="6BA352A0"/>
    <w:rsid w:val="6BB5F1D9"/>
    <w:rsid w:val="6BC44897"/>
    <w:rsid w:val="6BC484EF"/>
    <w:rsid w:val="6BCC2C0C"/>
    <w:rsid w:val="6BD4E605"/>
    <w:rsid w:val="6BDB5CA8"/>
    <w:rsid w:val="6BE38A4B"/>
    <w:rsid w:val="6BE44E7E"/>
    <w:rsid w:val="6BF87CA2"/>
    <w:rsid w:val="6BF8DE12"/>
    <w:rsid w:val="6C0828A4"/>
    <w:rsid w:val="6C0CF3E6"/>
    <w:rsid w:val="6C0D538C"/>
    <w:rsid w:val="6C0E1CA8"/>
    <w:rsid w:val="6C155893"/>
    <w:rsid w:val="6C158659"/>
    <w:rsid w:val="6C18CC37"/>
    <w:rsid w:val="6C1BDFB2"/>
    <w:rsid w:val="6C1FCB99"/>
    <w:rsid w:val="6C264AD5"/>
    <w:rsid w:val="6C369EA2"/>
    <w:rsid w:val="6C4083F0"/>
    <w:rsid w:val="6C4405A5"/>
    <w:rsid w:val="6C44A188"/>
    <w:rsid w:val="6C480DA8"/>
    <w:rsid w:val="6C51FF6D"/>
    <w:rsid w:val="6C56C980"/>
    <w:rsid w:val="6C59D03C"/>
    <w:rsid w:val="6C5B4331"/>
    <w:rsid w:val="6C5D67A8"/>
    <w:rsid w:val="6C5FA587"/>
    <w:rsid w:val="6C611BB2"/>
    <w:rsid w:val="6C68CED1"/>
    <w:rsid w:val="6C6F0264"/>
    <w:rsid w:val="6C70AD77"/>
    <w:rsid w:val="6C7650E6"/>
    <w:rsid w:val="6C76B7AC"/>
    <w:rsid w:val="6C83FECC"/>
    <w:rsid w:val="6C84A5C3"/>
    <w:rsid w:val="6C879B7D"/>
    <w:rsid w:val="6C8B1151"/>
    <w:rsid w:val="6C99491B"/>
    <w:rsid w:val="6C9A9ABA"/>
    <w:rsid w:val="6CA999A5"/>
    <w:rsid w:val="6CBB2349"/>
    <w:rsid w:val="6CBE020F"/>
    <w:rsid w:val="6CC02F53"/>
    <w:rsid w:val="6CC51049"/>
    <w:rsid w:val="6CDA977C"/>
    <w:rsid w:val="6CDEF7BA"/>
    <w:rsid w:val="6CE66057"/>
    <w:rsid w:val="6CE97B7F"/>
    <w:rsid w:val="6CEC968C"/>
    <w:rsid w:val="6CF361CE"/>
    <w:rsid w:val="6CF411E2"/>
    <w:rsid w:val="6CF73B2D"/>
    <w:rsid w:val="6D09BD96"/>
    <w:rsid w:val="6D1E803C"/>
    <w:rsid w:val="6D24B45D"/>
    <w:rsid w:val="6D28170E"/>
    <w:rsid w:val="6D2E9BBA"/>
    <w:rsid w:val="6D2EB750"/>
    <w:rsid w:val="6D47B478"/>
    <w:rsid w:val="6D4842FE"/>
    <w:rsid w:val="6D4AB196"/>
    <w:rsid w:val="6D52CD61"/>
    <w:rsid w:val="6D54A63D"/>
    <w:rsid w:val="6D57343C"/>
    <w:rsid w:val="6D5B7CFF"/>
    <w:rsid w:val="6D5E0BEF"/>
    <w:rsid w:val="6D5F2181"/>
    <w:rsid w:val="6D692680"/>
    <w:rsid w:val="6D700345"/>
    <w:rsid w:val="6D792157"/>
    <w:rsid w:val="6D83CEC0"/>
    <w:rsid w:val="6D95C0BF"/>
    <w:rsid w:val="6DA8E5BD"/>
    <w:rsid w:val="6DAE880D"/>
    <w:rsid w:val="6DAEE2E6"/>
    <w:rsid w:val="6DB25BD7"/>
    <w:rsid w:val="6DB7BB56"/>
    <w:rsid w:val="6DB9AB91"/>
    <w:rsid w:val="6DBEDC59"/>
    <w:rsid w:val="6DC7F8F5"/>
    <w:rsid w:val="6DCF74F5"/>
    <w:rsid w:val="6DD57017"/>
    <w:rsid w:val="6DDBD88B"/>
    <w:rsid w:val="6DDE1D27"/>
    <w:rsid w:val="6DE0410B"/>
    <w:rsid w:val="6DEC96A1"/>
    <w:rsid w:val="6DEF034B"/>
    <w:rsid w:val="6DF02719"/>
    <w:rsid w:val="6DF5AFBB"/>
    <w:rsid w:val="6DF60BF4"/>
    <w:rsid w:val="6DF6EFE8"/>
    <w:rsid w:val="6DFF5FAD"/>
    <w:rsid w:val="6E0642AF"/>
    <w:rsid w:val="6E0A7F81"/>
    <w:rsid w:val="6E161E38"/>
    <w:rsid w:val="6E18C8C0"/>
    <w:rsid w:val="6E2FC35E"/>
    <w:rsid w:val="6E309D67"/>
    <w:rsid w:val="6E32BB09"/>
    <w:rsid w:val="6E398684"/>
    <w:rsid w:val="6E3F3231"/>
    <w:rsid w:val="6E3F665D"/>
    <w:rsid w:val="6E42FD8B"/>
    <w:rsid w:val="6E464426"/>
    <w:rsid w:val="6E47A5B8"/>
    <w:rsid w:val="6E483F35"/>
    <w:rsid w:val="6E4D89CC"/>
    <w:rsid w:val="6E5063B8"/>
    <w:rsid w:val="6E56D3DC"/>
    <w:rsid w:val="6E5BB384"/>
    <w:rsid w:val="6E76F6F8"/>
    <w:rsid w:val="6E7F9D86"/>
    <w:rsid w:val="6E8225D6"/>
    <w:rsid w:val="6E87703F"/>
    <w:rsid w:val="6E87EA88"/>
    <w:rsid w:val="6E894F19"/>
    <w:rsid w:val="6E89D853"/>
    <w:rsid w:val="6E8C0C36"/>
    <w:rsid w:val="6EA737F2"/>
    <w:rsid w:val="6EAA37DB"/>
    <w:rsid w:val="6EBB9922"/>
    <w:rsid w:val="6EC13734"/>
    <w:rsid w:val="6ECA5FB9"/>
    <w:rsid w:val="6ECA667B"/>
    <w:rsid w:val="6ECEBE87"/>
    <w:rsid w:val="6ED3AD4D"/>
    <w:rsid w:val="6ED4DBCF"/>
    <w:rsid w:val="6EDE5068"/>
    <w:rsid w:val="6EE8FE69"/>
    <w:rsid w:val="6EF86202"/>
    <w:rsid w:val="6EF8621D"/>
    <w:rsid w:val="6EFBDFB7"/>
    <w:rsid w:val="6EFDC6D8"/>
    <w:rsid w:val="6F09918D"/>
    <w:rsid w:val="6F106ADA"/>
    <w:rsid w:val="6F15BC4E"/>
    <w:rsid w:val="6F211370"/>
    <w:rsid w:val="6F29E78A"/>
    <w:rsid w:val="6F30411D"/>
    <w:rsid w:val="6F35CC3E"/>
    <w:rsid w:val="6F45EAAB"/>
    <w:rsid w:val="6F462E97"/>
    <w:rsid w:val="6F550A32"/>
    <w:rsid w:val="6F57BEB5"/>
    <w:rsid w:val="6F5B0AA0"/>
    <w:rsid w:val="6F640FEE"/>
    <w:rsid w:val="6F69A590"/>
    <w:rsid w:val="6F72477C"/>
    <w:rsid w:val="6F7A4A9D"/>
    <w:rsid w:val="6F89EB16"/>
    <w:rsid w:val="6F8D7A4A"/>
    <w:rsid w:val="6F8EA39D"/>
    <w:rsid w:val="6F9A6908"/>
    <w:rsid w:val="6FA052B6"/>
    <w:rsid w:val="6FA74A3C"/>
    <w:rsid w:val="6FAC63FD"/>
    <w:rsid w:val="6FB8D063"/>
    <w:rsid w:val="6FC8848B"/>
    <w:rsid w:val="6FCC00B3"/>
    <w:rsid w:val="6FD0E7B1"/>
    <w:rsid w:val="6FDA809D"/>
    <w:rsid w:val="6FDB4764"/>
    <w:rsid w:val="6FDC2512"/>
    <w:rsid w:val="6FDCE6F1"/>
    <w:rsid w:val="6FE389E6"/>
    <w:rsid w:val="6FE7DBFE"/>
    <w:rsid w:val="6FE8C93F"/>
    <w:rsid w:val="6FEAC6B0"/>
    <w:rsid w:val="6FF27D01"/>
    <w:rsid w:val="6FF28C38"/>
    <w:rsid w:val="6FFC6F04"/>
    <w:rsid w:val="6FFF047B"/>
    <w:rsid w:val="70012E81"/>
    <w:rsid w:val="70084287"/>
    <w:rsid w:val="70203928"/>
    <w:rsid w:val="70287118"/>
    <w:rsid w:val="70380751"/>
    <w:rsid w:val="703A33AB"/>
    <w:rsid w:val="703EFB10"/>
    <w:rsid w:val="703FA2CC"/>
    <w:rsid w:val="7043A2CB"/>
    <w:rsid w:val="70483ABF"/>
    <w:rsid w:val="70547CCD"/>
    <w:rsid w:val="705F0E6C"/>
    <w:rsid w:val="70671B98"/>
    <w:rsid w:val="7068D924"/>
    <w:rsid w:val="706F0CE0"/>
    <w:rsid w:val="707F387B"/>
    <w:rsid w:val="7081A9B5"/>
    <w:rsid w:val="7084BEA6"/>
    <w:rsid w:val="7086A8DD"/>
    <w:rsid w:val="7099D385"/>
    <w:rsid w:val="709CF1B4"/>
    <w:rsid w:val="70A42183"/>
    <w:rsid w:val="70A4D195"/>
    <w:rsid w:val="70AC6C22"/>
    <w:rsid w:val="70AC7535"/>
    <w:rsid w:val="70AFDDD2"/>
    <w:rsid w:val="70B16AEE"/>
    <w:rsid w:val="70B5C88A"/>
    <w:rsid w:val="70BA1A53"/>
    <w:rsid w:val="70C09F43"/>
    <w:rsid w:val="70C0A19B"/>
    <w:rsid w:val="70C6AF0D"/>
    <w:rsid w:val="70D0F6B3"/>
    <w:rsid w:val="70D3B079"/>
    <w:rsid w:val="70DB150B"/>
    <w:rsid w:val="70DB7D12"/>
    <w:rsid w:val="70F0C7F1"/>
    <w:rsid w:val="70F1AA2E"/>
    <w:rsid w:val="70FAF4BB"/>
    <w:rsid w:val="71024015"/>
    <w:rsid w:val="7102F21D"/>
    <w:rsid w:val="710767D2"/>
    <w:rsid w:val="710AED71"/>
    <w:rsid w:val="71288173"/>
    <w:rsid w:val="7130E2F0"/>
    <w:rsid w:val="71360144"/>
    <w:rsid w:val="713F6380"/>
    <w:rsid w:val="7147B522"/>
    <w:rsid w:val="71509631"/>
    <w:rsid w:val="715CE23E"/>
    <w:rsid w:val="7167CB35"/>
    <w:rsid w:val="717576D8"/>
    <w:rsid w:val="717B0F2A"/>
    <w:rsid w:val="717BEAF0"/>
    <w:rsid w:val="71841CB6"/>
    <w:rsid w:val="7189B31B"/>
    <w:rsid w:val="71935316"/>
    <w:rsid w:val="71961968"/>
    <w:rsid w:val="71997C02"/>
    <w:rsid w:val="719BAA98"/>
    <w:rsid w:val="71A8BA2A"/>
    <w:rsid w:val="71AF3EB8"/>
    <w:rsid w:val="71B545A9"/>
    <w:rsid w:val="71B8E12F"/>
    <w:rsid w:val="71B97338"/>
    <w:rsid w:val="71BD8D3C"/>
    <w:rsid w:val="71C4FCE2"/>
    <w:rsid w:val="71C7F4E7"/>
    <w:rsid w:val="71C8CF4A"/>
    <w:rsid w:val="71C94991"/>
    <w:rsid w:val="71C9E8B5"/>
    <w:rsid w:val="71CD2949"/>
    <w:rsid w:val="71CF1800"/>
    <w:rsid w:val="71DF569A"/>
    <w:rsid w:val="71E28139"/>
    <w:rsid w:val="71E91059"/>
    <w:rsid w:val="71E97FEB"/>
    <w:rsid w:val="71EB64AB"/>
    <w:rsid w:val="71F0EA6C"/>
    <w:rsid w:val="71F3088C"/>
    <w:rsid w:val="71FC6881"/>
    <w:rsid w:val="71FE8F57"/>
    <w:rsid w:val="72002261"/>
    <w:rsid w:val="7202610D"/>
    <w:rsid w:val="72053F92"/>
    <w:rsid w:val="72068575"/>
    <w:rsid w:val="721A4EAE"/>
    <w:rsid w:val="72218B5F"/>
    <w:rsid w:val="7237B01C"/>
    <w:rsid w:val="7237D650"/>
    <w:rsid w:val="723D19B1"/>
    <w:rsid w:val="724C1C67"/>
    <w:rsid w:val="7256D924"/>
    <w:rsid w:val="725CA445"/>
    <w:rsid w:val="7267B2E6"/>
    <w:rsid w:val="727614FB"/>
    <w:rsid w:val="72850547"/>
    <w:rsid w:val="728AC545"/>
    <w:rsid w:val="728F1F29"/>
    <w:rsid w:val="7290679E"/>
    <w:rsid w:val="72921BF6"/>
    <w:rsid w:val="7294F93A"/>
    <w:rsid w:val="72965E9A"/>
    <w:rsid w:val="72972BFD"/>
    <w:rsid w:val="729A9744"/>
    <w:rsid w:val="729CED07"/>
    <w:rsid w:val="72A28C22"/>
    <w:rsid w:val="72AD0B04"/>
    <w:rsid w:val="72AD4B90"/>
    <w:rsid w:val="72AE20B9"/>
    <w:rsid w:val="72AED5F1"/>
    <w:rsid w:val="72AF51E6"/>
    <w:rsid w:val="72B2AC9A"/>
    <w:rsid w:val="72B5C6D7"/>
    <w:rsid w:val="72BA89E6"/>
    <w:rsid w:val="72BABEC7"/>
    <w:rsid w:val="72BCEA94"/>
    <w:rsid w:val="72C6F986"/>
    <w:rsid w:val="72CCA92E"/>
    <w:rsid w:val="72CE7776"/>
    <w:rsid w:val="72D3ACBD"/>
    <w:rsid w:val="72DA17DD"/>
    <w:rsid w:val="72DD2B14"/>
    <w:rsid w:val="72DDDB86"/>
    <w:rsid w:val="72E4C0F0"/>
    <w:rsid w:val="72E56349"/>
    <w:rsid w:val="72E77515"/>
    <w:rsid w:val="72E9EA4D"/>
    <w:rsid w:val="72F47ECE"/>
    <w:rsid w:val="72FDB5BA"/>
    <w:rsid w:val="73002AA4"/>
    <w:rsid w:val="7301040A"/>
    <w:rsid w:val="7302BC9D"/>
    <w:rsid w:val="730397BD"/>
    <w:rsid w:val="730FAB7B"/>
    <w:rsid w:val="7311B1FB"/>
    <w:rsid w:val="7311C9F9"/>
    <w:rsid w:val="731901A7"/>
    <w:rsid w:val="731C8724"/>
    <w:rsid w:val="731D86FD"/>
    <w:rsid w:val="73239CA6"/>
    <w:rsid w:val="7325234F"/>
    <w:rsid w:val="7330C35E"/>
    <w:rsid w:val="73342FBF"/>
    <w:rsid w:val="7349422B"/>
    <w:rsid w:val="734D2C01"/>
    <w:rsid w:val="73503685"/>
    <w:rsid w:val="73513155"/>
    <w:rsid w:val="7356BFEF"/>
    <w:rsid w:val="7366C3EC"/>
    <w:rsid w:val="7371F22F"/>
    <w:rsid w:val="73738CAC"/>
    <w:rsid w:val="73758DB8"/>
    <w:rsid w:val="7375C04F"/>
    <w:rsid w:val="73778D79"/>
    <w:rsid w:val="737ACE82"/>
    <w:rsid w:val="737D2424"/>
    <w:rsid w:val="7381CB23"/>
    <w:rsid w:val="73855323"/>
    <w:rsid w:val="7387B1C3"/>
    <w:rsid w:val="738B0F45"/>
    <w:rsid w:val="738BCA38"/>
    <w:rsid w:val="7394AE8F"/>
    <w:rsid w:val="7396B6C9"/>
    <w:rsid w:val="73A4982A"/>
    <w:rsid w:val="73ABD930"/>
    <w:rsid w:val="73B8880C"/>
    <w:rsid w:val="73BAEC64"/>
    <w:rsid w:val="73BD067C"/>
    <w:rsid w:val="73CE9E22"/>
    <w:rsid w:val="73CFABA9"/>
    <w:rsid w:val="73D01CB4"/>
    <w:rsid w:val="73D2EAF1"/>
    <w:rsid w:val="73E0761B"/>
    <w:rsid w:val="73E61D32"/>
    <w:rsid w:val="73EB4F49"/>
    <w:rsid w:val="73EE1B33"/>
    <w:rsid w:val="73FD0561"/>
    <w:rsid w:val="73FF24F1"/>
    <w:rsid w:val="7408591F"/>
    <w:rsid w:val="74148D24"/>
    <w:rsid w:val="7414EA03"/>
    <w:rsid w:val="741C519A"/>
    <w:rsid w:val="741D38B9"/>
    <w:rsid w:val="741F3FA7"/>
    <w:rsid w:val="7426DD6E"/>
    <w:rsid w:val="742A8C3B"/>
    <w:rsid w:val="742D9E24"/>
    <w:rsid w:val="74306C93"/>
    <w:rsid w:val="7434B9C9"/>
    <w:rsid w:val="74466504"/>
    <w:rsid w:val="74529A2B"/>
    <w:rsid w:val="74552ABF"/>
    <w:rsid w:val="74590075"/>
    <w:rsid w:val="745A0C19"/>
    <w:rsid w:val="745A859E"/>
    <w:rsid w:val="74633EED"/>
    <w:rsid w:val="7467EF4A"/>
    <w:rsid w:val="7471F8B4"/>
    <w:rsid w:val="7472208F"/>
    <w:rsid w:val="747B4C32"/>
    <w:rsid w:val="7480A9A4"/>
    <w:rsid w:val="74863E1C"/>
    <w:rsid w:val="7489D3DE"/>
    <w:rsid w:val="74943CE0"/>
    <w:rsid w:val="749772D0"/>
    <w:rsid w:val="749CBDB5"/>
    <w:rsid w:val="74A32075"/>
    <w:rsid w:val="74A60BD9"/>
    <w:rsid w:val="74AECB22"/>
    <w:rsid w:val="74B332B4"/>
    <w:rsid w:val="74B370BD"/>
    <w:rsid w:val="74BAA43D"/>
    <w:rsid w:val="74BAED55"/>
    <w:rsid w:val="74BD91BF"/>
    <w:rsid w:val="74CC80C2"/>
    <w:rsid w:val="74CCB673"/>
    <w:rsid w:val="74CD7EB9"/>
    <w:rsid w:val="74DADB9D"/>
    <w:rsid w:val="74DE7B0D"/>
    <w:rsid w:val="74E04B16"/>
    <w:rsid w:val="74E14A7F"/>
    <w:rsid w:val="74E2E0CF"/>
    <w:rsid w:val="74E7E2D7"/>
    <w:rsid w:val="750D0A8E"/>
    <w:rsid w:val="750D24CE"/>
    <w:rsid w:val="75151D27"/>
    <w:rsid w:val="751D6776"/>
    <w:rsid w:val="751D8B88"/>
    <w:rsid w:val="7520FCA0"/>
    <w:rsid w:val="752B4F56"/>
    <w:rsid w:val="75313D29"/>
    <w:rsid w:val="753C3A2A"/>
    <w:rsid w:val="754063D7"/>
    <w:rsid w:val="7540E9E8"/>
    <w:rsid w:val="7551B845"/>
    <w:rsid w:val="7551E52E"/>
    <w:rsid w:val="75570402"/>
    <w:rsid w:val="755CC9F0"/>
    <w:rsid w:val="755E5777"/>
    <w:rsid w:val="756822D6"/>
    <w:rsid w:val="756BE6A3"/>
    <w:rsid w:val="757A75FD"/>
    <w:rsid w:val="757EDA5D"/>
    <w:rsid w:val="75987624"/>
    <w:rsid w:val="759C9A09"/>
    <w:rsid w:val="75A30644"/>
    <w:rsid w:val="75A44C01"/>
    <w:rsid w:val="75A5A433"/>
    <w:rsid w:val="75A6708E"/>
    <w:rsid w:val="75A74A05"/>
    <w:rsid w:val="75AE110D"/>
    <w:rsid w:val="75B96849"/>
    <w:rsid w:val="75BB5C7E"/>
    <w:rsid w:val="75BFC70A"/>
    <w:rsid w:val="75C4CB23"/>
    <w:rsid w:val="75D17102"/>
    <w:rsid w:val="75D998B9"/>
    <w:rsid w:val="75E34963"/>
    <w:rsid w:val="75E61DCD"/>
    <w:rsid w:val="75E782F9"/>
    <w:rsid w:val="75EDC832"/>
    <w:rsid w:val="75F38C8C"/>
    <w:rsid w:val="75FADD51"/>
    <w:rsid w:val="76007601"/>
    <w:rsid w:val="760581CF"/>
    <w:rsid w:val="76069CE8"/>
    <w:rsid w:val="760B6FC5"/>
    <w:rsid w:val="7612BB33"/>
    <w:rsid w:val="76143904"/>
    <w:rsid w:val="76150B77"/>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55E6B3"/>
    <w:rsid w:val="765E900E"/>
    <w:rsid w:val="7665546A"/>
    <w:rsid w:val="766554C1"/>
    <w:rsid w:val="76684460"/>
    <w:rsid w:val="766B7AFF"/>
    <w:rsid w:val="76712CA5"/>
    <w:rsid w:val="767B19DB"/>
    <w:rsid w:val="767C25E0"/>
    <w:rsid w:val="767C2A9D"/>
    <w:rsid w:val="767DE2A8"/>
    <w:rsid w:val="7681181C"/>
    <w:rsid w:val="76860C48"/>
    <w:rsid w:val="76890F89"/>
    <w:rsid w:val="768AE34A"/>
    <w:rsid w:val="76917EA3"/>
    <w:rsid w:val="76979209"/>
    <w:rsid w:val="769B4804"/>
    <w:rsid w:val="769DF325"/>
    <w:rsid w:val="76A89970"/>
    <w:rsid w:val="76A9D3D8"/>
    <w:rsid w:val="76AC7872"/>
    <w:rsid w:val="76AF0E1E"/>
    <w:rsid w:val="76B25154"/>
    <w:rsid w:val="76BA7FB4"/>
    <w:rsid w:val="76BE2615"/>
    <w:rsid w:val="76C2927B"/>
    <w:rsid w:val="76D85264"/>
    <w:rsid w:val="76DD319F"/>
    <w:rsid w:val="76DEFD0D"/>
    <w:rsid w:val="76E31B44"/>
    <w:rsid w:val="76F46746"/>
    <w:rsid w:val="76F9E6A2"/>
    <w:rsid w:val="76FB12B8"/>
    <w:rsid w:val="76FFD803"/>
    <w:rsid w:val="7708BF45"/>
    <w:rsid w:val="770C9DF8"/>
    <w:rsid w:val="770E0E96"/>
    <w:rsid w:val="77144F60"/>
    <w:rsid w:val="771C3212"/>
    <w:rsid w:val="7722B4AB"/>
    <w:rsid w:val="772AA2E5"/>
    <w:rsid w:val="7732CA11"/>
    <w:rsid w:val="773432F4"/>
    <w:rsid w:val="77453F3D"/>
    <w:rsid w:val="774DDE24"/>
    <w:rsid w:val="774F0100"/>
    <w:rsid w:val="7766AF73"/>
    <w:rsid w:val="77700C5B"/>
    <w:rsid w:val="777132F7"/>
    <w:rsid w:val="777807E0"/>
    <w:rsid w:val="777B0FA4"/>
    <w:rsid w:val="7785D32F"/>
    <w:rsid w:val="77880E3A"/>
    <w:rsid w:val="77899E7E"/>
    <w:rsid w:val="778BB179"/>
    <w:rsid w:val="7790FB04"/>
    <w:rsid w:val="7791F512"/>
    <w:rsid w:val="77925EDF"/>
    <w:rsid w:val="77990B40"/>
    <w:rsid w:val="77A53234"/>
    <w:rsid w:val="77A869D5"/>
    <w:rsid w:val="77B8181A"/>
    <w:rsid w:val="77B9027B"/>
    <w:rsid w:val="77BBE09F"/>
    <w:rsid w:val="77BE23B3"/>
    <w:rsid w:val="77C27B19"/>
    <w:rsid w:val="77C8C71B"/>
    <w:rsid w:val="77D28208"/>
    <w:rsid w:val="77D695EB"/>
    <w:rsid w:val="77D9A69B"/>
    <w:rsid w:val="77DF1791"/>
    <w:rsid w:val="77EB0F78"/>
    <w:rsid w:val="77F4B937"/>
    <w:rsid w:val="77F6CAA2"/>
    <w:rsid w:val="77F9E6F8"/>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5A26F6"/>
    <w:rsid w:val="785AE6F9"/>
    <w:rsid w:val="785BF29D"/>
    <w:rsid w:val="78644CBC"/>
    <w:rsid w:val="78679856"/>
    <w:rsid w:val="786FB995"/>
    <w:rsid w:val="7875C31C"/>
    <w:rsid w:val="7875F569"/>
    <w:rsid w:val="787985B0"/>
    <w:rsid w:val="787A5E75"/>
    <w:rsid w:val="787F1BEF"/>
    <w:rsid w:val="7880FFB1"/>
    <w:rsid w:val="78905303"/>
    <w:rsid w:val="789A2E31"/>
    <w:rsid w:val="78A45477"/>
    <w:rsid w:val="78A9CE42"/>
    <w:rsid w:val="78AF6006"/>
    <w:rsid w:val="78B95D1B"/>
    <w:rsid w:val="78C0584E"/>
    <w:rsid w:val="78CD01CE"/>
    <w:rsid w:val="78D040A0"/>
    <w:rsid w:val="78D0C13D"/>
    <w:rsid w:val="78E9756B"/>
    <w:rsid w:val="78EC9766"/>
    <w:rsid w:val="78F1DF63"/>
    <w:rsid w:val="78FBEC46"/>
    <w:rsid w:val="79013236"/>
    <w:rsid w:val="79029E4B"/>
    <w:rsid w:val="7906C66C"/>
    <w:rsid w:val="790D5669"/>
    <w:rsid w:val="791D7BE7"/>
    <w:rsid w:val="7920AD3A"/>
    <w:rsid w:val="792C5E47"/>
    <w:rsid w:val="7936EF2A"/>
    <w:rsid w:val="793821CB"/>
    <w:rsid w:val="79387F85"/>
    <w:rsid w:val="793FBBFB"/>
    <w:rsid w:val="79406233"/>
    <w:rsid w:val="7940AD9C"/>
    <w:rsid w:val="794138F9"/>
    <w:rsid w:val="79466158"/>
    <w:rsid w:val="79470413"/>
    <w:rsid w:val="7947B8FB"/>
    <w:rsid w:val="7948FDBE"/>
    <w:rsid w:val="794A4ACA"/>
    <w:rsid w:val="7952C812"/>
    <w:rsid w:val="795C411C"/>
    <w:rsid w:val="7961E6BD"/>
    <w:rsid w:val="7969B69D"/>
    <w:rsid w:val="7969BB32"/>
    <w:rsid w:val="796B4C81"/>
    <w:rsid w:val="796D45D7"/>
    <w:rsid w:val="796D7CC8"/>
    <w:rsid w:val="7970D306"/>
    <w:rsid w:val="7972CB60"/>
    <w:rsid w:val="797B843C"/>
    <w:rsid w:val="797D39EF"/>
    <w:rsid w:val="797EF788"/>
    <w:rsid w:val="7986E002"/>
    <w:rsid w:val="79876B48"/>
    <w:rsid w:val="79888C0D"/>
    <w:rsid w:val="7988DB92"/>
    <w:rsid w:val="798DFDA2"/>
    <w:rsid w:val="798FCFFA"/>
    <w:rsid w:val="799419CE"/>
    <w:rsid w:val="799EFBD9"/>
    <w:rsid w:val="79AA361A"/>
    <w:rsid w:val="79AAA631"/>
    <w:rsid w:val="79AE6F44"/>
    <w:rsid w:val="79C7542B"/>
    <w:rsid w:val="79C880C4"/>
    <w:rsid w:val="79D26BC6"/>
    <w:rsid w:val="79D92130"/>
    <w:rsid w:val="79DA9B8B"/>
    <w:rsid w:val="79DB4CF2"/>
    <w:rsid w:val="79DB5533"/>
    <w:rsid w:val="79DF8963"/>
    <w:rsid w:val="79E9A073"/>
    <w:rsid w:val="79EBC99B"/>
    <w:rsid w:val="79EDC3EF"/>
    <w:rsid w:val="79F1D735"/>
    <w:rsid w:val="79F76AED"/>
    <w:rsid w:val="79F7EC5F"/>
    <w:rsid w:val="79F9D7AB"/>
    <w:rsid w:val="79FCD64C"/>
    <w:rsid w:val="79FD99B1"/>
    <w:rsid w:val="7A00315F"/>
    <w:rsid w:val="7A02A213"/>
    <w:rsid w:val="7A0870C8"/>
    <w:rsid w:val="7A0F0E29"/>
    <w:rsid w:val="7A19D773"/>
    <w:rsid w:val="7A1AFE0D"/>
    <w:rsid w:val="7A216DCC"/>
    <w:rsid w:val="7A33DE6D"/>
    <w:rsid w:val="7A350D0D"/>
    <w:rsid w:val="7A3C07F0"/>
    <w:rsid w:val="7A3FD404"/>
    <w:rsid w:val="7A423965"/>
    <w:rsid w:val="7A477CC1"/>
    <w:rsid w:val="7A4B4368"/>
    <w:rsid w:val="7A4C3DD8"/>
    <w:rsid w:val="7A503150"/>
    <w:rsid w:val="7A5A93F7"/>
    <w:rsid w:val="7A5B8371"/>
    <w:rsid w:val="7A6BB8D1"/>
    <w:rsid w:val="7A7B50D5"/>
    <w:rsid w:val="7A865E5F"/>
    <w:rsid w:val="7A8A5E1B"/>
    <w:rsid w:val="7A93A4C9"/>
    <w:rsid w:val="7A9996E3"/>
    <w:rsid w:val="7A9C0EBD"/>
    <w:rsid w:val="7A9FF17B"/>
    <w:rsid w:val="7AAF5089"/>
    <w:rsid w:val="7AB0AEAF"/>
    <w:rsid w:val="7AB507F9"/>
    <w:rsid w:val="7AB93AA6"/>
    <w:rsid w:val="7ABBBD4A"/>
    <w:rsid w:val="7AC1C48B"/>
    <w:rsid w:val="7AC53A87"/>
    <w:rsid w:val="7ACB48DE"/>
    <w:rsid w:val="7AD33C1B"/>
    <w:rsid w:val="7ADBBF9B"/>
    <w:rsid w:val="7AE9C682"/>
    <w:rsid w:val="7AEDAB28"/>
    <w:rsid w:val="7AEF37CC"/>
    <w:rsid w:val="7AF07506"/>
    <w:rsid w:val="7AF8C271"/>
    <w:rsid w:val="7B02D5B5"/>
    <w:rsid w:val="7B04399B"/>
    <w:rsid w:val="7B0AE82E"/>
    <w:rsid w:val="7B0E5F94"/>
    <w:rsid w:val="7B0F36A2"/>
    <w:rsid w:val="7B1A6192"/>
    <w:rsid w:val="7B1BA7D9"/>
    <w:rsid w:val="7B28E713"/>
    <w:rsid w:val="7B2B6C03"/>
    <w:rsid w:val="7B33E11D"/>
    <w:rsid w:val="7B3D399C"/>
    <w:rsid w:val="7B41D0C9"/>
    <w:rsid w:val="7B43304C"/>
    <w:rsid w:val="7B457FF1"/>
    <w:rsid w:val="7B4BAD0A"/>
    <w:rsid w:val="7B54F0F5"/>
    <w:rsid w:val="7B55A701"/>
    <w:rsid w:val="7B5A4E85"/>
    <w:rsid w:val="7B5B3BD7"/>
    <w:rsid w:val="7B60037D"/>
    <w:rsid w:val="7B623A7A"/>
    <w:rsid w:val="7B748F3A"/>
    <w:rsid w:val="7B94A2BD"/>
    <w:rsid w:val="7B9E8A86"/>
    <w:rsid w:val="7B9F996D"/>
    <w:rsid w:val="7B9FFF91"/>
    <w:rsid w:val="7BA46BB0"/>
    <w:rsid w:val="7BAF2AB4"/>
    <w:rsid w:val="7BB01887"/>
    <w:rsid w:val="7BB0FEFD"/>
    <w:rsid w:val="7BB609CE"/>
    <w:rsid w:val="7BB9E82A"/>
    <w:rsid w:val="7BBB671B"/>
    <w:rsid w:val="7BBDD120"/>
    <w:rsid w:val="7BC624C3"/>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5AC89"/>
    <w:rsid w:val="7C06AC6E"/>
    <w:rsid w:val="7C09E2BF"/>
    <w:rsid w:val="7C0E53E0"/>
    <w:rsid w:val="7C0FEC9E"/>
    <w:rsid w:val="7C10ED4C"/>
    <w:rsid w:val="7C1A0365"/>
    <w:rsid w:val="7C20C296"/>
    <w:rsid w:val="7C2279D6"/>
    <w:rsid w:val="7C25B9C7"/>
    <w:rsid w:val="7C280A1A"/>
    <w:rsid w:val="7C28CAC9"/>
    <w:rsid w:val="7C2D0841"/>
    <w:rsid w:val="7C3DF1D2"/>
    <w:rsid w:val="7C4E890A"/>
    <w:rsid w:val="7C57E304"/>
    <w:rsid w:val="7C5BB4B6"/>
    <w:rsid w:val="7C614898"/>
    <w:rsid w:val="7C674D1E"/>
    <w:rsid w:val="7C6C388C"/>
    <w:rsid w:val="7C7A88E5"/>
    <w:rsid w:val="7C86E00C"/>
    <w:rsid w:val="7C88B08E"/>
    <w:rsid w:val="7C8BFFCA"/>
    <w:rsid w:val="7C8FFD96"/>
    <w:rsid w:val="7C9047F9"/>
    <w:rsid w:val="7C90C1BD"/>
    <w:rsid w:val="7C93BDEE"/>
    <w:rsid w:val="7CA70607"/>
    <w:rsid w:val="7CA94D23"/>
    <w:rsid w:val="7CB474FF"/>
    <w:rsid w:val="7CBBD0A0"/>
    <w:rsid w:val="7CCAC27A"/>
    <w:rsid w:val="7CCB6141"/>
    <w:rsid w:val="7CD05EEE"/>
    <w:rsid w:val="7CD42314"/>
    <w:rsid w:val="7CDEB212"/>
    <w:rsid w:val="7CE09FDD"/>
    <w:rsid w:val="7CE1C6EB"/>
    <w:rsid w:val="7CE9C9F1"/>
    <w:rsid w:val="7CEBA5E9"/>
    <w:rsid w:val="7CEF7725"/>
    <w:rsid w:val="7CF3EF6A"/>
    <w:rsid w:val="7CF7D852"/>
    <w:rsid w:val="7CF8AEB2"/>
    <w:rsid w:val="7CFB957C"/>
    <w:rsid w:val="7D015EDE"/>
    <w:rsid w:val="7D19593B"/>
    <w:rsid w:val="7D204A7F"/>
    <w:rsid w:val="7D208B90"/>
    <w:rsid w:val="7D21727C"/>
    <w:rsid w:val="7D268189"/>
    <w:rsid w:val="7D299E90"/>
    <w:rsid w:val="7D2C5344"/>
    <w:rsid w:val="7D35549D"/>
    <w:rsid w:val="7D397390"/>
    <w:rsid w:val="7D43792B"/>
    <w:rsid w:val="7D4BB4FB"/>
    <w:rsid w:val="7D4C7BE7"/>
    <w:rsid w:val="7D4E0BD9"/>
    <w:rsid w:val="7D5000B3"/>
    <w:rsid w:val="7D59125C"/>
    <w:rsid w:val="7D60477B"/>
    <w:rsid w:val="7D6DED4D"/>
    <w:rsid w:val="7D6F7F17"/>
    <w:rsid w:val="7D704126"/>
    <w:rsid w:val="7D81297F"/>
    <w:rsid w:val="7D813F8F"/>
    <w:rsid w:val="7D839F2D"/>
    <w:rsid w:val="7D854788"/>
    <w:rsid w:val="7D980B17"/>
    <w:rsid w:val="7D9AE4DD"/>
    <w:rsid w:val="7DA04D16"/>
    <w:rsid w:val="7DA11C1A"/>
    <w:rsid w:val="7DA20F91"/>
    <w:rsid w:val="7DA40B84"/>
    <w:rsid w:val="7DA57ABF"/>
    <w:rsid w:val="7DB5D52B"/>
    <w:rsid w:val="7DBEFD92"/>
    <w:rsid w:val="7DC099E2"/>
    <w:rsid w:val="7DC16BE7"/>
    <w:rsid w:val="7DC2E037"/>
    <w:rsid w:val="7DCB8DB7"/>
    <w:rsid w:val="7DD4D3CA"/>
    <w:rsid w:val="7DD64430"/>
    <w:rsid w:val="7DD6489E"/>
    <w:rsid w:val="7DD7E9EF"/>
    <w:rsid w:val="7DE12525"/>
    <w:rsid w:val="7DEC70CC"/>
    <w:rsid w:val="7DED71BB"/>
    <w:rsid w:val="7DEF406E"/>
    <w:rsid w:val="7DF08DDB"/>
    <w:rsid w:val="7DF0F9E3"/>
    <w:rsid w:val="7DF3C3F5"/>
    <w:rsid w:val="7DF9D4A4"/>
    <w:rsid w:val="7DFAA237"/>
    <w:rsid w:val="7DFE42F3"/>
    <w:rsid w:val="7E009556"/>
    <w:rsid w:val="7E078986"/>
    <w:rsid w:val="7E24B833"/>
    <w:rsid w:val="7E28FF6B"/>
    <w:rsid w:val="7E36D490"/>
    <w:rsid w:val="7E473FEC"/>
    <w:rsid w:val="7E5B539A"/>
    <w:rsid w:val="7E6F97BA"/>
    <w:rsid w:val="7E74E8B0"/>
    <w:rsid w:val="7E83291A"/>
    <w:rsid w:val="7E840235"/>
    <w:rsid w:val="7E8645AF"/>
    <w:rsid w:val="7E8849CC"/>
    <w:rsid w:val="7E8883DA"/>
    <w:rsid w:val="7E91AEDE"/>
    <w:rsid w:val="7E925537"/>
    <w:rsid w:val="7E965C18"/>
    <w:rsid w:val="7EA9A62B"/>
    <w:rsid w:val="7EB04047"/>
    <w:rsid w:val="7EB2282D"/>
    <w:rsid w:val="7EB3B88F"/>
    <w:rsid w:val="7EB3B9B9"/>
    <w:rsid w:val="7EC707F1"/>
    <w:rsid w:val="7ED3B044"/>
    <w:rsid w:val="7ED7038C"/>
    <w:rsid w:val="7EDCAE5D"/>
    <w:rsid w:val="7EDD9BBC"/>
    <w:rsid w:val="7EDDC5D0"/>
    <w:rsid w:val="7EE20645"/>
    <w:rsid w:val="7EE32FA6"/>
    <w:rsid w:val="7EE34763"/>
    <w:rsid w:val="7EECEB24"/>
    <w:rsid w:val="7EFA8BAD"/>
    <w:rsid w:val="7EFD864B"/>
    <w:rsid w:val="7F000675"/>
    <w:rsid w:val="7F04B019"/>
    <w:rsid w:val="7F0F65C2"/>
    <w:rsid w:val="7F19DBAF"/>
    <w:rsid w:val="7F19E0FE"/>
    <w:rsid w:val="7F1BDEB4"/>
    <w:rsid w:val="7F1CBA07"/>
    <w:rsid w:val="7F24DEC4"/>
    <w:rsid w:val="7F28BABA"/>
    <w:rsid w:val="7F29F73D"/>
    <w:rsid w:val="7F2E2D91"/>
    <w:rsid w:val="7F438D21"/>
    <w:rsid w:val="7F4922EB"/>
    <w:rsid w:val="7F51984C"/>
    <w:rsid w:val="7F526D64"/>
    <w:rsid w:val="7F560484"/>
    <w:rsid w:val="7F5B6D8A"/>
    <w:rsid w:val="7F6249CA"/>
    <w:rsid w:val="7F694351"/>
    <w:rsid w:val="7F7224F6"/>
    <w:rsid w:val="7F75304F"/>
    <w:rsid w:val="7F75D890"/>
    <w:rsid w:val="7F79187E"/>
    <w:rsid w:val="7F7AE9EA"/>
    <w:rsid w:val="7F81EE01"/>
    <w:rsid w:val="7F860D07"/>
    <w:rsid w:val="7F9A072D"/>
    <w:rsid w:val="7F9C2FDF"/>
    <w:rsid w:val="7F9C9395"/>
    <w:rsid w:val="7F9E8B80"/>
    <w:rsid w:val="7FA00C32"/>
    <w:rsid w:val="7FAC3981"/>
    <w:rsid w:val="7FB1A295"/>
    <w:rsid w:val="7FCE349C"/>
    <w:rsid w:val="7FDEA535"/>
    <w:rsid w:val="7FF076D2"/>
    <w:rsid w:val="7FF38AC9"/>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DF2AFF17-440D-4DA7-BB49-96149E6C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2273</Words>
  <Characters>12958</Characters>
  <Application>Microsoft Office Word</Application>
  <DocSecurity>0</DocSecurity>
  <Lines>107</Lines>
  <Paragraphs>30</Paragraphs>
  <ScaleCrop>false</ScaleCrop>
  <Company>Bureau of Reclamation</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Easterbrook, Grace K</cp:lastModifiedBy>
  <cp:revision>716</cp:revision>
  <cp:lastPrinted>2024-09-20T20:59:00Z</cp:lastPrinted>
  <dcterms:created xsi:type="dcterms:W3CDTF">2024-09-20T21:12:00Z</dcterms:created>
  <dcterms:modified xsi:type="dcterms:W3CDTF">2025-02-18T17:23:00Z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